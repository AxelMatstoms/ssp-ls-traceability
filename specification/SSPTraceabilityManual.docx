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67F" w:rsidRDefault="00296E4E" w:rsidP="00ED59D0">
      <w:pPr>
        <w:pStyle w:val="Titel"/>
        <w:spacing w:after="480"/>
        <w:rPr>
          <w:lang w:val="en-US"/>
        </w:rPr>
      </w:pPr>
      <w:r>
        <w:rPr>
          <w:lang w:val="en-US"/>
        </w:rPr>
        <w:t>SSP Traceability</w:t>
      </w:r>
    </w:p>
    <w:p w:rsidR="00ED59D0" w:rsidRDefault="00ED59D0" w:rsidP="00ED59D0">
      <w:pPr>
        <w:rPr>
          <w:lang w:val="en-US"/>
        </w:rPr>
      </w:pPr>
      <w:r>
        <w:rPr>
          <w:lang w:val="en-US"/>
        </w:rPr>
        <w:t>Document version:</w:t>
      </w:r>
      <w:r>
        <w:rPr>
          <w:lang w:val="en-US"/>
        </w:rPr>
        <w:tab/>
        <w:t>0.1</w:t>
      </w:r>
    </w:p>
    <w:p w:rsidR="00ED59D0" w:rsidRDefault="00ED59D0" w:rsidP="00ED59D0">
      <w:pPr>
        <w:rPr>
          <w:lang w:val="en-US"/>
        </w:rPr>
      </w:pPr>
      <w:r>
        <w:rPr>
          <w:lang w:val="en-US"/>
        </w:rPr>
        <w:tab/>
      </w:r>
      <w:r>
        <w:rPr>
          <w:lang w:val="en-US"/>
        </w:rPr>
        <w:tab/>
      </w:r>
      <w:r>
        <w:rPr>
          <w:lang w:val="en-US"/>
        </w:rPr>
        <w:tab/>
      </w:r>
      <w:r w:rsidR="00356107">
        <w:rPr>
          <w:lang w:val="en-US"/>
        </w:rPr>
        <w:fldChar w:fldCharType="begin"/>
      </w:r>
      <w:r w:rsidR="00356107">
        <w:rPr>
          <w:lang w:val="en-US"/>
        </w:rPr>
        <w:instrText xml:space="preserve"> SAVEDATE  \@ "MMMM d, yyyy"  \* MERGEFORMAT </w:instrText>
      </w:r>
      <w:r w:rsidR="00356107">
        <w:rPr>
          <w:lang w:val="en-US"/>
        </w:rPr>
        <w:fldChar w:fldCharType="separate"/>
      </w:r>
      <w:r w:rsidR="00E713D1">
        <w:rPr>
          <w:noProof/>
          <w:lang w:val="en-US"/>
        </w:rPr>
        <w:t>December 20, 2019</w:t>
      </w:r>
      <w:r w:rsidR="00356107">
        <w:rPr>
          <w:lang w:val="en-US"/>
        </w:rPr>
        <w:fldChar w:fldCharType="end"/>
      </w:r>
    </w:p>
    <w:p w:rsidR="00ED59D0" w:rsidRDefault="00ED59D0" w:rsidP="00ED59D0">
      <w:pPr>
        <w:rPr>
          <w:lang w:val="en-US"/>
        </w:rPr>
      </w:pPr>
      <w:r>
        <w:rPr>
          <w:lang w:val="en-US"/>
        </w:rPr>
        <w:t xml:space="preserve">This document is the working draft of the simulation task quality and traceability documentation concept standard (short SSP </w:t>
      </w:r>
      <w:r w:rsidR="00160BF5">
        <w:rPr>
          <w:lang w:val="en-US"/>
        </w:rPr>
        <w:t>T</w:t>
      </w:r>
      <w:r>
        <w:rPr>
          <w:lang w:val="en-US"/>
        </w:rPr>
        <w:t>raceability). This title is a working title.</w:t>
      </w:r>
    </w:p>
    <w:p w:rsidR="008A5A5D" w:rsidRDefault="008A5A5D" w:rsidP="00ED59D0">
      <w:pPr>
        <w:rPr>
          <w:lang w:val="en-US"/>
        </w:rPr>
      </w:pPr>
    </w:p>
    <w:p w:rsidR="008A5A5D" w:rsidRPr="008A5A5D" w:rsidRDefault="008A5A5D" w:rsidP="008A5A5D">
      <w:pPr>
        <w:jc w:val="center"/>
        <w:rPr>
          <w:rFonts w:ascii="Consolas" w:hAnsi="Consolas"/>
          <w:b/>
          <w:color w:val="C00000"/>
          <w:sz w:val="40"/>
          <w:lang w:val="en-US"/>
        </w:rPr>
      </w:pPr>
      <w:r w:rsidRPr="008A5A5D">
        <w:rPr>
          <w:rFonts w:ascii="Consolas" w:hAnsi="Consolas"/>
          <w:b/>
          <w:color w:val="C00000"/>
          <w:sz w:val="40"/>
          <w:lang w:val="en-US"/>
        </w:rPr>
        <w:t>This document is a working draft</w:t>
      </w:r>
    </w:p>
    <w:p w:rsidR="008A5A5D" w:rsidRDefault="008A5A5D" w:rsidP="008A5A5D">
      <w:pPr>
        <w:jc w:val="center"/>
        <w:rPr>
          <w:lang w:val="en-US"/>
        </w:rPr>
      </w:pPr>
      <w:r>
        <w:rPr>
          <w:noProof/>
          <w:lang w:eastAsia="de-DE"/>
        </w:rPr>
        <w:drawing>
          <wp:inline distT="0" distB="0" distL="0" distR="0">
            <wp:extent cx="4952365" cy="2662555"/>
            <wp:effectExtent l="0" t="0" r="635" b="4445"/>
            <wp:docPr id="2" name="Grafik 2" descr="Bildergebnis für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ra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365" cy="2662555"/>
                    </a:xfrm>
                    <a:prstGeom prst="rect">
                      <a:avLst/>
                    </a:prstGeom>
                    <a:noFill/>
                    <a:ln>
                      <a:noFill/>
                    </a:ln>
                  </pic:spPr>
                </pic:pic>
              </a:graphicData>
            </a:graphic>
          </wp:inline>
        </w:drawing>
      </w:r>
    </w:p>
    <w:p w:rsidR="00ED59D0" w:rsidRDefault="00ED59D0" w:rsidP="00ED59D0">
      <w:pPr>
        <w:rPr>
          <w:lang w:val="en-US"/>
        </w:rPr>
      </w:pPr>
      <w:r>
        <w:rPr>
          <w:lang w:val="en-US"/>
        </w:rPr>
        <w:br w:type="page"/>
      </w:r>
    </w:p>
    <w:p w:rsidR="00ED59D0" w:rsidRPr="00C5589A" w:rsidRDefault="00ED59D0" w:rsidP="00ED59D0">
      <w:pPr>
        <w:pStyle w:val="Untertitel"/>
        <w:rPr>
          <w:rStyle w:val="Fett"/>
          <w:lang w:val="en-GB"/>
        </w:rPr>
      </w:pPr>
      <w:r w:rsidRPr="00C5589A">
        <w:rPr>
          <w:rStyle w:val="Fett"/>
          <w:lang w:val="en-GB"/>
        </w:rPr>
        <w:lastRenderedPageBreak/>
        <w:t>Document history table</w:t>
      </w:r>
    </w:p>
    <w:p w:rsidR="00ED59D0" w:rsidRDefault="00ED59D0" w:rsidP="00ED59D0">
      <w:pPr>
        <w:rPr>
          <w:lang w:val="en-US"/>
        </w:rPr>
      </w:pPr>
      <w:r w:rsidRPr="00ED59D0">
        <w:rPr>
          <w:lang w:val="en-US"/>
        </w:rPr>
        <w:t xml:space="preserve">Until the first public release of the </w:t>
      </w:r>
      <w:r w:rsidRPr="00C20423">
        <w:rPr>
          <w:lang w:val="en-US"/>
        </w:rPr>
        <w:t>document as version</w:t>
      </w:r>
      <w:r w:rsidRPr="00ED59D0">
        <w:rPr>
          <w:lang w:val="en-US"/>
        </w:rPr>
        <w:t xml:space="preserve"> 1.0, only those versions will be included in this table</w:t>
      </w:r>
      <w:r w:rsidR="00284829">
        <w:rPr>
          <w:lang w:val="en-US"/>
        </w:rPr>
        <w:t>,</w:t>
      </w:r>
      <w:r w:rsidRPr="00ED59D0">
        <w:rPr>
          <w:lang w:val="en-US"/>
        </w:rPr>
        <w:t xml:space="preserve"> </w:t>
      </w:r>
      <w:r w:rsidR="00284829">
        <w:rPr>
          <w:lang w:val="en-US"/>
        </w:rPr>
        <w:t>which</w:t>
      </w:r>
      <w:r w:rsidRPr="00ED59D0">
        <w:rPr>
          <w:lang w:val="en-US"/>
        </w:rPr>
        <w:t xml:space="preserve"> were made available outside the authoring team, for example for review or to implement the concept in pilot projects.</w:t>
      </w:r>
    </w:p>
    <w:tbl>
      <w:tblPr>
        <w:tblStyle w:val="Tabellenraster"/>
        <w:tblW w:w="0" w:type="auto"/>
        <w:tblLayout w:type="fixed"/>
        <w:tblLook w:val="04A0" w:firstRow="1" w:lastRow="0" w:firstColumn="1" w:lastColumn="0" w:noHBand="0" w:noVBand="1"/>
      </w:tblPr>
      <w:tblGrid>
        <w:gridCol w:w="1355"/>
        <w:gridCol w:w="1353"/>
        <w:gridCol w:w="6362"/>
      </w:tblGrid>
      <w:tr w:rsidR="00ED59D0" w:rsidTr="00ED59D0">
        <w:trPr>
          <w:trHeight w:val="265"/>
        </w:trPr>
        <w:tc>
          <w:tcPr>
            <w:tcW w:w="1355" w:type="dxa"/>
            <w:shd w:val="clear" w:color="auto" w:fill="E7E6E6" w:themeFill="background2"/>
          </w:tcPr>
          <w:p w:rsidR="00ED59D0" w:rsidRDefault="00ED59D0" w:rsidP="00ED59D0">
            <w:pPr>
              <w:rPr>
                <w:lang w:val="en-US"/>
              </w:rPr>
            </w:pPr>
            <w:r>
              <w:rPr>
                <w:lang w:val="en-US"/>
              </w:rPr>
              <w:t>Version</w:t>
            </w:r>
          </w:p>
        </w:tc>
        <w:tc>
          <w:tcPr>
            <w:tcW w:w="1353" w:type="dxa"/>
            <w:shd w:val="clear" w:color="auto" w:fill="E7E6E6" w:themeFill="background2"/>
          </w:tcPr>
          <w:p w:rsidR="00ED59D0" w:rsidRDefault="00ED59D0" w:rsidP="00ED59D0">
            <w:pPr>
              <w:rPr>
                <w:lang w:val="en-US"/>
              </w:rPr>
            </w:pPr>
            <w:r>
              <w:rPr>
                <w:lang w:val="en-US"/>
              </w:rPr>
              <w:t>Date</w:t>
            </w:r>
          </w:p>
        </w:tc>
        <w:tc>
          <w:tcPr>
            <w:tcW w:w="6362" w:type="dxa"/>
            <w:shd w:val="clear" w:color="auto" w:fill="E7E6E6" w:themeFill="background2"/>
          </w:tcPr>
          <w:p w:rsidR="00ED59D0" w:rsidRDefault="00ED59D0" w:rsidP="00ED59D0">
            <w:pPr>
              <w:rPr>
                <w:lang w:val="en-US"/>
              </w:rPr>
            </w:pPr>
            <w:r>
              <w:rPr>
                <w:lang w:val="en-US"/>
              </w:rPr>
              <w:t>Remarks</w:t>
            </w:r>
          </w:p>
        </w:tc>
      </w:tr>
      <w:tr w:rsidR="002F076E" w:rsidRPr="002F076E" w:rsidTr="00ED59D0">
        <w:trPr>
          <w:trHeight w:val="265"/>
        </w:trPr>
        <w:tc>
          <w:tcPr>
            <w:tcW w:w="1355" w:type="dxa"/>
          </w:tcPr>
          <w:p w:rsidR="00ED59D0" w:rsidRPr="002F076E" w:rsidRDefault="002F076E" w:rsidP="00ED59D0">
            <w:pPr>
              <w:rPr>
                <w:lang w:val="en-US"/>
              </w:rPr>
            </w:pPr>
            <w:r w:rsidRPr="002F076E">
              <w:rPr>
                <w:lang w:val="en-US"/>
              </w:rPr>
              <w:t>0.1</w:t>
            </w:r>
          </w:p>
        </w:tc>
        <w:tc>
          <w:tcPr>
            <w:tcW w:w="1353" w:type="dxa"/>
          </w:tcPr>
          <w:p w:rsidR="00ED59D0" w:rsidRPr="002F076E" w:rsidRDefault="002F076E" w:rsidP="00ED59D0">
            <w:pPr>
              <w:rPr>
                <w:lang w:val="en-US"/>
              </w:rPr>
            </w:pPr>
            <w:r w:rsidRPr="002F076E">
              <w:rPr>
                <w:lang w:val="en-US"/>
              </w:rPr>
              <w:t>2019-12-19</w:t>
            </w:r>
          </w:p>
        </w:tc>
        <w:tc>
          <w:tcPr>
            <w:tcW w:w="6362" w:type="dxa"/>
          </w:tcPr>
          <w:p w:rsidR="00ED59D0" w:rsidRPr="002F076E" w:rsidRDefault="00ED59D0" w:rsidP="00ED59D0">
            <w:pPr>
              <w:rPr>
                <w:lang w:val="en-US"/>
              </w:rPr>
            </w:pPr>
            <w:r w:rsidRPr="002F076E">
              <w:rPr>
                <w:lang w:val="en-US"/>
              </w:rPr>
              <w:t>First working draft</w:t>
            </w:r>
          </w:p>
        </w:tc>
      </w:tr>
      <w:tr w:rsidR="002F076E" w:rsidRPr="002F076E" w:rsidTr="00ED59D0">
        <w:trPr>
          <w:trHeight w:val="265"/>
        </w:trPr>
        <w:tc>
          <w:tcPr>
            <w:tcW w:w="1355" w:type="dxa"/>
          </w:tcPr>
          <w:p w:rsidR="002F076E" w:rsidRPr="002F076E" w:rsidRDefault="002F076E" w:rsidP="00ED59D0">
            <w:pPr>
              <w:rPr>
                <w:lang w:val="en-US"/>
              </w:rPr>
            </w:pPr>
          </w:p>
        </w:tc>
        <w:tc>
          <w:tcPr>
            <w:tcW w:w="1353" w:type="dxa"/>
          </w:tcPr>
          <w:p w:rsidR="002F076E" w:rsidRPr="002F076E" w:rsidRDefault="002F076E" w:rsidP="00ED59D0">
            <w:pPr>
              <w:rPr>
                <w:lang w:val="en-US"/>
              </w:rPr>
            </w:pPr>
          </w:p>
        </w:tc>
        <w:tc>
          <w:tcPr>
            <w:tcW w:w="6362" w:type="dxa"/>
          </w:tcPr>
          <w:p w:rsidR="002F076E" w:rsidRPr="002F076E" w:rsidRDefault="002F076E" w:rsidP="00ED59D0">
            <w:pPr>
              <w:rPr>
                <w:lang w:val="en-US"/>
              </w:rPr>
            </w:pPr>
          </w:p>
        </w:tc>
      </w:tr>
    </w:tbl>
    <w:p w:rsidR="00C20423" w:rsidRDefault="00C20423">
      <w:pPr>
        <w:rPr>
          <w:lang w:val="en-US"/>
        </w:rPr>
      </w:pPr>
      <w:r>
        <w:rPr>
          <w:lang w:val="en-US"/>
        </w:rPr>
        <w:br w:type="page"/>
      </w:r>
    </w:p>
    <w:p w:rsidR="00ED59D0" w:rsidRDefault="00160BF5" w:rsidP="00ED59D0">
      <w:pPr>
        <w:rPr>
          <w:lang w:val="en-US"/>
        </w:rPr>
      </w:pPr>
      <w:r>
        <w:rPr>
          <w:lang w:val="en-US"/>
        </w:rPr>
        <w:lastRenderedPageBreak/>
        <w:t>Licens</w:t>
      </w:r>
      <w:r w:rsidR="00C20423">
        <w:rPr>
          <w:lang w:val="en-US"/>
        </w:rPr>
        <w:t>e of this document</w:t>
      </w:r>
    </w:p>
    <w:p w:rsidR="0084761D" w:rsidRPr="000D58D0" w:rsidRDefault="0084761D" w:rsidP="00ED59D0">
      <w:pPr>
        <w:rPr>
          <w:rFonts w:ascii="Consolas" w:hAnsi="Consolas"/>
          <w:color w:val="C00000"/>
          <w:lang w:val="en-US"/>
        </w:rPr>
      </w:pPr>
      <w:proofErr w:type="spellStart"/>
      <w:proofErr w:type="gramStart"/>
      <w:r w:rsidRPr="000D58D0">
        <w:rPr>
          <w:rFonts w:ascii="Consolas" w:hAnsi="Consolas"/>
          <w:color w:val="C00000"/>
          <w:lang w:val="en-US"/>
        </w:rPr>
        <w:t>tbd</w:t>
      </w:r>
      <w:proofErr w:type="spellEnd"/>
      <w:proofErr w:type="gramEnd"/>
    </w:p>
    <w:p w:rsidR="00C20423" w:rsidRDefault="00C20423">
      <w:pPr>
        <w:rPr>
          <w:lang w:val="en-US"/>
        </w:rPr>
      </w:pPr>
      <w:r>
        <w:rPr>
          <w:lang w:val="en-US"/>
        </w:rPr>
        <w:br w:type="page"/>
      </w:r>
    </w:p>
    <w:p w:rsidR="00C20423" w:rsidRPr="00160BF5" w:rsidRDefault="00C20423" w:rsidP="00ED59D0">
      <w:pPr>
        <w:rPr>
          <w:rStyle w:val="Fett"/>
          <w:lang w:val="en-GB"/>
        </w:rPr>
      </w:pPr>
      <w:r w:rsidRPr="00160BF5">
        <w:rPr>
          <w:rStyle w:val="Fett"/>
          <w:lang w:val="en-GB"/>
        </w:rPr>
        <w:lastRenderedPageBreak/>
        <w:t>Abstract</w:t>
      </w:r>
    </w:p>
    <w:p w:rsidR="00C20423" w:rsidRPr="000D58D0" w:rsidRDefault="00C20423" w:rsidP="00C20423">
      <w:pPr>
        <w:rPr>
          <w:rStyle w:val="Fett"/>
          <w:rFonts w:ascii="Consolas" w:hAnsi="Consolas"/>
          <w:b w:val="0"/>
          <w:color w:val="C00000"/>
          <w:lang w:val="en-GB"/>
        </w:rPr>
      </w:pPr>
      <w:proofErr w:type="spellStart"/>
      <w:proofErr w:type="gramStart"/>
      <w:r w:rsidRPr="000D58D0">
        <w:rPr>
          <w:rStyle w:val="Fett"/>
          <w:rFonts w:ascii="Consolas" w:hAnsi="Consolas"/>
          <w:b w:val="0"/>
          <w:color w:val="C00000"/>
          <w:lang w:val="en-GB"/>
        </w:rPr>
        <w:t>tbd</w:t>
      </w:r>
      <w:proofErr w:type="spellEnd"/>
      <w:proofErr w:type="gramEnd"/>
    </w:p>
    <w:p w:rsidR="00C20423" w:rsidRPr="00160BF5" w:rsidRDefault="00C20423" w:rsidP="00C20423">
      <w:pPr>
        <w:rPr>
          <w:rStyle w:val="Fett"/>
          <w:b w:val="0"/>
          <w:lang w:val="en-GB"/>
        </w:rPr>
      </w:pPr>
      <w:r w:rsidRPr="00160BF5">
        <w:rPr>
          <w:rStyle w:val="Fett"/>
          <w:b w:val="0"/>
          <w:lang w:val="en-GB"/>
        </w:rPr>
        <w:br w:type="page"/>
      </w:r>
    </w:p>
    <w:p w:rsidR="00C20423" w:rsidRPr="00160BF5" w:rsidRDefault="00C20423" w:rsidP="00C20423">
      <w:pPr>
        <w:rPr>
          <w:rStyle w:val="Fett"/>
          <w:lang w:val="en-GB"/>
        </w:rPr>
      </w:pPr>
      <w:r w:rsidRPr="00160BF5">
        <w:rPr>
          <w:rStyle w:val="Fett"/>
          <w:lang w:val="en-GB"/>
        </w:rPr>
        <w:lastRenderedPageBreak/>
        <w:t>Conventions used in this document</w:t>
      </w:r>
    </w:p>
    <w:p w:rsidR="00FB066A" w:rsidRDefault="00FB066A" w:rsidP="00FB066A">
      <w:pPr>
        <w:rPr>
          <w:rStyle w:val="Fett"/>
          <w:b w:val="0"/>
          <w:lang w:val="en-US"/>
        </w:rPr>
      </w:pPr>
      <w:r w:rsidRPr="00FB066A">
        <w:rPr>
          <w:rStyle w:val="Fett"/>
          <w:b w:val="0"/>
          <w:lang w:val="en-US"/>
        </w:rPr>
        <w:t xml:space="preserve">The key words </w:t>
      </w:r>
      <w:r w:rsidRPr="00FB066A">
        <w:rPr>
          <w:rStyle w:val="Fett"/>
          <w:lang w:val="en-US"/>
        </w:rPr>
        <w:t>MUST</w:t>
      </w:r>
      <w:r w:rsidRPr="00FB066A">
        <w:rPr>
          <w:rStyle w:val="Fett"/>
          <w:b w:val="0"/>
          <w:lang w:val="en-US"/>
        </w:rPr>
        <w:t xml:space="preserve">, </w:t>
      </w:r>
      <w:r w:rsidRPr="00FB066A">
        <w:rPr>
          <w:rStyle w:val="Fett"/>
          <w:lang w:val="en-US"/>
        </w:rPr>
        <w:t>MUST NOT</w:t>
      </w:r>
      <w:r w:rsidRPr="00FB066A">
        <w:rPr>
          <w:rStyle w:val="Fett"/>
          <w:b w:val="0"/>
          <w:lang w:val="en-US"/>
        </w:rPr>
        <w:t xml:space="preserve">, </w:t>
      </w:r>
      <w:r w:rsidRPr="00FB066A">
        <w:rPr>
          <w:rStyle w:val="Fett"/>
          <w:lang w:val="en-US"/>
        </w:rPr>
        <w:t>REQUIRED</w:t>
      </w:r>
      <w:r w:rsidRPr="00FB066A">
        <w:rPr>
          <w:rStyle w:val="Fett"/>
          <w:b w:val="0"/>
          <w:lang w:val="en-US"/>
        </w:rPr>
        <w:t xml:space="preserve">, </w:t>
      </w:r>
      <w:r w:rsidRPr="00FB066A">
        <w:rPr>
          <w:rStyle w:val="Fett"/>
          <w:lang w:val="en-US"/>
        </w:rPr>
        <w:t>SHALL</w:t>
      </w:r>
      <w:r w:rsidRPr="00FB066A">
        <w:rPr>
          <w:rStyle w:val="Fett"/>
          <w:b w:val="0"/>
          <w:lang w:val="en-US"/>
        </w:rPr>
        <w:t xml:space="preserve">, </w:t>
      </w:r>
      <w:r w:rsidRPr="00FB066A">
        <w:rPr>
          <w:rStyle w:val="Fett"/>
          <w:lang w:val="en-US"/>
        </w:rPr>
        <w:t>SHALL NOT</w:t>
      </w:r>
      <w:r w:rsidRPr="00FB066A">
        <w:rPr>
          <w:rStyle w:val="Fett"/>
          <w:b w:val="0"/>
          <w:lang w:val="en-US"/>
        </w:rPr>
        <w:t xml:space="preserve">, </w:t>
      </w:r>
      <w:r w:rsidRPr="00FB066A">
        <w:rPr>
          <w:rStyle w:val="Fett"/>
          <w:lang w:val="en-US"/>
        </w:rPr>
        <w:t>SHOULD</w:t>
      </w:r>
      <w:r w:rsidRPr="00FB066A">
        <w:rPr>
          <w:rStyle w:val="Fett"/>
          <w:b w:val="0"/>
          <w:lang w:val="en-US"/>
        </w:rPr>
        <w:t xml:space="preserve">, </w:t>
      </w:r>
      <w:r w:rsidRPr="00FB066A">
        <w:rPr>
          <w:rStyle w:val="Fett"/>
          <w:lang w:val="en-US"/>
        </w:rPr>
        <w:t>SHOULD NOT</w:t>
      </w:r>
      <w:r w:rsidRPr="00FB066A">
        <w:rPr>
          <w:rStyle w:val="Fett"/>
          <w:b w:val="0"/>
          <w:lang w:val="en-US"/>
        </w:rPr>
        <w:t xml:space="preserve">, </w:t>
      </w:r>
      <w:r w:rsidRPr="00FB066A">
        <w:rPr>
          <w:rStyle w:val="Fett"/>
          <w:lang w:val="en-US"/>
        </w:rPr>
        <w:t>RECOMMENDED</w:t>
      </w:r>
      <w:r w:rsidRPr="00FB066A">
        <w:rPr>
          <w:rStyle w:val="Fett"/>
          <w:b w:val="0"/>
          <w:lang w:val="en-US"/>
        </w:rPr>
        <w:t xml:space="preserve">, </w:t>
      </w:r>
      <w:r w:rsidRPr="00FB066A">
        <w:rPr>
          <w:rStyle w:val="Fett"/>
          <w:lang w:val="en-US"/>
        </w:rPr>
        <w:t>MAY</w:t>
      </w:r>
      <w:r w:rsidRPr="00FB066A">
        <w:rPr>
          <w:rStyle w:val="Fett"/>
          <w:b w:val="0"/>
          <w:lang w:val="en-US"/>
        </w:rPr>
        <w:t xml:space="preserve">, and </w:t>
      </w:r>
      <w:r w:rsidRPr="00FB066A">
        <w:rPr>
          <w:rStyle w:val="Fett"/>
          <w:lang w:val="en-US"/>
        </w:rPr>
        <w:t>OPTIONAL</w:t>
      </w:r>
      <w:r w:rsidRPr="00FB066A">
        <w:rPr>
          <w:rStyle w:val="Fett"/>
          <w:b w:val="0"/>
          <w:lang w:val="en-US"/>
        </w:rPr>
        <w:t xml:space="preserve"> in this document are to be interpreted as des</w:t>
      </w:r>
      <w:r>
        <w:rPr>
          <w:rStyle w:val="Fett"/>
          <w:b w:val="0"/>
          <w:lang w:val="en-US"/>
        </w:rPr>
        <w:t xml:space="preserve">cribed in RFC 2119 [RFC2119]. </w:t>
      </w:r>
    </w:p>
    <w:p w:rsidR="00C20423" w:rsidRDefault="00FB066A" w:rsidP="00C20423">
      <w:pPr>
        <w:rPr>
          <w:rStyle w:val="Fett"/>
          <w:b w:val="0"/>
          <w:lang w:val="en-US"/>
        </w:rPr>
      </w:pPr>
      <w:r w:rsidRPr="00FB066A">
        <w:rPr>
          <w:rStyle w:val="Fett"/>
          <w:b w:val="0"/>
          <w:lang w:val="en-US"/>
        </w:rPr>
        <w:t xml:space="preserve">Non-normative text is given in square brackets in italic font: </w:t>
      </w:r>
      <w:proofErr w:type="gramStart"/>
      <w:r w:rsidRPr="000255C6">
        <w:rPr>
          <w:rStyle w:val="Fett"/>
          <w:b w:val="0"/>
          <w:lang w:val="en-US"/>
        </w:rPr>
        <w:t>[</w:t>
      </w:r>
      <w:r w:rsidRPr="00FB066A">
        <w:rPr>
          <w:rStyle w:val="Fett"/>
          <w:b w:val="0"/>
          <w:lang w:val="en-US"/>
        </w:rPr>
        <w:t xml:space="preserve"> </w:t>
      </w:r>
      <w:r w:rsidRPr="000255C6">
        <w:rPr>
          <w:rStyle w:val="Fett"/>
          <w:b w:val="0"/>
          <w:i/>
          <w:lang w:val="en-US"/>
        </w:rPr>
        <w:t>especially</w:t>
      </w:r>
      <w:proofErr w:type="gramEnd"/>
      <w:r w:rsidRPr="000255C6">
        <w:rPr>
          <w:rStyle w:val="Fett"/>
          <w:b w:val="0"/>
          <w:i/>
          <w:lang w:val="en-US"/>
        </w:rPr>
        <w:t xml:space="preserve"> examples are defined in this style. </w:t>
      </w:r>
      <w:r w:rsidR="000255C6">
        <w:rPr>
          <w:rStyle w:val="Fett"/>
          <w:b w:val="0"/>
          <w:lang w:val="en-US"/>
        </w:rPr>
        <w:t>].</w:t>
      </w:r>
    </w:p>
    <w:p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“Shall”, or the term "REQUIRED", means that the definition or statement is an absolute requirement. </w:t>
      </w:r>
    </w:p>
    <w:p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“Should”, or the adjective "RECOMMENDED", means that there may be valid reasons under certain circumstances for ignoring a particular item, but the full implications must be understood and carefully weighed before choosing a different course.  </w:t>
      </w:r>
    </w:p>
    <w:p w:rsidR="00497133" w:rsidRPr="00497133" w:rsidRDefault="00497133" w:rsidP="00497133">
      <w:pPr>
        <w:pStyle w:val="Listenabsatz"/>
        <w:numPr>
          <w:ilvl w:val="0"/>
          <w:numId w:val="6"/>
        </w:numPr>
        <w:rPr>
          <w:rStyle w:val="Fett"/>
          <w:b w:val="0"/>
          <w:lang w:val="en-US"/>
        </w:rPr>
      </w:pPr>
      <w:r w:rsidRPr="00497133">
        <w:rPr>
          <w:rStyle w:val="Fett"/>
          <w:b w:val="0"/>
          <w:lang w:val="en-US"/>
        </w:rPr>
        <w:t>“May”, or the adjective "OPTIONAL", means that an item is truly optional. It often has the character of a best practice.</w:t>
      </w:r>
    </w:p>
    <w:p w:rsidR="00C20423" w:rsidRDefault="00C20423" w:rsidP="00C20423">
      <w:pPr>
        <w:rPr>
          <w:rStyle w:val="Fett"/>
          <w:b w:val="0"/>
          <w:lang w:val="en-US"/>
        </w:rPr>
      </w:pPr>
      <w:r>
        <w:rPr>
          <w:rStyle w:val="Fett"/>
          <w:b w:val="0"/>
          <w:lang w:val="en-US"/>
        </w:rPr>
        <w:br w:type="page"/>
      </w:r>
    </w:p>
    <w:sdt>
      <w:sdtPr>
        <w:rPr>
          <w:rFonts w:asciiTheme="minorHAnsi" w:eastAsiaTheme="minorHAnsi" w:hAnsiTheme="minorHAnsi" w:cstheme="minorBidi"/>
          <w:color w:val="595959" w:themeColor="text1" w:themeTint="A6"/>
          <w:sz w:val="22"/>
          <w:szCs w:val="22"/>
          <w:lang w:eastAsia="en-US"/>
        </w:rPr>
        <w:id w:val="-1150290847"/>
        <w:docPartObj>
          <w:docPartGallery w:val="Table of Contents"/>
          <w:docPartUnique/>
        </w:docPartObj>
      </w:sdtPr>
      <w:sdtEndPr>
        <w:rPr>
          <w:b/>
          <w:bCs/>
        </w:rPr>
      </w:sdtEndPr>
      <w:sdtContent>
        <w:p w:rsidR="00C20423" w:rsidRPr="00160BF5" w:rsidRDefault="00C20423">
          <w:pPr>
            <w:pStyle w:val="Inhaltsverzeichnisberschrift"/>
            <w:rPr>
              <w:lang w:val="en-GB"/>
            </w:rPr>
          </w:pPr>
          <w:r w:rsidRPr="00160BF5">
            <w:rPr>
              <w:lang w:val="en-GB"/>
            </w:rPr>
            <w:t>Contents</w:t>
          </w:r>
        </w:p>
        <w:p w:rsidR="00E713D1" w:rsidRDefault="00C20423">
          <w:pPr>
            <w:pStyle w:val="Verzeichnis1"/>
            <w:tabs>
              <w:tab w:val="left" w:pos="440"/>
              <w:tab w:val="right" w:leader="dot" w:pos="9062"/>
            </w:tabs>
            <w:rPr>
              <w:rFonts w:eastAsiaTheme="minorEastAsia"/>
              <w:noProof/>
              <w:color w:val="auto"/>
              <w:lang w:eastAsia="de-DE"/>
            </w:rPr>
          </w:pPr>
          <w:r>
            <w:fldChar w:fldCharType="begin"/>
          </w:r>
          <w:r>
            <w:instrText xml:space="preserve"> TOC \o "1-3" \h \z \u </w:instrText>
          </w:r>
          <w:r>
            <w:fldChar w:fldCharType="separate"/>
          </w:r>
          <w:hyperlink w:anchor="_Toc27729663" w:history="1">
            <w:r w:rsidR="00E713D1" w:rsidRPr="00A57378">
              <w:rPr>
                <w:rStyle w:val="Hyperlink"/>
                <w:noProof/>
              </w:rPr>
              <w:t>1</w:t>
            </w:r>
            <w:r w:rsidR="00E713D1">
              <w:rPr>
                <w:rFonts w:eastAsiaTheme="minorEastAsia"/>
                <w:noProof/>
                <w:color w:val="auto"/>
                <w:lang w:eastAsia="de-DE"/>
              </w:rPr>
              <w:tab/>
            </w:r>
            <w:r w:rsidR="00E713D1" w:rsidRPr="00A57378">
              <w:rPr>
                <w:rStyle w:val="Hyperlink"/>
                <w:noProof/>
                <w:lang w:val="en-US"/>
              </w:rPr>
              <w:t>Introduction</w:t>
            </w:r>
            <w:r w:rsidR="00E713D1">
              <w:rPr>
                <w:noProof/>
                <w:webHidden/>
              </w:rPr>
              <w:tab/>
            </w:r>
            <w:r w:rsidR="00E713D1">
              <w:rPr>
                <w:noProof/>
                <w:webHidden/>
              </w:rPr>
              <w:fldChar w:fldCharType="begin"/>
            </w:r>
            <w:r w:rsidR="00E713D1">
              <w:rPr>
                <w:noProof/>
                <w:webHidden/>
              </w:rPr>
              <w:instrText xml:space="preserve"> PAGEREF _Toc27729663 \h </w:instrText>
            </w:r>
            <w:r w:rsidR="00E713D1">
              <w:rPr>
                <w:noProof/>
                <w:webHidden/>
              </w:rPr>
            </w:r>
            <w:r w:rsidR="00E713D1">
              <w:rPr>
                <w:noProof/>
                <w:webHidden/>
              </w:rPr>
              <w:fldChar w:fldCharType="separate"/>
            </w:r>
            <w:r w:rsidR="00E713D1">
              <w:rPr>
                <w:noProof/>
                <w:webHidden/>
              </w:rPr>
              <w:t>11</w:t>
            </w:r>
            <w:r w:rsidR="00E713D1">
              <w:rPr>
                <w:noProof/>
                <w:webHidden/>
              </w:rPr>
              <w:fldChar w:fldCharType="end"/>
            </w:r>
          </w:hyperlink>
        </w:p>
        <w:p w:rsidR="00E713D1" w:rsidRDefault="00E713D1">
          <w:pPr>
            <w:pStyle w:val="Verzeichnis1"/>
            <w:tabs>
              <w:tab w:val="left" w:pos="440"/>
              <w:tab w:val="right" w:leader="dot" w:pos="9062"/>
            </w:tabs>
            <w:rPr>
              <w:rFonts w:eastAsiaTheme="minorEastAsia"/>
              <w:noProof/>
              <w:color w:val="auto"/>
              <w:lang w:eastAsia="de-DE"/>
            </w:rPr>
          </w:pPr>
          <w:hyperlink w:anchor="_Toc27729664" w:history="1">
            <w:r w:rsidRPr="00A57378">
              <w:rPr>
                <w:rStyle w:val="Hyperlink"/>
                <w:noProof/>
              </w:rPr>
              <w:t>2</w:t>
            </w:r>
            <w:r>
              <w:rPr>
                <w:rFonts w:eastAsiaTheme="minorEastAsia"/>
                <w:noProof/>
                <w:color w:val="auto"/>
                <w:lang w:eastAsia="de-DE"/>
              </w:rPr>
              <w:tab/>
            </w:r>
            <w:r w:rsidRPr="00A57378">
              <w:rPr>
                <w:rStyle w:val="Hyperlink"/>
                <w:noProof/>
                <w:lang w:val="en-US"/>
              </w:rPr>
              <w:t xml:space="preserve">Glue Particle </w:t>
            </w:r>
            <w:r w:rsidRPr="00A57378">
              <w:rPr>
                <w:rStyle w:val="Hyperlink"/>
                <w:noProof/>
                <w:lang w:val="en-GB"/>
              </w:rPr>
              <w:t>Traceability</w:t>
            </w:r>
            <w:r w:rsidRPr="00A57378">
              <w:rPr>
                <w:rStyle w:val="Hyperlink"/>
                <w:noProof/>
                <w:lang w:val="en-US"/>
              </w:rPr>
              <w:t xml:space="preserve"> Description Layout</w:t>
            </w:r>
            <w:r>
              <w:rPr>
                <w:noProof/>
                <w:webHidden/>
              </w:rPr>
              <w:tab/>
            </w:r>
            <w:r>
              <w:rPr>
                <w:noProof/>
                <w:webHidden/>
              </w:rPr>
              <w:fldChar w:fldCharType="begin"/>
            </w:r>
            <w:r>
              <w:rPr>
                <w:noProof/>
                <w:webHidden/>
              </w:rPr>
              <w:instrText xml:space="preserve"> PAGEREF _Toc27729664 \h </w:instrText>
            </w:r>
            <w:r>
              <w:rPr>
                <w:noProof/>
                <w:webHidden/>
              </w:rPr>
            </w:r>
            <w:r>
              <w:rPr>
                <w:noProof/>
                <w:webHidden/>
              </w:rPr>
              <w:fldChar w:fldCharType="separate"/>
            </w:r>
            <w:r>
              <w:rPr>
                <w:noProof/>
                <w:webHidden/>
              </w:rPr>
              <w:t>12</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65" w:history="1">
            <w:r w:rsidRPr="00A57378">
              <w:rPr>
                <w:rStyle w:val="Hyperlink"/>
                <w:noProof/>
                <w:lang w:val="en-GB"/>
              </w:rPr>
              <w:t>2.1</w:t>
            </w:r>
            <w:r>
              <w:rPr>
                <w:rFonts w:eastAsiaTheme="minorEastAsia"/>
                <w:noProof/>
                <w:color w:val="auto"/>
                <w:lang w:eastAsia="de-DE"/>
              </w:rPr>
              <w:tab/>
            </w:r>
            <w:r w:rsidRPr="00A57378">
              <w:rPr>
                <w:rStyle w:val="Hyperlink"/>
                <w:noProof/>
                <w:lang w:val="en-GB"/>
              </w:rPr>
              <w:t>Overall structure</w:t>
            </w:r>
            <w:r>
              <w:rPr>
                <w:noProof/>
                <w:webHidden/>
              </w:rPr>
              <w:tab/>
            </w:r>
            <w:r>
              <w:rPr>
                <w:noProof/>
                <w:webHidden/>
              </w:rPr>
              <w:fldChar w:fldCharType="begin"/>
            </w:r>
            <w:r>
              <w:rPr>
                <w:noProof/>
                <w:webHidden/>
              </w:rPr>
              <w:instrText xml:space="preserve"> PAGEREF _Toc27729665 \h </w:instrText>
            </w:r>
            <w:r>
              <w:rPr>
                <w:noProof/>
                <w:webHidden/>
              </w:rPr>
            </w:r>
            <w:r>
              <w:rPr>
                <w:noProof/>
                <w:webHidden/>
              </w:rPr>
              <w:fldChar w:fldCharType="separate"/>
            </w:r>
            <w:r>
              <w:rPr>
                <w:noProof/>
                <w:webHidden/>
              </w:rPr>
              <w:t>12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66" w:history="1">
            <w:r w:rsidRPr="00A57378">
              <w:rPr>
                <w:rStyle w:val="Hyperlink"/>
                <w:noProof/>
                <w:lang w:val="en-GB"/>
              </w:rPr>
              <w:t>2.1.1</w:t>
            </w:r>
            <w:r>
              <w:rPr>
                <w:rFonts w:eastAsiaTheme="minorEastAsia"/>
                <w:noProof/>
                <w:color w:val="auto"/>
                <w:lang w:eastAsia="de-DE"/>
              </w:rPr>
              <w:tab/>
            </w:r>
            <w:r w:rsidRPr="00A57378">
              <w:rPr>
                <w:rStyle w:val="Hyperlink"/>
                <w:noProof/>
                <w:lang w:val="en-GB"/>
              </w:rPr>
              <w:t>General information</w:t>
            </w:r>
            <w:r>
              <w:rPr>
                <w:noProof/>
                <w:webHidden/>
              </w:rPr>
              <w:tab/>
            </w:r>
            <w:r>
              <w:rPr>
                <w:noProof/>
                <w:webHidden/>
              </w:rPr>
              <w:fldChar w:fldCharType="begin"/>
            </w:r>
            <w:r>
              <w:rPr>
                <w:noProof/>
                <w:webHidden/>
              </w:rPr>
              <w:instrText xml:space="preserve"> PAGEREF _Toc27729666 \h </w:instrText>
            </w:r>
            <w:r>
              <w:rPr>
                <w:noProof/>
                <w:webHidden/>
              </w:rPr>
            </w:r>
            <w:r>
              <w:rPr>
                <w:noProof/>
                <w:webHidden/>
              </w:rPr>
              <w:fldChar w:fldCharType="separate"/>
            </w:r>
            <w:r>
              <w:rPr>
                <w:noProof/>
                <w:webHidden/>
              </w:rPr>
              <w:t>12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67" w:history="1">
            <w:r w:rsidRPr="00A57378">
              <w:rPr>
                <w:rStyle w:val="Hyperlink"/>
                <w:noProof/>
                <w:lang w:val="en-GB"/>
              </w:rPr>
              <w:t>2.1.2</w:t>
            </w:r>
            <w:r>
              <w:rPr>
                <w:rFonts w:eastAsiaTheme="minorEastAsia"/>
                <w:noProof/>
                <w:color w:val="auto"/>
                <w:lang w:eastAsia="de-DE"/>
              </w:rPr>
              <w:tab/>
            </w:r>
            <w:r w:rsidRPr="00A57378">
              <w:rPr>
                <w:rStyle w:val="Hyperlink"/>
                <w:noProof/>
                <w:lang w:val="en-GB"/>
              </w:rPr>
              <w:t>Technical content structure</w:t>
            </w:r>
            <w:r>
              <w:rPr>
                <w:noProof/>
                <w:webHidden/>
              </w:rPr>
              <w:tab/>
            </w:r>
            <w:r>
              <w:rPr>
                <w:noProof/>
                <w:webHidden/>
              </w:rPr>
              <w:fldChar w:fldCharType="begin"/>
            </w:r>
            <w:r>
              <w:rPr>
                <w:noProof/>
                <w:webHidden/>
              </w:rPr>
              <w:instrText xml:space="preserve"> PAGEREF _Toc27729667 \h </w:instrText>
            </w:r>
            <w:r>
              <w:rPr>
                <w:noProof/>
                <w:webHidden/>
              </w:rPr>
            </w:r>
            <w:r>
              <w:rPr>
                <w:noProof/>
                <w:webHidden/>
              </w:rPr>
              <w:fldChar w:fldCharType="separate"/>
            </w:r>
            <w:r>
              <w:rPr>
                <w:noProof/>
                <w:webHidden/>
              </w:rPr>
              <w:t>12</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68" w:history="1">
            <w:r w:rsidRPr="00A57378">
              <w:rPr>
                <w:rStyle w:val="Hyperlink"/>
                <w:noProof/>
                <w:lang w:val="en-GB"/>
              </w:rPr>
              <w:t>2.2</w:t>
            </w:r>
            <w:r>
              <w:rPr>
                <w:rFonts w:eastAsiaTheme="minorEastAsia"/>
                <w:noProof/>
                <w:color w:val="auto"/>
                <w:lang w:eastAsia="de-DE"/>
              </w:rPr>
              <w:tab/>
            </w:r>
            <w:r w:rsidRPr="00A57378">
              <w:rPr>
                <w:rStyle w:val="Hyperlink"/>
                <w:noProof/>
                <w:lang w:val="en-GB"/>
              </w:rPr>
              <w:t>Descriptive elements</w:t>
            </w:r>
            <w:r>
              <w:rPr>
                <w:noProof/>
                <w:webHidden/>
              </w:rPr>
              <w:tab/>
            </w:r>
            <w:r>
              <w:rPr>
                <w:noProof/>
                <w:webHidden/>
              </w:rPr>
              <w:fldChar w:fldCharType="begin"/>
            </w:r>
            <w:r>
              <w:rPr>
                <w:noProof/>
                <w:webHidden/>
              </w:rPr>
              <w:instrText xml:space="preserve"> PAGEREF _Toc27729668 \h </w:instrText>
            </w:r>
            <w:r>
              <w:rPr>
                <w:noProof/>
                <w:webHidden/>
              </w:rPr>
            </w:r>
            <w:r>
              <w:rPr>
                <w:noProof/>
                <w:webHidden/>
              </w:rPr>
              <w:fldChar w:fldCharType="separate"/>
            </w:r>
            <w:r>
              <w:rPr>
                <w:noProof/>
                <w:webHidden/>
              </w:rPr>
              <w:t>13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69" w:history="1">
            <w:r w:rsidRPr="00A57378">
              <w:rPr>
                <w:rStyle w:val="Hyperlink"/>
                <w:noProof/>
                <w:lang w:val="en-GB"/>
              </w:rPr>
              <w:t>2.2.1</w:t>
            </w:r>
            <w:r>
              <w:rPr>
                <w:rFonts w:eastAsiaTheme="minorEastAsia"/>
                <w:noProof/>
                <w:color w:val="auto"/>
                <w:lang w:eastAsia="de-DE"/>
              </w:rPr>
              <w:tab/>
            </w:r>
            <w:r w:rsidRPr="00A57378">
              <w:rPr>
                <w:rStyle w:val="Hyperlink"/>
                <w:noProof/>
                <w:lang w:val="en-GB"/>
              </w:rPr>
              <w:t>Title</w:t>
            </w:r>
            <w:r>
              <w:rPr>
                <w:noProof/>
                <w:webHidden/>
              </w:rPr>
              <w:tab/>
            </w:r>
            <w:r>
              <w:rPr>
                <w:noProof/>
                <w:webHidden/>
              </w:rPr>
              <w:fldChar w:fldCharType="begin"/>
            </w:r>
            <w:r>
              <w:rPr>
                <w:noProof/>
                <w:webHidden/>
              </w:rPr>
              <w:instrText xml:space="preserve"> PAGEREF _Toc27729669 \h </w:instrText>
            </w:r>
            <w:r>
              <w:rPr>
                <w:noProof/>
                <w:webHidden/>
              </w:rPr>
            </w:r>
            <w:r>
              <w:rPr>
                <w:noProof/>
                <w:webHidden/>
              </w:rPr>
              <w:fldChar w:fldCharType="separate"/>
            </w:r>
            <w:r>
              <w:rPr>
                <w:noProof/>
                <w:webHidden/>
              </w:rPr>
              <w:t>13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70" w:history="1">
            <w:r w:rsidRPr="00A57378">
              <w:rPr>
                <w:rStyle w:val="Hyperlink"/>
                <w:noProof/>
                <w:lang w:val="en-GB"/>
              </w:rPr>
              <w:t>2.2.2</w:t>
            </w:r>
            <w:r>
              <w:rPr>
                <w:rFonts w:eastAsiaTheme="minorEastAsia"/>
                <w:noProof/>
                <w:color w:val="auto"/>
                <w:lang w:eastAsia="de-DE"/>
              </w:rPr>
              <w:tab/>
            </w:r>
            <w:r w:rsidRPr="00A57378">
              <w:rPr>
                <w:rStyle w:val="Hyperlink"/>
                <w:noProof/>
                <w:lang w:val="en-GB"/>
              </w:rPr>
              <w:t>Identifier</w:t>
            </w:r>
            <w:r>
              <w:rPr>
                <w:noProof/>
                <w:webHidden/>
              </w:rPr>
              <w:tab/>
            </w:r>
            <w:r>
              <w:rPr>
                <w:noProof/>
                <w:webHidden/>
              </w:rPr>
              <w:fldChar w:fldCharType="begin"/>
            </w:r>
            <w:r>
              <w:rPr>
                <w:noProof/>
                <w:webHidden/>
              </w:rPr>
              <w:instrText xml:space="preserve"> PAGEREF _Toc27729670 \h </w:instrText>
            </w:r>
            <w:r>
              <w:rPr>
                <w:noProof/>
                <w:webHidden/>
              </w:rPr>
            </w:r>
            <w:r>
              <w:rPr>
                <w:noProof/>
                <w:webHidden/>
              </w:rPr>
              <w:fldChar w:fldCharType="separate"/>
            </w:r>
            <w:r>
              <w:rPr>
                <w:noProof/>
                <w:webHidden/>
              </w:rPr>
              <w:t>13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71" w:history="1">
            <w:r w:rsidRPr="00A57378">
              <w:rPr>
                <w:rStyle w:val="Hyperlink"/>
                <w:noProof/>
                <w:lang w:val="en-GB"/>
              </w:rPr>
              <w:t>2.2.3</w:t>
            </w:r>
            <w:r>
              <w:rPr>
                <w:rFonts w:eastAsiaTheme="minorEastAsia"/>
                <w:noProof/>
                <w:color w:val="auto"/>
                <w:lang w:eastAsia="de-DE"/>
              </w:rPr>
              <w:tab/>
            </w:r>
            <w:r w:rsidRPr="00A57378">
              <w:rPr>
                <w:rStyle w:val="Hyperlink"/>
                <w:noProof/>
                <w:lang w:val="en-GB"/>
              </w:rPr>
              <w:t>Short description</w:t>
            </w:r>
            <w:r>
              <w:rPr>
                <w:noProof/>
                <w:webHidden/>
              </w:rPr>
              <w:tab/>
            </w:r>
            <w:r>
              <w:rPr>
                <w:noProof/>
                <w:webHidden/>
              </w:rPr>
              <w:fldChar w:fldCharType="begin"/>
            </w:r>
            <w:r>
              <w:rPr>
                <w:noProof/>
                <w:webHidden/>
              </w:rPr>
              <w:instrText xml:space="preserve"> PAGEREF _Toc27729671 \h </w:instrText>
            </w:r>
            <w:r>
              <w:rPr>
                <w:noProof/>
                <w:webHidden/>
              </w:rPr>
            </w:r>
            <w:r>
              <w:rPr>
                <w:noProof/>
                <w:webHidden/>
              </w:rPr>
              <w:fldChar w:fldCharType="separate"/>
            </w:r>
            <w:r>
              <w:rPr>
                <w:noProof/>
                <w:webHidden/>
              </w:rPr>
              <w:t>13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72" w:history="1">
            <w:r w:rsidRPr="00A57378">
              <w:rPr>
                <w:rStyle w:val="Hyperlink"/>
                <w:noProof/>
                <w:lang w:val="en-GB"/>
              </w:rPr>
              <w:t>2.2.4</w:t>
            </w:r>
            <w:r>
              <w:rPr>
                <w:rFonts w:eastAsiaTheme="minorEastAsia"/>
                <w:noProof/>
                <w:color w:val="auto"/>
                <w:lang w:eastAsia="de-DE"/>
              </w:rPr>
              <w:tab/>
            </w:r>
            <w:r w:rsidRPr="00A57378">
              <w:rPr>
                <w:rStyle w:val="Hyperlink"/>
                <w:noProof/>
                <w:lang w:val="en-GB"/>
              </w:rPr>
              <w:t>Long description</w:t>
            </w:r>
            <w:r>
              <w:rPr>
                <w:noProof/>
                <w:webHidden/>
              </w:rPr>
              <w:tab/>
            </w:r>
            <w:r>
              <w:rPr>
                <w:noProof/>
                <w:webHidden/>
              </w:rPr>
              <w:fldChar w:fldCharType="begin"/>
            </w:r>
            <w:r>
              <w:rPr>
                <w:noProof/>
                <w:webHidden/>
              </w:rPr>
              <w:instrText xml:space="preserve"> PAGEREF _Toc27729672 \h </w:instrText>
            </w:r>
            <w:r>
              <w:rPr>
                <w:noProof/>
                <w:webHidden/>
              </w:rPr>
            </w:r>
            <w:r>
              <w:rPr>
                <w:noProof/>
                <w:webHidden/>
              </w:rPr>
              <w:fldChar w:fldCharType="separate"/>
            </w:r>
            <w:r>
              <w:rPr>
                <w:noProof/>
                <w:webHidden/>
              </w:rPr>
              <w:t>13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73" w:history="1">
            <w:r w:rsidRPr="00A57378">
              <w:rPr>
                <w:rStyle w:val="Hyperlink"/>
                <w:noProof/>
                <w:lang w:val="en-GB"/>
              </w:rPr>
              <w:t>2.2.5</w:t>
            </w:r>
            <w:r>
              <w:rPr>
                <w:rFonts w:eastAsiaTheme="minorEastAsia"/>
                <w:noProof/>
                <w:color w:val="auto"/>
                <w:lang w:eastAsia="de-DE"/>
              </w:rPr>
              <w:tab/>
            </w:r>
            <w:r w:rsidRPr="00A57378">
              <w:rPr>
                <w:rStyle w:val="Hyperlink"/>
                <w:noProof/>
                <w:lang w:val="en-GB"/>
              </w:rPr>
              <w:t>Life cycle information</w:t>
            </w:r>
            <w:r>
              <w:rPr>
                <w:noProof/>
                <w:webHidden/>
              </w:rPr>
              <w:tab/>
            </w:r>
            <w:r>
              <w:rPr>
                <w:noProof/>
                <w:webHidden/>
              </w:rPr>
              <w:fldChar w:fldCharType="begin"/>
            </w:r>
            <w:r>
              <w:rPr>
                <w:noProof/>
                <w:webHidden/>
              </w:rPr>
              <w:instrText xml:space="preserve"> PAGEREF _Toc27729673 \h </w:instrText>
            </w:r>
            <w:r>
              <w:rPr>
                <w:noProof/>
                <w:webHidden/>
              </w:rPr>
            </w:r>
            <w:r>
              <w:rPr>
                <w:noProof/>
                <w:webHidden/>
              </w:rPr>
              <w:fldChar w:fldCharType="separate"/>
            </w:r>
            <w:r>
              <w:rPr>
                <w:noProof/>
                <w:webHidden/>
              </w:rPr>
              <w:t>13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74" w:history="1">
            <w:r w:rsidRPr="00A57378">
              <w:rPr>
                <w:rStyle w:val="Hyperlink"/>
                <w:noProof/>
                <w:lang w:val="en-GB"/>
              </w:rPr>
              <w:t>2.2.6</w:t>
            </w:r>
            <w:r>
              <w:rPr>
                <w:rFonts w:eastAsiaTheme="minorEastAsia"/>
                <w:noProof/>
                <w:color w:val="auto"/>
                <w:lang w:eastAsia="de-DE"/>
              </w:rPr>
              <w:tab/>
            </w:r>
            <w:r w:rsidRPr="00A57378">
              <w:rPr>
                <w:rStyle w:val="Hyperlink"/>
                <w:noProof/>
                <w:lang w:val="en-GB"/>
              </w:rPr>
              <w:t>Quality information</w:t>
            </w:r>
            <w:r>
              <w:rPr>
                <w:noProof/>
                <w:webHidden/>
              </w:rPr>
              <w:tab/>
            </w:r>
            <w:r>
              <w:rPr>
                <w:noProof/>
                <w:webHidden/>
              </w:rPr>
              <w:fldChar w:fldCharType="begin"/>
            </w:r>
            <w:r>
              <w:rPr>
                <w:noProof/>
                <w:webHidden/>
              </w:rPr>
              <w:instrText xml:space="preserve"> PAGEREF _Toc27729674 \h </w:instrText>
            </w:r>
            <w:r>
              <w:rPr>
                <w:noProof/>
                <w:webHidden/>
              </w:rPr>
            </w:r>
            <w:r>
              <w:rPr>
                <w:noProof/>
                <w:webHidden/>
              </w:rPr>
              <w:fldChar w:fldCharType="separate"/>
            </w:r>
            <w:r>
              <w:rPr>
                <w:noProof/>
                <w:webHidden/>
              </w:rPr>
              <w:t>14</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75" w:history="1">
            <w:r w:rsidRPr="00A57378">
              <w:rPr>
                <w:rStyle w:val="Hyperlink"/>
                <w:noProof/>
                <w:lang w:val="en-GB"/>
              </w:rPr>
              <w:t>2.2.7</w:t>
            </w:r>
            <w:r>
              <w:rPr>
                <w:rFonts w:eastAsiaTheme="minorEastAsia"/>
                <w:noProof/>
                <w:color w:val="auto"/>
                <w:lang w:eastAsia="de-DE"/>
              </w:rPr>
              <w:tab/>
            </w:r>
            <w:r w:rsidRPr="00A57378">
              <w:rPr>
                <w:rStyle w:val="Hyperlink"/>
                <w:noProof/>
                <w:lang w:val="en-GB"/>
              </w:rPr>
              <w:t>Administrative metadata</w:t>
            </w:r>
            <w:r>
              <w:rPr>
                <w:noProof/>
                <w:webHidden/>
              </w:rPr>
              <w:tab/>
            </w:r>
            <w:r>
              <w:rPr>
                <w:noProof/>
                <w:webHidden/>
              </w:rPr>
              <w:fldChar w:fldCharType="begin"/>
            </w:r>
            <w:r>
              <w:rPr>
                <w:noProof/>
                <w:webHidden/>
              </w:rPr>
              <w:instrText xml:space="preserve"> PAGEREF _Toc27729675 \h </w:instrText>
            </w:r>
            <w:r>
              <w:rPr>
                <w:noProof/>
                <w:webHidden/>
              </w:rPr>
            </w:r>
            <w:r>
              <w:rPr>
                <w:noProof/>
                <w:webHidden/>
              </w:rPr>
              <w:fldChar w:fldCharType="separate"/>
            </w:r>
            <w:r>
              <w:rPr>
                <w:noProof/>
                <w:webHidden/>
              </w:rPr>
              <w:t>14</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76" w:history="1">
            <w:r w:rsidRPr="00A57378">
              <w:rPr>
                <w:rStyle w:val="Hyperlink"/>
                <w:noProof/>
                <w:lang w:val="en-GB"/>
              </w:rPr>
              <w:t>2.2.8</w:t>
            </w:r>
            <w:r>
              <w:rPr>
                <w:rFonts w:eastAsiaTheme="minorEastAsia"/>
                <w:noProof/>
                <w:color w:val="auto"/>
                <w:lang w:eastAsia="de-DE"/>
              </w:rPr>
              <w:tab/>
            </w:r>
            <w:r w:rsidRPr="00A57378">
              <w:rPr>
                <w:rStyle w:val="Hyperlink"/>
                <w:noProof/>
                <w:lang w:val="en-GB"/>
              </w:rPr>
              <w:t>Key words or classifications</w:t>
            </w:r>
            <w:r>
              <w:rPr>
                <w:noProof/>
                <w:webHidden/>
              </w:rPr>
              <w:tab/>
            </w:r>
            <w:r>
              <w:rPr>
                <w:noProof/>
                <w:webHidden/>
              </w:rPr>
              <w:fldChar w:fldCharType="begin"/>
            </w:r>
            <w:r>
              <w:rPr>
                <w:noProof/>
                <w:webHidden/>
              </w:rPr>
              <w:instrText xml:space="preserve"> PAGEREF _Toc27729676 \h </w:instrText>
            </w:r>
            <w:r>
              <w:rPr>
                <w:noProof/>
                <w:webHidden/>
              </w:rPr>
            </w:r>
            <w:r>
              <w:rPr>
                <w:noProof/>
                <w:webHidden/>
              </w:rPr>
              <w:fldChar w:fldCharType="separate"/>
            </w:r>
            <w:r>
              <w:rPr>
                <w:noProof/>
                <w:webHidden/>
              </w:rPr>
              <w:t>14</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77" w:history="1">
            <w:r w:rsidRPr="00A57378">
              <w:rPr>
                <w:rStyle w:val="Hyperlink"/>
                <w:noProof/>
                <w:lang w:val="en-GB"/>
              </w:rPr>
              <w:t>2.2.9</w:t>
            </w:r>
            <w:r>
              <w:rPr>
                <w:rFonts w:eastAsiaTheme="minorEastAsia"/>
                <w:noProof/>
                <w:color w:val="auto"/>
                <w:lang w:eastAsia="de-DE"/>
              </w:rPr>
              <w:tab/>
            </w:r>
            <w:r w:rsidRPr="00A57378">
              <w:rPr>
                <w:rStyle w:val="Hyperlink"/>
                <w:noProof/>
                <w:lang w:val="en-GB"/>
              </w:rPr>
              <w:t>Internal and external object links / references</w:t>
            </w:r>
            <w:r>
              <w:rPr>
                <w:noProof/>
                <w:webHidden/>
              </w:rPr>
              <w:tab/>
            </w:r>
            <w:r>
              <w:rPr>
                <w:noProof/>
                <w:webHidden/>
              </w:rPr>
              <w:fldChar w:fldCharType="begin"/>
            </w:r>
            <w:r>
              <w:rPr>
                <w:noProof/>
                <w:webHidden/>
              </w:rPr>
              <w:instrText xml:space="preserve"> PAGEREF _Toc27729677 \h </w:instrText>
            </w:r>
            <w:r>
              <w:rPr>
                <w:noProof/>
                <w:webHidden/>
              </w:rPr>
            </w:r>
            <w:r>
              <w:rPr>
                <w:noProof/>
                <w:webHidden/>
              </w:rPr>
              <w:fldChar w:fldCharType="separate"/>
            </w:r>
            <w:r>
              <w:rPr>
                <w:noProof/>
                <w:webHidden/>
              </w:rPr>
              <w:t>14</w:t>
            </w:r>
            <w:r>
              <w:rPr>
                <w:noProof/>
                <w:webHidden/>
              </w:rPr>
              <w:fldChar w:fldCharType="end"/>
            </w:r>
          </w:hyperlink>
        </w:p>
        <w:p w:rsidR="00E713D1" w:rsidRDefault="00E713D1">
          <w:pPr>
            <w:pStyle w:val="Verzeichnis1"/>
            <w:tabs>
              <w:tab w:val="left" w:pos="440"/>
              <w:tab w:val="right" w:leader="dot" w:pos="9062"/>
            </w:tabs>
            <w:rPr>
              <w:rFonts w:eastAsiaTheme="minorEastAsia"/>
              <w:noProof/>
              <w:color w:val="auto"/>
              <w:lang w:eastAsia="de-DE"/>
            </w:rPr>
          </w:pPr>
          <w:hyperlink w:anchor="_Toc27729678" w:history="1">
            <w:r w:rsidRPr="00A57378">
              <w:rPr>
                <w:rStyle w:val="Hyperlink"/>
                <w:noProof/>
              </w:rPr>
              <w:t>3</w:t>
            </w:r>
            <w:r>
              <w:rPr>
                <w:rFonts w:eastAsiaTheme="minorEastAsia"/>
                <w:noProof/>
                <w:color w:val="auto"/>
                <w:lang w:eastAsia="de-DE"/>
              </w:rPr>
              <w:tab/>
            </w:r>
            <w:r w:rsidRPr="00A57378">
              <w:rPr>
                <w:rStyle w:val="Hyperlink"/>
                <w:noProof/>
              </w:rPr>
              <w:t>General STMD Approach</w:t>
            </w:r>
            <w:r>
              <w:rPr>
                <w:noProof/>
                <w:webHidden/>
              </w:rPr>
              <w:tab/>
            </w:r>
            <w:r>
              <w:rPr>
                <w:noProof/>
                <w:webHidden/>
              </w:rPr>
              <w:fldChar w:fldCharType="begin"/>
            </w:r>
            <w:r>
              <w:rPr>
                <w:noProof/>
                <w:webHidden/>
              </w:rPr>
              <w:instrText xml:space="preserve"> PAGEREF _Toc27729678 \h </w:instrText>
            </w:r>
            <w:r>
              <w:rPr>
                <w:noProof/>
                <w:webHidden/>
              </w:rPr>
            </w:r>
            <w:r>
              <w:rPr>
                <w:noProof/>
                <w:webHidden/>
              </w:rPr>
              <w:fldChar w:fldCharType="separate"/>
            </w:r>
            <w:r>
              <w:rPr>
                <w:noProof/>
                <w:webHidden/>
              </w:rPr>
              <w:t>15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79" w:history="1">
            <w:r w:rsidRPr="00A57378">
              <w:rPr>
                <w:rStyle w:val="Hyperlink"/>
                <w:noProof/>
                <w:lang w:val="en-GB"/>
              </w:rPr>
              <w:t>3.1</w:t>
            </w:r>
            <w:r>
              <w:rPr>
                <w:rFonts w:eastAsiaTheme="minorEastAsia"/>
                <w:noProof/>
                <w:color w:val="auto"/>
                <w:lang w:eastAsia="de-DE"/>
              </w:rPr>
              <w:tab/>
            </w:r>
            <w:r w:rsidRPr="00A57378">
              <w:rPr>
                <w:rStyle w:val="Hyperlink"/>
                <w:noProof/>
                <w:lang w:val="en-US"/>
              </w:rPr>
              <w:t>Process view vs. information view</w:t>
            </w:r>
            <w:r>
              <w:rPr>
                <w:noProof/>
                <w:webHidden/>
              </w:rPr>
              <w:tab/>
            </w:r>
            <w:r>
              <w:rPr>
                <w:noProof/>
                <w:webHidden/>
              </w:rPr>
              <w:fldChar w:fldCharType="begin"/>
            </w:r>
            <w:r>
              <w:rPr>
                <w:noProof/>
                <w:webHidden/>
              </w:rPr>
              <w:instrText xml:space="preserve"> PAGEREF _Toc27729679 \h </w:instrText>
            </w:r>
            <w:r>
              <w:rPr>
                <w:noProof/>
                <w:webHidden/>
              </w:rPr>
            </w:r>
            <w:r>
              <w:rPr>
                <w:noProof/>
                <w:webHidden/>
              </w:rPr>
              <w:fldChar w:fldCharType="separate"/>
            </w:r>
            <w:r>
              <w:rPr>
                <w:noProof/>
                <w:webHidden/>
              </w:rPr>
              <w:t>15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80" w:history="1">
            <w:r w:rsidRPr="00A57378">
              <w:rPr>
                <w:rStyle w:val="Hyperlink"/>
                <w:noProof/>
                <w:lang w:val="en-GB"/>
              </w:rPr>
              <w:t>3.2</w:t>
            </w:r>
            <w:r>
              <w:rPr>
                <w:rFonts w:eastAsiaTheme="minorEastAsia"/>
                <w:noProof/>
                <w:color w:val="auto"/>
                <w:lang w:eastAsia="de-DE"/>
              </w:rPr>
              <w:tab/>
            </w:r>
            <w:r w:rsidRPr="00A57378">
              <w:rPr>
                <w:rStyle w:val="Hyperlink"/>
                <w:noProof/>
                <w:lang w:val="en-US"/>
              </w:rPr>
              <w:t>Generic Approach Applied for Simulation Task Meta Data</w:t>
            </w:r>
            <w:r>
              <w:rPr>
                <w:noProof/>
                <w:webHidden/>
              </w:rPr>
              <w:tab/>
            </w:r>
            <w:r>
              <w:rPr>
                <w:noProof/>
                <w:webHidden/>
              </w:rPr>
              <w:fldChar w:fldCharType="begin"/>
            </w:r>
            <w:r>
              <w:rPr>
                <w:noProof/>
                <w:webHidden/>
              </w:rPr>
              <w:instrText xml:space="preserve"> PAGEREF _Toc27729680 \h </w:instrText>
            </w:r>
            <w:r>
              <w:rPr>
                <w:noProof/>
                <w:webHidden/>
              </w:rPr>
            </w:r>
            <w:r>
              <w:rPr>
                <w:noProof/>
                <w:webHidden/>
              </w:rPr>
              <w:fldChar w:fldCharType="separate"/>
            </w:r>
            <w:r>
              <w:rPr>
                <w:noProof/>
                <w:webHidden/>
              </w:rPr>
              <w:t>15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81" w:history="1">
            <w:r w:rsidRPr="00A57378">
              <w:rPr>
                <w:rStyle w:val="Hyperlink"/>
                <w:noProof/>
                <w:lang w:val="en-GB"/>
              </w:rPr>
              <w:t>3.3</w:t>
            </w:r>
            <w:r>
              <w:rPr>
                <w:rFonts w:eastAsiaTheme="minorEastAsia"/>
                <w:noProof/>
                <w:color w:val="auto"/>
                <w:lang w:eastAsia="de-DE"/>
              </w:rPr>
              <w:tab/>
            </w:r>
            <w:r w:rsidRPr="00A57378">
              <w:rPr>
                <w:rStyle w:val="Hyperlink"/>
                <w:noProof/>
                <w:lang w:val="en-US"/>
              </w:rPr>
              <w:t>Version History Information</w:t>
            </w:r>
            <w:r>
              <w:rPr>
                <w:noProof/>
                <w:webHidden/>
              </w:rPr>
              <w:tab/>
            </w:r>
            <w:r>
              <w:rPr>
                <w:noProof/>
                <w:webHidden/>
              </w:rPr>
              <w:fldChar w:fldCharType="begin"/>
            </w:r>
            <w:r>
              <w:rPr>
                <w:noProof/>
                <w:webHidden/>
              </w:rPr>
              <w:instrText xml:space="preserve"> PAGEREF _Toc27729681 \h </w:instrText>
            </w:r>
            <w:r>
              <w:rPr>
                <w:noProof/>
                <w:webHidden/>
              </w:rPr>
            </w:r>
            <w:r>
              <w:rPr>
                <w:noProof/>
                <w:webHidden/>
              </w:rPr>
              <w:fldChar w:fldCharType="separate"/>
            </w:r>
            <w:r>
              <w:rPr>
                <w:noProof/>
                <w:webHidden/>
              </w:rPr>
              <w:t>15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82" w:history="1">
            <w:r w:rsidRPr="00A57378">
              <w:rPr>
                <w:rStyle w:val="Hyperlink"/>
                <w:noProof/>
                <w:lang w:val="en-GB"/>
              </w:rPr>
              <w:t>3.4</w:t>
            </w:r>
            <w:r>
              <w:rPr>
                <w:rFonts w:eastAsiaTheme="minorEastAsia"/>
                <w:noProof/>
                <w:color w:val="auto"/>
                <w:lang w:eastAsia="de-DE"/>
              </w:rPr>
              <w:tab/>
            </w:r>
            <w:r w:rsidRPr="00A57378">
              <w:rPr>
                <w:rStyle w:val="Hyperlink"/>
                <w:noProof/>
                <w:lang w:val="en-US"/>
              </w:rPr>
              <w:t>Key wording, classification and annotations</w:t>
            </w:r>
            <w:r>
              <w:rPr>
                <w:noProof/>
                <w:webHidden/>
              </w:rPr>
              <w:tab/>
            </w:r>
            <w:r>
              <w:rPr>
                <w:noProof/>
                <w:webHidden/>
              </w:rPr>
              <w:fldChar w:fldCharType="begin"/>
            </w:r>
            <w:r>
              <w:rPr>
                <w:noProof/>
                <w:webHidden/>
              </w:rPr>
              <w:instrText xml:space="preserve"> PAGEREF _Toc27729682 \h </w:instrText>
            </w:r>
            <w:r>
              <w:rPr>
                <w:noProof/>
                <w:webHidden/>
              </w:rPr>
            </w:r>
            <w:r>
              <w:rPr>
                <w:noProof/>
                <w:webHidden/>
              </w:rPr>
              <w:fldChar w:fldCharType="separate"/>
            </w:r>
            <w:r>
              <w:rPr>
                <w:noProof/>
                <w:webHidden/>
              </w:rPr>
              <w:t>16</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83" w:history="1">
            <w:r w:rsidRPr="00A57378">
              <w:rPr>
                <w:rStyle w:val="Hyperlink"/>
                <w:noProof/>
                <w:lang w:val="en-GB"/>
              </w:rPr>
              <w:t>3.5</w:t>
            </w:r>
            <w:r>
              <w:rPr>
                <w:rFonts w:eastAsiaTheme="minorEastAsia"/>
                <w:noProof/>
                <w:color w:val="auto"/>
                <w:lang w:eastAsia="de-DE"/>
              </w:rPr>
              <w:tab/>
            </w:r>
            <w:r w:rsidRPr="00A57378">
              <w:rPr>
                <w:rStyle w:val="Hyperlink"/>
                <w:noProof/>
                <w:lang w:val="en-US"/>
              </w:rPr>
              <w:t>Lifecycle Information</w:t>
            </w:r>
            <w:r>
              <w:rPr>
                <w:noProof/>
                <w:webHidden/>
              </w:rPr>
              <w:tab/>
            </w:r>
            <w:r>
              <w:rPr>
                <w:noProof/>
                <w:webHidden/>
              </w:rPr>
              <w:fldChar w:fldCharType="begin"/>
            </w:r>
            <w:r>
              <w:rPr>
                <w:noProof/>
                <w:webHidden/>
              </w:rPr>
              <w:instrText xml:space="preserve"> PAGEREF _Toc27729683 \h </w:instrText>
            </w:r>
            <w:r>
              <w:rPr>
                <w:noProof/>
                <w:webHidden/>
              </w:rPr>
            </w:r>
            <w:r>
              <w:rPr>
                <w:noProof/>
                <w:webHidden/>
              </w:rPr>
              <w:fldChar w:fldCharType="separate"/>
            </w:r>
            <w:r>
              <w:rPr>
                <w:noProof/>
                <w:webHidden/>
              </w:rPr>
              <w:t>16</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84" w:history="1">
            <w:r w:rsidRPr="00A57378">
              <w:rPr>
                <w:rStyle w:val="Hyperlink"/>
                <w:noProof/>
                <w:lang w:val="en-GB"/>
              </w:rPr>
              <w:t>3.6</w:t>
            </w:r>
            <w:r>
              <w:rPr>
                <w:rFonts w:eastAsiaTheme="minorEastAsia"/>
                <w:noProof/>
                <w:color w:val="auto"/>
                <w:lang w:eastAsia="de-DE"/>
              </w:rPr>
              <w:tab/>
            </w:r>
            <w:r w:rsidRPr="00A57378">
              <w:rPr>
                <w:rStyle w:val="Hyperlink"/>
                <w:noProof/>
                <w:lang w:val="en-US"/>
              </w:rPr>
              <w:t>References</w:t>
            </w:r>
            <w:r>
              <w:rPr>
                <w:noProof/>
                <w:webHidden/>
              </w:rPr>
              <w:tab/>
            </w:r>
            <w:r>
              <w:rPr>
                <w:noProof/>
                <w:webHidden/>
              </w:rPr>
              <w:fldChar w:fldCharType="begin"/>
            </w:r>
            <w:r>
              <w:rPr>
                <w:noProof/>
                <w:webHidden/>
              </w:rPr>
              <w:instrText xml:space="preserve"> PAGEREF _Toc27729684 \h </w:instrText>
            </w:r>
            <w:r>
              <w:rPr>
                <w:noProof/>
                <w:webHidden/>
              </w:rPr>
            </w:r>
            <w:r>
              <w:rPr>
                <w:noProof/>
                <w:webHidden/>
              </w:rPr>
              <w:fldChar w:fldCharType="separate"/>
            </w:r>
            <w:r>
              <w:rPr>
                <w:noProof/>
                <w:webHidden/>
              </w:rPr>
              <w:t>17</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85" w:history="1">
            <w:r w:rsidRPr="00A57378">
              <w:rPr>
                <w:rStyle w:val="Hyperlink"/>
                <w:noProof/>
                <w:lang w:val="en-US"/>
              </w:rPr>
              <w:t>3.6.1</w:t>
            </w:r>
            <w:r>
              <w:rPr>
                <w:rFonts w:eastAsiaTheme="minorEastAsia"/>
                <w:noProof/>
                <w:color w:val="auto"/>
                <w:lang w:eastAsia="de-DE"/>
              </w:rPr>
              <w:tab/>
            </w:r>
            <w:r w:rsidRPr="00A57378">
              <w:rPr>
                <w:rStyle w:val="Hyperlink"/>
                <w:noProof/>
                <w:lang w:val="en-US"/>
              </w:rPr>
              <w:t>Internal References</w:t>
            </w:r>
            <w:r>
              <w:rPr>
                <w:noProof/>
                <w:webHidden/>
              </w:rPr>
              <w:tab/>
            </w:r>
            <w:r>
              <w:rPr>
                <w:noProof/>
                <w:webHidden/>
              </w:rPr>
              <w:fldChar w:fldCharType="begin"/>
            </w:r>
            <w:r>
              <w:rPr>
                <w:noProof/>
                <w:webHidden/>
              </w:rPr>
              <w:instrText xml:space="preserve"> PAGEREF _Toc27729685 \h </w:instrText>
            </w:r>
            <w:r>
              <w:rPr>
                <w:noProof/>
                <w:webHidden/>
              </w:rPr>
            </w:r>
            <w:r>
              <w:rPr>
                <w:noProof/>
                <w:webHidden/>
              </w:rPr>
              <w:fldChar w:fldCharType="separate"/>
            </w:r>
            <w:r>
              <w:rPr>
                <w:noProof/>
                <w:webHidden/>
              </w:rPr>
              <w:t>17</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86" w:history="1">
            <w:r w:rsidRPr="00A57378">
              <w:rPr>
                <w:rStyle w:val="Hyperlink"/>
                <w:noProof/>
                <w:lang w:val="en-US"/>
              </w:rPr>
              <w:t>3.6.2</w:t>
            </w:r>
            <w:r>
              <w:rPr>
                <w:rFonts w:eastAsiaTheme="minorEastAsia"/>
                <w:noProof/>
                <w:color w:val="auto"/>
                <w:lang w:eastAsia="de-DE"/>
              </w:rPr>
              <w:tab/>
            </w:r>
            <w:r w:rsidRPr="00A57378">
              <w:rPr>
                <w:rStyle w:val="Hyperlink"/>
                <w:noProof/>
                <w:lang w:val="en-US"/>
              </w:rPr>
              <w:t>External References</w:t>
            </w:r>
            <w:r>
              <w:rPr>
                <w:noProof/>
                <w:webHidden/>
              </w:rPr>
              <w:tab/>
            </w:r>
            <w:r>
              <w:rPr>
                <w:noProof/>
                <w:webHidden/>
              </w:rPr>
              <w:fldChar w:fldCharType="begin"/>
            </w:r>
            <w:r>
              <w:rPr>
                <w:noProof/>
                <w:webHidden/>
              </w:rPr>
              <w:instrText xml:space="preserve"> PAGEREF _Toc27729686 \h </w:instrText>
            </w:r>
            <w:r>
              <w:rPr>
                <w:noProof/>
                <w:webHidden/>
              </w:rPr>
            </w:r>
            <w:r>
              <w:rPr>
                <w:noProof/>
                <w:webHidden/>
              </w:rPr>
              <w:fldChar w:fldCharType="separate"/>
            </w:r>
            <w:r>
              <w:rPr>
                <w:noProof/>
                <w:webHidden/>
              </w:rPr>
              <w:t>17</w:t>
            </w:r>
            <w:r>
              <w:rPr>
                <w:noProof/>
                <w:webHidden/>
              </w:rPr>
              <w:fldChar w:fldCharType="end"/>
            </w:r>
          </w:hyperlink>
        </w:p>
        <w:p w:rsidR="00E713D1" w:rsidRDefault="00E713D1">
          <w:pPr>
            <w:pStyle w:val="Verzeichnis1"/>
            <w:tabs>
              <w:tab w:val="left" w:pos="440"/>
              <w:tab w:val="right" w:leader="dot" w:pos="9062"/>
            </w:tabs>
            <w:rPr>
              <w:rFonts w:eastAsiaTheme="minorEastAsia"/>
              <w:noProof/>
              <w:color w:val="auto"/>
              <w:lang w:eastAsia="de-DE"/>
            </w:rPr>
          </w:pPr>
          <w:hyperlink w:anchor="_Toc27729687" w:history="1">
            <w:r w:rsidRPr="00A57378">
              <w:rPr>
                <w:rStyle w:val="Hyperlink"/>
                <w:noProof/>
              </w:rPr>
              <w:t>4</w:t>
            </w:r>
            <w:r>
              <w:rPr>
                <w:rFonts w:eastAsiaTheme="minorEastAsia"/>
                <w:noProof/>
                <w:color w:val="auto"/>
                <w:lang w:eastAsia="de-DE"/>
              </w:rPr>
              <w:tab/>
            </w:r>
            <w:r w:rsidRPr="00A57378">
              <w:rPr>
                <w:rStyle w:val="Hyperlink"/>
                <w:noProof/>
              </w:rPr>
              <w:t>STMD Structure</w:t>
            </w:r>
            <w:r>
              <w:rPr>
                <w:noProof/>
                <w:webHidden/>
              </w:rPr>
              <w:tab/>
            </w:r>
            <w:r>
              <w:rPr>
                <w:noProof/>
                <w:webHidden/>
              </w:rPr>
              <w:fldChar w:fldCharType="begin"/>
            </w:r>
            <w:r>
              <w:rPr>
                <w:noProof/>
                <w:webHidden/>
              </w:rPr>
              <w:instrText xml:space="preserve"> PAGEREF _Toc27729687 \h </w:instrText>
            </w:r>
            <w:r>
              <w:rPr>
                <w:noProof/>
                <w:webHidden/>
              </w:rPr>
            </w:r>
            <w:r>
              <w:rPr>
                <w:noProof/>
                <w:webHidden/>
              </w:rPr>
              <w:fldChar w:fldCharType="separate"/>
            </w:r>
            <w:r>
              <w:rPr>
                <w:noProof/>
                <w:webHidden/>
              </w:rPr>
              <w:t>18</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88" w:history="1">
            <w:r w:rsidRPr="00A57378">
              <w:rPr>
                <w:rStyle w:val="Hyperlink"/>
                <w:noProof/>
                <w:lang w:val="en-GB"/>
              </w:rPr>
              <w:t>4.1</w:t>
            </w:r>
            <w:r>
              <w:rPr>
                <w:rFonts w:eastAsiaTheme="minorEastAsia"/>
                <w:noProof/>
                <w:color w:val="auto"/>
                <w:lang w:eastAsia="de-DE"/>
              </w:rPr>
              <w:tab/>
            </w:r>
            <w:r w:rsidRPr="00A57378">
              <w:rPr>
                <w:rStyle w:val="Hyperlink"/>
                <w:noProof/>
                <w:lang w:val="en-GB"/>
              </w:rPr>
              <w:t>Generic three level STMD structure</w:t>
            </w:r>
            <w:r>
              <w:rPr>
                <w:noProof/>
                <w:webHidden/>
              </w:rPr>
              <w:tab/>
            </w:r>
            <w:r>
              <w:rPr>
                <w:noProof/>
                <w:webHidden/>
              </w:rPr>
              <w:fldChar w:fldCharType="begin"/>
            </w:r>
            <w:r>
              <w:rPr>
                <w:noProof/>
                <w:webHidden/>
              </w:rPr>
              <w:instrText xml:space="preserve"> PAGEREF _Toc27729688 \h </w:instrText>
            </w:r>
            <w:r>
              <w:rPr>
                <w:noProof/>
                <w:webHidden/>
              </w:rPr>
            </w:r>
            <w:r>
              <w:rPr>
                <w:noProof/>
                <w:webHidden/>
              </w:rPr>
              <w:fldChar w:fldCharType="separate"/>
            </w:r>
            <w:r>
              <w:rPr>
                <w:noProof/>
                <w:webHidden/>
              </w:rPr>
              <w:t>18</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89" w:history="1">
            <w:r w:rsidRPr="00A57378">
              <w:rPr>
                <w:rStyle w:val="Hyperlink"/>
                <w:noProof/>
                <w:lang w:val="en-GB"/>
              </w:rPr>
              <w:t>4.2</w:t>
            </w:r>
            <w:r>
              <w:rPr>
                <w:rFonts w:eastAsiaTheme="minorEastAsia"/>
                <w:noProof/>
                <w:color w:val="auto"/>
                <w:lang w:eastAsia="de-DE"/>
              </w:rPr>
              <w:tab/>
            </w:r>
            <w:r w:rsidRPr="00A57378">
              <w:rPr>
                <w:rStyle w:val="Hyperlink"/>
                <w:noProof/>
                <w:lang w:val="en-GB"/>
              </w:rPr>
              <w:t>General information</w:t>
            </w:r>
            <w:r>
              <w:rPr>
                <w:noProof/>
                <w:webHidden/>
              </w:rPr>
              <w:tab/>
            </w:r>
            <w:r>
              <w:rPr>
                <w:noProof/>
                <w:webHidden/>
              </w:rPr>
              <w:fldChar w:fldCharType="begin"/>
            </w:r>
            <w:r>
              <w:rPr>
                <w:noProof/>
                <w:webHidden/>
              </w:rPr>
              <w:instrText xml:space="preserve"> PAGEREF _Toc27729689 \h </w:instrText>
            </w:r>
            <w:r>
              <w:rPr>
                <w:noProof/>
                <w:webHidden/>
              </w:rPr>
            </w:r>
            <w:r>
              <w:rPr>
                <w:noProof/>
                <w:webHidden/>
              </w:rPr>
              <w:fldChar w:fldCharType="separate"/>
            </w:r>
            <w:r>
              <w:rPr>
                <w:noProof/>
                <w:webHidden/>
              </w:rPr>
              <w:t>19</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90" w:history="1">
            <w:r w:rsidRPr="00A57378">
              <w:rPr>
                <w:rStyle w:val="Hyperlink"/>
                <w:noProof/>
                <w:lang w:val="en-GB"/>
              </w:rPr>
              <w:t>4.2.1</w:t>
            </w:r>
            <w:r>
              <w:rPr>
                <w:rFonts w:eastAsiaTheme="minorEastAsia"/>
                <w:noProof/>
                <w:color w:val="auto"/>
                <w:lang w:eastAsia="de-DE"/>
              </w:rPr>
              <w:tab/>
            </w:r>
            <w:r w:rsidRPr="00A57378">
              <w:rPr>
                <w:rStyle w:val="Hyperlink"/>
                <w:noProof/>
                <w:lang w:val="en-GB"/>
              </w:rPr>
              <w:t>Derivation chain</w:t>
            </w:r>
            <w:r>
              <w:rPr>
                <w:noProof/>
                <w:webHidden/>
              </w:rPr>
              <w:tab/>
            </w:r>
            <w:r>
              <w:rPr>
                <w:noProof/>
                <w:webHidden/>
              </w:rPr>
              <w:fldChar w:fldCharType="begin"/>
            </w:r>
            <w:r>
              <w:rPr>
                <w:noProof/>
                <w:webHidden/>
              </w:rPr>
              <w:instrText xml:space="preserve"> PAGEREF _Toc27729690 \h </w:instrText>
            </w:r>
            <w:r>
              <w:rPr>
                <w:noProof/>
                <w:webHidden/>
              </w:rPr>
            </w:r>
            <w:r>
              <w:rPr>
                <w:noProof/>
                <w:webHidden/>
              </w:rPr>
              <w:fldChar w:fldCharType="separate"/>
            </w:r>
            <w:r>
              <w:rPr>
                <w:noProof/>
                <w:webHidden/>
              </w:rPr>
              <w:t>19</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91" w:history="1">
            <w:r w:rsidRPr="00A57378">
              <w:rPr>
                <w:rStyle w:val="Hyperlink"/>
                <w:noProof/>
                <w:lang w:val="en-GB"/>
              </w:rPr>
              <w:t>4.3</w:t>
            </w:r>
            <w:r>
              <w:rPr>
                <w:rFonts w:eastAsiaTheme="minorEastAsia"/>
                <w:noProof/>
                <w:color w:val="auto"/>
                <w:lang w:eastAsia="de-DE"/>
              </w:rPr>
              <w:tab/>
            </w:r>
            <w:r w:rsidRPr="00A57378">
              <w:rPr>
                <w:rStyle w:val="Hyperlink"/>
                <w:noProof/>
                <w:lang w:val="en-GB"/>
              </w:rPr>
              <w:t>Analysis Phase</w:t>
            </w:r>
            <w:r>
              <w:rPr>
                <w:noProof/>
                <w:webHidden/>
              </w:rPr>
              <w:tab/>
            </w:r>
            <w:r>
              <w:rPr>
                <w:noProof/>
                <w:webHidden/>
              </w:rPr>
              <w:fldChar w:fldCharType="begin"/>
            </w:r>
            <w:r>
              <w:rPr>
                <w:noProof/>
                <w:webHidden/>
              </w:rPr>
              <w:instrText xml:space="preserve"> PAGEREF _Toc27729691 \h </w:instrText>
            </w:r>
            <w:r>
              <w:rPr>
                <w:noProof/>
                <w:webHidden/>
              </w:rPr>
            </w:r>
            <w:r>
              <w:rPr>
                <w:noProof/>
                <w:webHidden/>
              </w:rPr>
              <w:fldChar w:fldCharType="separate"/>
            </w:r>
            <w:r>
              <w:rPr>
                <w:noProof/>
                <w:webHidden/>
              </w:rPr>
              <w:t>19</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92" w:history="1">
            <w:r w:rsidRPr="00A57378">
              <w:rPr>
                <w:rStyle w:val="Hyperlink"/>
                <w:noProof/>
                <w:lang w:val="en-GB"/>
              </w:rPr>
              <w:t>4.3.1</w:t>
            </w:r>
            <w:r>
              <w:rPr>
                <w:rFonts w:eastAsiaTheme="minorEastAsia"/>
                <w:noProof/>
                <w:color w:val="auto"/>
                <w:lang w:eastAsia="de-DE"/>
              </w:rPr>
              <w:tab/>
            </w:r>
            <w:r w:rsidRPr="00A57378">
              <w:rPr>
                <w:rStyle w:val="Hyperlink"/>
                <w:noProof/>
                <w:lang w:val="en-GB"/>
              </w:rPr>
              <w:t>Analyse engineering task</w:t>
            </w:r>
            <w:r>
              <w:rPr>
                <w:noProof/>
                <w:webHidden/>
              </w:rPr>
              <w:tab/>
            </w:r>
            <w:r>
              <w:rPr>
                <w:noProof/>
                <w:webHidden/>
              </w:rPr>
              <w:fldChar w:fldCharType="begin"/>
            </w:r>
            <w:r>
              <w:rPr>
                <w:noProof/>
                <w:webHidden/>
              </w:rPr>
              <w:instrText xml:space="preserve"> PAGEREF _Toc27729692 \h </w:instrText>
            </w:r>
            <w:r>
              <w:rPr>
                <w:noProof/>
                <w:webHidden/>
              </w:rPr>
            </w:r>
            <w:r>
              <w:rPr>
                <w:noProof/>
                <w:webHidden/>
              </w:rPr>
              <w:fldChar w:fldCharType="separate"/>
            </w:r>
            <w:r>
              <w:rPr>
                <w:noProof/>
                <w:webHidden/>
              </w:rPr>
              <w:t>20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93" w:history="1">
            <w:r w:rsidRPr="00A57378">
              <w:rPr>
                <w:rStyle w:val="Hyperlink"/>
                <w:noProof/>
              </w:rPr>
              <w:t>4.3.2</w:t>
            </w:r>
            <w:r>
              <w:rPr>
                <w:rFonts w:eastAsiaTheme="minorEastAsia"/>
                <w:noProof/>
                <w:color w:val="auto"/>
                <w:lang w:eastAsia="de-DE"/>
              </w:rPr>
              <w:tab/>
            </w:r>
            <w:r w:rsidRPr="00A57378">
              <w:rPr>
                <w:rStyle w:val="Hyperlink"/>
                <w:noProof/>
              </w:rPr>
              <w:t>Verify engineering task analysis</w:t>
            </w:r>
            <w:r>
              <w:rPr>
                <w:noProof/>
                <w:webHidden/>
              </w:rPr>
              <w:tab/>
            </w:r>
            <w:r>
              <w:rPr>
                <w:noProof/>
                <w:webHidden/>
              </w:rPr>
              <w:fldChar w:fldCharType="begin"/>
            </w:r>
            <w:r>
              <w:rPr>
                <w:noProof/>
                <w:webHidden/>
              </w:rPr>
              <w:instrText xml:space="preserve"> PAGEREF _Toc27729693 \h </w:instrText>
            </w:r>
            <w:r>
              <w:rPr>
                <w:noProof/>
                <w:webHidden/>
              </w:rPr>
            </w:r>
            <w:r>
              <w:rPr>
                <w:noProof/>
                <w:webHidden/>
              </w:rPr>
              <w:fldChar w:fldCharType="separate"/>
            </w:r>
            <w:r>
              <w:rPr>
                <w:noProof/>
                <w:webHidden/>
              </w:rPr>
              <w:t>20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94" w:history="1">
            <w:r w:rsidRPr="00A57378">
              <w:rPr>
                <w:rStyle w:val="Hyperlink"/>
                <w:noProof/>
                <w:lang w:val="en-GB"/>
              </w:rPr>
              <w:t>4.3.3</w:t>
            </w:r>
            <w:r>
              <w:rPr>
                <w:rFonts w:eastAsiaTheme="minorEastAsia"/>
                <w:noProof/>
                <w:color w:val="auto"/>
                <w:lang w:eastAsia="de-DE"/>
              </w:rPr>
              <w:tab/>
            </w:r>
            <w:r w:rsidRPr="00A57378">
              <w:rPr>
                <w:rStyle w:val="Hyperlink"/>
                <w:noProof/>
                <w:lang w:val="en-GB"/>
              </w:rPr>
              <w:t>Life Cycle Information (for the entire analysis phase)</w:t>
            </w:r>
            <w:r>
              <w:rPr>
                <w:noProof/>
                <w:webHidden/>
              </w:rPr>
              <w:tab/>
            </w:r>
            <w:r>
              <w:rPr>
                <w:noProof/>
                <w:webHidden/>
              </w:rPr>
              <w:fldChar w:fldCharType="begin"/>
            </w:r>
            <w:r>
              <w:rPr>
                <w:noProof/>
                <w:webHidden/>
              </w:rPr>
              <w:instrText xml:space="preserve"> PAGEREF _Toc27729694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695" w:history="1">
            <w:r w:rsidRPr="00A57378">
              <w:rPr>
                <w:rStyle w:val="Hyperlink"/>
                <w:noProof/>
                <w:lang w:val="en-GB"/>
              </w:rPr>
              <w:t>4.4</w:t>
            </w:r>
            <w:r>
              <w:rPr>
                <w:rFonts w:eastAsiaTheme="minorEastAsia"/>
                <w:noProof/>
                <w:color w:val="auto"/>
                <w:lang w:eastAsia="de-DE"/>
              </w:rPr>
              <w:tab/>
            </w:r>
            <w:r w:rsidRPr="00A57378">
              <w:rPr>
                <w:rStyle w:val="Hyperlink"/>
                <w:noProof/>
                <w:lang w:val="en-GB"/>
              </w:rPr>
              <w:t>Requirements phase</w:t>
            </w:r>
            <w:r>
              <w:rPr>
                <w:noProof/>
                <w:webHidden/>
              </w:rPr>
              <w:tab/>
            </w:r>
            <w:r>
              <w:rPr>
                <w:noProof/>
                <w:webHidden/>
              </w:rPr>
              <w:fldChar w:fldCharType="begin"/>
            </w:r>
            <w:r>
              <w:rPr>
                <w:noProof/>
                <w:webHidden/>
              </w:rPr>
              <w:instrText xml:space="preserve"> PAGEREF _Toc27729695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96" w:history="1">
            <w:r w:rsidRPr="00A57378">
              <w:rPr>
                <w:rStyle w:val="Hyperlink"/>
                <w:noProof/>
                <w:lang w:val="en-GB"/>
              </w:rPr>
              <w:t>4.4.1</w:t>
            </w:r>
            <w:r>
              <w:rPr>
                <w:rFonts w:eastAsiaTheme="minorEastAsia"/>
                <w:noProof/>
                <w:color w:val="auto"/>
                <w:lang w:eastAsia="de-DE"/>
              </w:rPr>
              <w:tab/>
            </w:r>
            <w:r w:rsidRPr="00A57378">
              <w:rPr>
                <w:rStyle w:val="Hyperlink"/>
                <w:noProof/>
                <w:lang w:val="en-GB"/>
              </w:rPr>
              <w:t>Derive model requirements</w:t>
            </w:r>
            <w:r>
              <w:rPr>
                <w:noProof/>
                <w:webHidden/>
              </w:rPr>
              <w:tab/>
            </w:r>
            <w:r>
              <w:rPr>
                <w:noProof/>
                <w:webHidden/>
              </w:rPr>
              <w:fldChar w:fldCharType="begin"/>
            </w:r>
            <w:r>
              <w:rPr>
                <w:noProof/>
                <w:webHidden/>
              </w:rPr>
              <w:instrText xml:space="preserve"> PAGEREF _Toc27729696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97" w:history="1">
            <w:r w:rsidRPr="00A57378">
              <w:rPr>
                <w:rStyle w:val="Hyperlink"/>
                <w:noProof/>
                <w:lang w:val="en-GB"/>
              </w:rPr>
              <w:t>4.4.2</w:t>
            </w:r>
            <w:r>
              <w:rPr>
                <w:rFonts w:eastAsiaTheme="minorEastAsia"/>
                <w:noProof/>
                <w:color w:val="auto"/>
                <w:lang w:eastAsia="de-DE"/>
              </w:rPr>
              <w:tab/>
            </w:r>
            <w:r w:rsidRPr="00A57378">
              <w:rPr>
                <w:rStyle w:val="Hyperlink"/>
                <w:noProof/>
                <w:lang w:val="en-GB"/>
              </w:rPr>
              <w:t>Derive parameter requirements</w:t>
            </w:r>
            <w:r>
              <w:rPr>
                <w:noProof/>
                <w:webHidden/>
              </w:rPr>
              <w:tab/>
            </w:r>
            <w:r>
              <w:rPr>
                <w:noProof/>
                <w:webHidden/>
              </w:rPr>
              <w:fldChar w:fldCharType="begin"/>
            </w:r>
            <w:r>
              <w:rPr>
                <w:noProof/>
                <w:webHidden/>
              </w:rPr>
              <w:instrText xml:space="preserve"> PAGEREF _Toc27729697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98" w:history="1">
            <w:r w:rsidRPr="00A57378">
              <w:rPr>
                <w:rStyle w:val="Hyperlink"/>
                <w:noProof/>
                <w:lang w:val="en-GB"/>
              </w:rPr>
              <w:t>4.4.3</w:t>
            </w:r>
            <w:r>
              <w:rPr>
                <w:rFonts w:eastAsiaTheme="minorEastAsia"/>
                <w:noProof/>
                <w:color w:val="auto"/>
                <w:lang w:eastAsia="de-DE"/>
              </w:rPr>
              <w:tab/>
            </w:r>
            <w:r w:rsidRPr="00A57378">
              <w:rPr>
                <w:rStyle w:val="Hyperlink"/>
                <w:noProof/>
                <w:lang w:val="en-GB"/>
              </w:rPr>
              <w:t>Derive simulation environment requirements</w:t>
            </w:r>
            <w:r>
              <w:rPr>
                <w:noProof/>
                <w:webHidden/>
              </w:rPr>
              <w:tab/>
            </w:r>
            <w:r>
              <w:rPr>
                <w:noProof/>
                <w:webHidden/>
              </w:rPr>
              <w:fldChar w:fldCharType="begin"/>
            </w:r>
            <w:r>
              <w:rPr>
                <w:noProof/>
                <w:webHidden/>
              </w:rPr>
              <w:instrText xml:space="preserve"> PAGEREF _Toc27729698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699" w:history="1">
            <w:r w:rsidRPr="00A57378">
              <w:rPr>
                <w:rStyle w:val="Hyperlink"/>
                <w:noProof/>
                <w:lang w:val="en-GB"/>
              </w:rPr>
              <w:t>4.4.4</w:t>
            </w:r>
            <w:r>
              <w:rPr>
                <w:rFonts w:eastAsiaTheme="minorEastAsia"/>
                <w:noProof/>
                <w:color w:val="auto"/>
                <w:lang w:eastAsia="de-DE"/>
              </w:rPr>
              <w:tab/>
            </w:r>
            <w:r w:rsidRPr="00A57378">
              <w:rPr>
                <w:rStyle w:val="Hyperlink"/>
                <w:noProof/>
                <w:lang w:val="en-GB"/>
              </w:rPr>
              <w:t>Derive simulation integration requirements</w:t>
            </w:r>
            <w:r>
              <w:rPr>
                <w:noProof/>
                <w:webHidden/>
              </w:rPr>
              <w:tab/>
            </w:r>
            <w:r>
              <w:rPr>
                <w:noProof/>
                <w:webHidden/>
              </w:rPr>
              <w:fldChar w:fldCharType="begin"/>
            </w:r>
            <w:r>
              <w:rPr>
                <w:noProof/>
                <w:webHidden/>
              </w:rPr>
              <w:instrText xml:space="preserve"> PAGEREF _Toc27729699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00" w:history="1">
            <w:r w:rsidRPr="00A57378">
              <w:rPr>
                <w:rStyle w:val="Hyperlink"/>
                <w:noProof/>
                <w:lang w:val="en-GB"/>
              </w:rPr>
              <w:t>4.4.5</w:t>
            </w:r>
            <w:r>
              <w:rPr>
                <w:rFonts w:eastAsiaTheme="minorEastAsia"/>
                <w:noProof/>
                <w:color w:val="auto"/>
                <w:lang w:eastAsia="de-DE"/>
              </w:rPr>
              <w:tab/>
            </w:r>
            <w:r w:rsidRPr="00A57378">
              <w:rPr>
                <w:rStyle w:val="Hyperlink"/>
                <w:noProof/>
                <w:lang w:val="en-GB"/>
              </w:rPr>
              <w:t>Derive test case requirements</w:t>
            </w:r>
            <w:r>
              <w:rPr>
                <w:noProof/>
                <w:webHidden/>
              </w:rPr>
              <w:tab/>
            </w:r>
            <w:r>
              <w:rPr>
                <w:noProof/>
                <w:webHidden/>
              </w:rPr>
              <w:fldChar w:fldCharType="begin"/>
            </w:r>
            <w:r>
              <w:rPr>
                <w:noProof/>
                <w:webHidden/>
              </w:rPr>
              <w:instrText xml:space="preserve"> PAGEREF _Toc27729700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01" w:history="1">
            <w:r w:rsidRPr="00A57378">
              <w:rPr>
                <w:rStyle w:val="Hyperlink"/>
                <w:noProof/>
                <w:lang w:val="en-GB"/>
              </w:rPr>
              <w:t>4.4.6</w:t>
            </w:r>
            <w:r>
              <w:rPr>
                <w:rFonts w:eastAsiaTheme="minorEastAsia"/>
                <w:noProof/>
                <w:color w:val="auto"/>
                <w:lang w:eastAsia="de-DE"/>
              </w:rPr>
              <w:tab/>
            </w:r>
            <w:r w:rsidRPr="00A57378">
              <w:rPr>
                <w:rStyle w:val="Hyperlink"/>
                <w:noProof/>
                <w:lang w:val="en-GB"/>
              </w:rPr>
              <w:t>Derive process quality requirements</w:t>
            </w:r>
            <w:r>
              <w:rPr>
                <w:noProof/>
                <w:webHidden/>
              </w:rPr>
              <w:tab/>
            </w:r>
            <w:r>
              <w:rPr>
                <w:noProof/>
                <w:webHidden/>
              </w:rPr>
              <w:fldChar w:fldCharType="begin"/>
            </w:r>
            <w:r>
              <w:rPr>
                <w:noProof/>
                <w:webHidden/>
              </w:rPr>
              <w:instrText xml:space="preserve"> PAGEREF _Toc27729701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02" w:history="1">
            <w:r w:rsidRPr="00A57378">
              <w:rPr>
                <w:rStyle w:val="Hyperlink"/>
                <w:noProof/>
                <w:lang w:val="en-GB"/>
              </w:rPr>
              <w:t>4.4.7</w:t>
            </w:r>
            <w:r>
              <w:rPr>
                <w:rFonts w:eastAsiaTheme="minorEastAsia"/>
                <w:noProof/>
                <w:color w:val="auto"/>
                <w:lang w:eastAsia="de-DE"/>
              </w:rPr>
              <w:tab/>
            </w:r>
            <w:r w:rsidRPr="00A57378">
              <w:rPr>
                <w:rStyle w:val="Hyperlink"/>
                <w:noProof/>
                <w:lang w:val="en-GB"/>
              </w:rPr>
              <w:t>Verify requirements</w:t>
            </w:r>
            <w:r>
              <w:rPr>
                <w:noProof/>
                <w:webHidden/>
              </w:rPr>
              <w:tab/>
            </w:r>
            <w:r>
              <w:rPr>
                <w:noProof/>
                <w:webHidden/>
              </w:rPr>
              <w:fldChar w:fldCharType="begin"/>
            </w:r>
            <w:r>
              <w:rPr>
                <w:noProof/>
                <w:webHidden/>
              </w:rPr>
              <w:instrText xml:space="preserve"> PAGEREF _Toc27729702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03" w:history="1">
            <w:r w:rsidRPr="00A57378">
              <w:rPr>
                <w:rStyle w:val="Hyperlink"/>
                <w:noProof/>
                <w:lang w:val="en-GB"/>
              </w:rPr>
              <w:t>4.5</w:t>
            </w:r>
            <w:r>
              <w:rPr>
                <w:rFonts w:eastAsiaTheme="minorEastAsia"/>
                <w:noProof/>
                <w:color w:val="auto"/>
                <w:lang w:eastAsia="de-DE"/>
              </w:rPr>
              <w:tab/>
            </w:r>
            <w:r w:rsidRPr="00A57378">
              <w:rPr>
                <w:rStyle w:val="Hyperlink"/>
                <w:noProof/>
                <w:lang w:val="en-GB"/>
              </w:rPr>
              <w:t>Design phase</w:t>
            </w:r>
            <w:r>
              <w:rPr>
                <w:noProof/>
                <w:webHidden/>
              </w:rPr>
              <w:tab/>
            </w:r>
            <w:r>
              <w:rPr>
                <w:noProof/>
                <w:webHidden/>
              </w:rPr>
              <w:fldChar w:fldCharType="begin"/>
            </w:r>
            <w:r>
              <w:rPr>
                <w:noProof/>
                <w:webHidden/>
              </w:rPr>
              <w:instrText xml:space="preserve"> PAGEREF _Toc27729703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04" w:history="1">
            <w:r w:rsidRPr="00A57378">
              <w:rPr>
                <w:rStyle w:val="Hyperlink"/>
                <w:noProof/>
                <w:lang w:val="en-GB"/>
              </w:rPr>
              <w:t>4.5.1</w:t>
            </w:r>
            <w:r>
              <w:rPr>
                <w:rFonts w:eastAsiaTheme="minorEastAsia"/>
                <w:noProof/>
                <w:color w:val="auto"/>
                <w:lang w:eastAsia="de-DE"/>
              </w:rPr>
              <w:tab/>
            </w:r>
            <w:r w:rsidRPr="00A57378">
              <w:rPr>
                <w:rStyle w:val="Hyperlink"/>
                <w:noProof/>
                <w:lang w:val="en-GB"/>
              </w:rPr>
              <w:t>Design model specification</w:t>
            </w:r>
            <w:r>
              <w:rPr>
                <w:noProof/>
                <w:webHidden/>
              </w:rPr>
              <w:tab/>
            </w:r>
            <w:r>
              <w:rPr>
                <w:noProof/>
                <w:webHidden/>
              </w:rPr>
              <w:fldChar w:fldCharType="begin"/>
            </w:r>
            <w:r>
              <w:rPr>
                <w:noProof/>
                <w:webHidden/>
              </w:rPr>
              <w:instrText xml:space="preserve"> PAGEREF _Toc27729704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05" w:history="1">
            <w:r w:rsidRPr="00A57378">
              <w:rPr>
                <w:rStyle w:val="Hyperlink"/>
                <w:noProof/>
                <w:lang w:val="en-GB"/>
              </w:rPr>
              <w:t>4.5.2</w:t>
            </w:r>
            <w:r>
              <w:rPr>
                <w:rFonts w:eastAsiaTheme="minorEastAsia"/>
                <w:noProof/>
                <w:color w:val="auto"/>
                <w:lang w:eastAsia="de-DE"/>
              </w:rPr>
              <w:tab/>
            </w:r>
            <w:r w:rsidRPr="00A57378">
              <w:rPr>
                <w:rStyle w:val="Hyperlink"/>
                <w:noProof/>
                <w:lang w:val="en-GB"/>
              </w:rPr>
              <w:t>Design parameter specification</w:t>
            </w:r>
            <w:r>
              <w:rPr>
                <w:noProof/>
                <w:webHidden/>
              </w:rPr>
              <w:tab/>
            </w:r>
            <w:r>
              <w:rPr>
                <w:noProof/>
                <w:webHidden/>
              </w:rPr>
              <w:fldChar w:fldCharType="begin"/>
            </w:r>
            <w:r>
              <w:rPr>
                <w:noProof/>
                <w:webHidden/>
              </w:rPr>
              <w:instrText xml:space="preserve"> PAGEREF _Toc27729705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06" w:history="1">
            <w:r w:rsidRPr="00A57378">
              <w:rPr>
                <w:rStyle w:val="Hyperlink"/>
                <w:noProof/>
                <w:lang w:val="en-GB"/>
              </w:rPr>
              <w:t>4.5.3</w:t>
            </w:r>
            <w:r>
              <w:rPr>
                <w:rFonts w:eastAsiaTheme="minorEastAsia"/>
                <w:noProof/>
                <w:color w:val="auto"/>
                <w:lang w:eastAsia="de-DE"/>
              </w:rPr>
              <w:tab/>
            </w:r>
            <w:r w:rsidRPr="00A57378">
              <w:rPr>
                <w:rStyle w:val="Hyperlink"/>
                <w:noProof/>
                <w:lang w:val="en-GB"/>
              </w:rPr>
              <w:t>Design simulation environment specification</w:t>
            </w:r>
            <w:r>
              <w:rPr>
                <w:noProof/>
                <w:webHidden/>
              </w:rPr>
              <w:tab/>
            </w:r>
            <w:r>
              <w:rPr>
                <w:noProof/>
                <w:webHidden/>
              </w:rPr>
              <w:fldChar w:fldCharType="begin"/>
            </w:r>
            <w:r>
              <w:rPr>
                <w:noProof/>
                <w:webHidden/>
              </w:rPr>
              <w:instrText xml:space="preserve"> PAGEREF _Toc27729706 \h </w:instrText>
            </w:r>
            <w:r>
              <w:rPr>
                <w:noProof/>
                <w:webHidden/>
              </w:rPr>
            </w:r>
            <w:r>
              <w:rPr>
                <w:noProof/>
                <w:webHidden/>
              </w:rPr>
              <w:fldChar w:fldCharType="separate"/>
            </w:r>
            <w:r>
              <w:rPr>
                <w:noProof/>
                <w:webHidden/>
              </w:rPr>
              <w:t>21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07" w:history="1">
            <w:r w:rsidRPr="00A57378">
              <w:rPr>
                <w:rStyle w:val="Hyperlink"/>
                <w:noProof/>
                <w:lang w:val="en-GB"/>
              </w:rPr>
              <w:t>4.5.4</w:t>
            </w:r>
            <w:r>
              <w:rPr>
                <w:rFonts w:eastAsiaTheme="minorEastAsia"/>
                <w:noProof/>
                <w:color w:val="auto"/>
                <w:lang w:eastAsia="de-DE"/>
              </w:rPr>
              <w:tab/>
            </w:r>
            <w:r w:rsidRPr="00A57378">
              <w:rPr>
                <w:rStyle w:val="Hyperlink"/>
                <w:noProof/>
                <w:lang w:val="en-GB"/>
              </w:rPr>
              <w:t>Design simulation integration specification</w:t>
            </w:r>
            <w:r>
              <w:rPr>
                <w:noProof/>
                <w:webHidden/>
              </w:rPr>
              <w:tab/>
            </w:r>
            <w:r>
              <w:rPr>
                <w:noProof/>
                <w:webHidden/>
              </w:rPr>
              <w:fldChar w:fldCharType="begin"/>
            </w:r>
            <w:r>
              <w:rPr>
                <w:noProof/>
                <w:webHidden/>
              </w:rPr>
              <w:instrText xml:space="preserve"> PAGEREF _Toc27729707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08" w:history="1">
            <w:r w:rsidRPr="00A57378">
              <w:rPr>
                <w:rStyle w:val="Hyperlink"/>
                <w:noProof/>
                <w:lang w:val="en-GB"/>
              </w:rPr>
              <w:t>4.5.5</w:t>
            </w:r>
            <w:r>
              <w:rPr>
                <w:rFonts w:eastAsiaTheme="minorEastAsia"/>
                <w:noProof/>
                <w:color w:val="auto"/>
                <w:lang w:eastAsia="de-DE"/>
              </w:rPr>
              <w:tab/>
            </w:r>
            <w:r w:rsidRPr="00A57378">
              <w:rPr>
                <w:rStyle w:val="Hyperlink"/>
                <w:noProof/>
                <w:lang w:val="en-GB"/>
              </w:rPr>
              <w:t>Design test case specification</w:t>
            </w:r>
            <w:r>
              <w:rPr>
                <w:noProof/>
                <w:webHidden/>
              </w:rPr>
              <w:tab/>
            </w:r>
            <w:r>
              <w:rPr>
                <w:noProof/>
                <w:webHidden/>
              </w:rPr>
              <w:fldChar w:fldCharType="begin"/>
            </w:r>
            <w:r>
              <w:rPr>
                <w:noProof/>
                <w:webHidden/>
              </w:rPr>
              <w:instrText xml:space="preserve"> PAGEREF _Toc27729708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09" w:history="1">
            <w:r w:rsidRPr="00A57378">
              <w:rPr>
                <w:rStyle w:val="Hyperlink"/>
                <w:noProof/>
                <w:lang w:val="en-GB"/>
              </w:rPr>
              <w:t>4.5.6</w:t>
            </w:r>
            <w:r>
              <w:rPr>
                <w:rFonts w:eastAsiaTheme="minorEastAsia"/>
                <w:noProof/>
                <w:color w:val="auto"/>
                <w:lang w:eastAsia="de-DE"/>
              </w:rPr>
              <w:tab/>
            </w:r>
            <w:r w:rsidRPr="00A57378">
              <w:rPr>
                <w:rStyle w:val="Hyperlink"/>
                <w:noProof/>
                <w:lang w:val="en-GB"/>
              </w:rPr>
              <w:t>Design process quality specification</w:t>
            </w:r>
            <w:r>
              <w:rPr>
                <w:noProof/>
                <w:webHidden/>
              </w:rPr>
              <w:tab/>
            </w:r>
            <w:r>
              <w:rPr>
                <w:noProof/>
                <w:webHidden/>
              </w:rPr>
              <w:fldChar w:fldCharType="begin"/>
            </w:r>
            <w:r>
              <w:rPr>
                <w:noProof/>
                <w:webHidden/>
              </w:rPr>
              <w:instrText xml:space="preserve"> PAGEREF _Toc27729709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10" w:history="1">
            <w:r w:rsidRPr="00A57378">
              <w:rPr>
                <w:rStyle w:val="Hyperlink"/>
                <w:noProof/>
                <w:lang w:val="en-GB"/>
              </w:rPr>
              <w:t>4.5.7</w:t>
            </w:r>
            <w:r>
              <w:rPr>
                <w:rFonts w:eastAsiaTheme="minorEastAsia"/>
                <w:noProof/>
                <w:color w:val="auto"/>
                <w:lang w:eastAsia="de-DE"/>
              </w:rPr>
              <w:tab/>
            </w:r>
            <w:r w:rsidRPr="00A57378">
              <w:rPr>
                <w:rStyle w:val="Hyperlink"/>
                <w:noProof/>
                <w:lang w:val="en-GB"/>
              </w:rPr>
              <w:t>Verify design specification</w:t>
            </w:r>
            <w:r>
              <w:rPr>
                <w:noProof/>
                <w:webHidden/>
              </w:rPr>
              <w:tab/>
            </w:r>
            <w:r>
              <w:rPr>
                <w:noProof/>
                <w:webHidden/>
              </w:rPr>
              <w:fldChar w:fldCharType="begin"/>
            </w:r>
            <w:r>
              <w:rPr>
                <w:noProof/>
                <w:webHidden/>
              </w:rPr>
              <w:instrText xml:space="preserve"> PAGEREF _Toc27729710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11" w:history="1">
            <w:r w:rsidRPr="00A57378">
              <w:rPr>
                <w:rStyle w:val="Hyperlink"/>
                <w:noProof/>
                <w:lang w:val="en-GB"/>
              </w:rPr>
              <w:t>4.6</w:t>
            </w:r>
            <w:r>
              <w:rPr>
                <w:rFonts w:eastAsiaTheme="minorEastAsia"/>
                <w:noProof/>
                <w:color w:val="auto"/>
                <w:lang w:eastAsia="de-DE"/>
              </w:rPr>
              <w:tab/>
            </w:r>
            <w:r w:rsidRPr="00A57378">
              <w:rPr>
                <w:rStyle w:val="Hyperlink"/>
                <w:noProof/>
                <w:lang w:val="en-GB"/>
              </w:rPr>
              <w:t>Implementation phase</w:t>
            </w:r>
            <w:r>
              <w:rPr>
                <w:noProof/>
                <w:webHidden/>
              </w:rPr>
              <w:tab/>
            </w:r>
            <w:r>
              <w:rPr>
                <w:noProof/>
                <w:webHidden/>
              </w:rPr>
              <w:fldChar w:fldCharType="begin"/>
            </w:r>
            <w:r>
              <w:rPr>
                <w:noProof/>
                <w:webHidden/>
              </w:rPr>
              <w:instrText xml:space="preserve"> PAGEREF _Toc27729711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12" w:history="1">
            <w:r w:rsidRPr="00A57378">
              <w:rPr>
                <w:rStyle w:val="Hyperlink"/>
                <w:noProof/>
                <w:lang w:val="en-GB"/>
              </w:rPr>
              <w:t>4.6.1</w:t>
            </w:r>
            <w:r>
              <w:rPr>
                <w:rFonts w:eastAsiaTheme="minorEastAsia"/>
                <w:noProof/>
                <w:color w:val="auto"/>
                <w:lang w:eastAsia="de-DE"/>
              </w:rPr>
              <w:tab/>
            </w:r>
            <w:r w:rsidRPr="00A57378">
              <w:rPr>
                <w:rStyle w:val="Hyperlink"/>
                <w:noProof/>
                <w:lang w:val="en-GB"/>
              </w:rPr>
              <w:t>Implement model</w:t>
            </w:r>
            <w:r>
              <w:rPr>
                <w:noProof/>
                <w:webHidden/>
              </w:rPr>
              <w:tab/>
            </w:r>
            <w:r>
              <w:rPr>
                <w:noProof/>
                <w:webHidden/>
              </w:rPr>
              <w:fldChar w:fldCharType="begin"/>
            </w:r>
            <w:r>
              <w:rPr>
                <w:noProof/>
                <w:webHidden/>
              </w:rPr>
              <w:instrText xml:space="preserve"> PAGEREF _Toc27729712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13" w:history="1">
            <w:r w:rsidRPr="00A57378">
              <w:rPr>
                <w:rStyle w:val="Hyperlink"/>
                <w:noProof/>
                <w:lang w:val="en-GB"/>
              </w:rPr>
              <w:t>4.6.2</w:t>
            </w:r>
            <w:r>
              <w:rPr>
                <w:rFonts w:eastAsiaTheme="minorEastAsia"/>
                <w:noProof/>
                <w:color w:val="auto"/>
                <w:lang w:eastAsia="de-DE"/>
              </w:rPr>
              <w:tab/>
            </w:r>
            <w:r w:rsidRPr="00A57378">
              <w:rPr>
                <w:rStyle w:val="Hyperlink"/>
                <w:noProof/>
                <w:lang w:val="en-GB"/>
              </w:rPr>
              <w:t>Implement parameter</w:t>
            </w:r>
            <w:r>
              <w:rPr>
                <w:noProof/>
                <w:webHidden/>
              </w:rPr>
              <w:tab/>
            </w:r>
            <w:r>
              <w:rPr>
                <w:noProof/>
                <w:webHidden/>
              </w:rPr>
              <w:fldChar w:fldCharType="begin"/>
            </w:r>
            <w:r>
              <w:rPr>
                <w:noProof/>
                <w:webHidden/>
              </w:rPr>
              <w:instrText xml:space="preserve"> PAGEREF _Toc27729713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14" w:history="1">
            <w:r w:rsidRPr="00A57378">
              <w:rPr>
                <w:rStyle w:val="Hyperlink"/>
                <w:noProof/>
                <w:lang w:val="en-GB"/>
              </w:rPr>
              <w:t>4.6.3</w:t>
            </w:r>
            <w:r>
              <w:rPr>
                <w:rFonts w:eastAsiaTheme="minorEastAsia"/>
                <w:noProof/>
                <w:color w:val="auto"/>
                <w:lang w:eastAsia="de-DE"/>
              </w:rPr>
              <w:tab/>
            </w:r>
            <w:r w:rsidRPr="00A57378">
              <w:rPr>
                <w:rStyle w:val="Hyperlink"/>
                <w:noProof/>
                <w:lang w:val="en-GB"/>
              </w:rPr>
              <w:t>Implement simulation environment</w:t>
            </w:r>
            <w:r>
              <w:rPr>
                <w:noProof/>
                <w:webHidden/>
              </w:rPr>
              <w:tab/>
            </w:r>
            <w:r>
              <w:rPr>
                <w:noProof/>
                <w:webHidden/>
              </w:rPr>
              <w:fldChar w:fldCharType="begin"/>
            </w:r>
            <w:r>
              <w:rPr>
                <w:noProof/>
                <w:webHidden/>
              </w:rPr>
              <w:instrText xml:space="preserve"> PAGEREF _Toc27729714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15" w:history="1">
            <w:r w:rsidRPr="00A57378">
              <w:rPr>
                <w:rStyle w:val="Hyperlink"/>
                <w:noProof/>
                <w:lang w:val="en-GB"/>
              </w:rPr>
              <w:t>4.6.4</w:t>
            </w:r>
            <w:r>
              <w:rPr>
                <w:rFonts w:eastAsiaTheme="minorEastAsia"/>
                <w:noProof/>
                <w:color w:val="auto"/>
                <w:lang w:eastAsia="de-DE"/>
              </w:rPr>
              <w:tab/>
            </w:r>
            <w:r w:rsidRPr="00A57378">
              <w:rPr>
                <w:rStyle w:val="Hyperlink"/>
                <w:noProof/>
                <w:lang w:val="en-GB"/>
              </w:rPr>
              <w:t>Implement test case</w:t>
            </w:r>
            <w:r>
              <w:rPr>
                <w:noProof/>
                <w:webHidden/>
              </w:rPr>
              <w:tab/>
            </w:r>
            <w:r>
              <w:rPr>
                <w:noProof/>
                <w:webHidden/>
              </w:rPr>
              <w:fldChar w:fldCharType="begin"/>
            </w:r>
            <w:r>
              <w:rPr>
                <w:noProof/>
                <w:webHidden/>
              </w:rPr>
              <w:instrText xml:space="preserve"> PAGEREF _Toc27729715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16" w:history="1">
            <w:r w:rsidRPr="00A57378">
              <w:rPr>
                <w:rStyle w:val="Hyperlink"/>
                <w:noProof/>
                <w:lang w:val="en-GB"/>
              </w:rPr>
              <w:t>4.6.5</w:t>
            </w:r>
            <w:r>
              <w:rPr>
                <w:rFonts w:eastAsiaTheme="minorEastAsia"/>
                <w:noProof/>
                <w:color w:val="auto"/>
                <w:lang w:eastAsia="de-DE"/>
              </w:rPr>
              <w:tab/>
            </w:r>
            <w:r w:rsidRPr="00A57378">
              <w:rPr>
                <w:rStyle w:val="Hyperlink"/>
                <w:noProof/>
                <w:lang w:val="en-GB"/>
              </w:rPr>
              <w:t>Integrate simulation</w:t>
            </w:r>
            <w:r>
              <w:rPr>
                <w:noProof/>
                <w:webHidden/>
              </w:rPr>
              <w:tab/>
            </w:r>
            <w:r>
              <w:rPr>
                <w:noProof/>
                <w:webHidden/>
              </w:rPr>
              <w:fldChar w:fldCharType="begin"/>
            </w:r>
            <w:r>
              <w:rPr>
                <w:noProof/>
                <w:webHidden/>
              </w:rPr>
              <w:instrText xml:space="preserve"> PAGEREF _Toc27729716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17" w:history="1">
            <w:r w:rsidRPr="00A57378">
              <w:rPr>
                <w:rStyle w:val="Hyperlink"/>
                <w:noProof/>
                <w:lang w:val="en-GB"/>
              </w:rPr>
              <w:t>4.6.6</w:t>
            </w:r>
            <w:r>
              <w:rPr>
                <w:rFonts w:eastAsiaTheme="minorEastAsia"/>
                <w:noProof/>
                <w:color w:val="auto"/>
                <w:lang w:eastAsia="de-DE"/>
              </w:rPr>
              <w:tab/>
            </w:r>
            <w:r w:rsidRPr="00A57378">
              <w:rPr>
                <w:rStyle w:val="Hyperlink"/>
                <w:noProof/>
                <w:lang w:val="en-GB"/>
              </w:rPr>
              <w:t>Assure simulation setup quality</w:t>
            </w:r>
            <w:r>
              <w:rPr>
                <w:noProof/>
                <w:webHidden/>
              </w:rPr>
              <w:tab/>
            </w:r>
            <w:r>
              <w:rPr>
                <w:noProof/>
                <w:webHidden/>
              </w:rPr>
              <w:fldChar w:fldCharType="begin"/>
            </w:r>
            <w:r>
              <w:rPr>
                <w:noProof/>
                <w:webHidden/>
              </w:rPr>
              <w:instrText xml:space="preserve"> PAGEREF _Toc27729717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18" w:history="1">
            <w:r w:rsidRPr="00A57378">
              <w:rPr>
                <w:rStyle w:val="Hyperlink"/>
                <w:noProof/>
                <w:lang w:val="en-GB"/>
              </w:rPr>
              <w:t>4.6.7</w:t>
            </w:r>
            <w:r>
              <w:rPr>
                <w:rFonts w:eastAsiaTheme="minorEastAsia"/>
                <w:noProof/>
                <w:color w:val="auto"/>
                <w:lang w:eastAsia="de-DE"/>
              </w:rPr>
              <w:tab/>
            </w:r>
            <w:r w:rsidRPr="00A57378">
              <w:rPr>
                <w:rStyle w:val="Hyperlink"/>
                <w:noProof/>
                <w:lang w:val="en-GB"/>
              </w:rPr>
              <w:t>Derive simulation setup quality</w:t>
            </w:r>
            <w:r>
              <w:rPr>
                <w:noProof/>
                <w:webHidden/>
              </w:rPr>
              <w:tab/>
            </w:r>
            <w:r>
              <w:rPr>
                <w:noProof/>
                <w:webHidden/>
              </w:rPr>
              <w:fldChar w:fldCharType="begin"/>
            </w:r>
            <w:r>
              <w:rPr>
                <w:noProof/>
                <w:webHidden/>
              </w:rPr>
              <w:instrText xml:space="preserve"> PAGEREF _Toc27729718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19" w:history="1">
            <w:r w:rsidRPr="00A57378">
              <w:rPr>
                <w:rStyle w:val="Hyperlink"/>
                <w:noProof/>
                <w:lang w:val="en-GB"/>
              </w:rPr>
              <w:t>4.7</w:t>
            </w:r>
            <w:r>
              <w:rPr>
                <w:rFonts w:eastAsiaTheme="minorEastAsia"/>
                <w:noProof/>
                <w:color w:val="auto"/>
                <w:lang w:eastAsia="de-DE"/>
              </w:rPr>
              <w:tab/>
            </w:r>
            <w:r w:rsidRPr="00A57378">
              <w:rPr>
                <w:rStyle w:val="Hyperlink"/>
                <w:noProof/>
                <w:lang w:val="en-GB"/>
              </w:rPr>
              <w:t>Execution phase</w:t>
            </w:r>
            <w:r>
              <w:rPr>
                <w:noProof/>
                <w:webHidden/>
              </w:rPr>
              <w:tab/>
            </w:r>
            <w:r>
              <w:rPr>
                <w:noProof/>
                <w:webHidden/>
              </w:rPr>
              <w:fldChar w:fldCharType="begin"/>
            </w:r>
            <w:r>
              <w:rPr>
                <w:noProof/>
                <w:webHidden/>
              </w:rPr>
              <w:instrText xml:space="preserve"> PAGEREF _Toc27729719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20" w:history="1">
            <w:r w:rsidRPr="00A57378">
              <w:rPr>
                <w:rStyle w:val="Hyperlink"/>
                <w:noProof/>
                <w:lang w:val="en-GB"/>
              </w:rPr>
              <w:t>4.7.1</w:t>
            </w:r>
            <w:r>
              <w:rPr>
                <w:rFonts w:eastAsiaTheme="minorEastAsia"/>
                <w:noProof/>
                <w:color w:val="auto"/>
                <w:lang w:eastAsia="de-DE"/>
              </w:rPr>
              <w:tab/>
            </w:r>
            <w:r w:rsidRPr="00A57378">
              <w:rPr>
                <w:rStyle w:val="Hyperlink"/>
                <w:noProof/>
                <w:lang w:val="en-GB"/>
              </w:rPr>
              <w:t>Execute simulation</w:t>
            </w:r>
            <w:r>
              <w:rPr>
                <w:noProof/>
                <w:webHidden/>
              </w:rPr>
              <w:tab/>
            </w:r>
            <w:r>
              <w:rPr>
                <w:noProof/>
                <w:webHidden/>
              </w:rPr>
              <w:fldChar w:fldCharType="begin"/>
            </w:r>
            <w:r>
              <w:rPr>
                <w:noProof/>
                <w:webHidden/>
              </w:rPr>
              <w:instrText xml:space="preserve"> PAGEREF _Toc27729720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21" w:history="1">
            <w:r w:rsidRPr="00A57378">
              <w:rPr>
                <w:rStyle w:val="Hyperlink"/>
                <w:noProof/>
                <w:lang w:val="en-GB"/>
              </w:rPr>
              <w:t>4.8</w:t>
            </w:r>
            <w:r>
              <w:rPr>
                <w:rFonts w:eastAsiaTheme="minorEastAsia"/>
                <w:noProof/>
                <w:color w:val="auto"/>
                <w:lang w:eastAsia="de-DE"/>
              </w:rPr>
              <w:tab/>
            </w:r>
            <w:r w:rsidRPr="00A57378">
              <w:rPr>
                <w:rStyle w:val="Hyperlink"/>
                <w:noProof/>
                <w:lang w:val="en-GB"/>
              </w:rPr>
              <w:t>Evaluation Phase</w:t>
            </w:r>
            <w:r>
              <w:rPr>
                <w:noProof/>
                <w:webHidden/>
              </w:rPr>
              <w:tab/>
            </w:r>
            <w:r>
              <w:rPr>
                <w:noProof/>
                <w:webHidden/>
              </w:rPr>
              <w:fldChar w:fldCharType="begin"/>
            </w:r>
            <w:r>
              <w:rPr>
                <w:noProof/>
                <w:webHidden/>
              </w:rPr>
              <w:instrText xml:space="preserve"> PAGEREF _Toc27729721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22" w:history="1">
            <w:r w:rsidRPr="00A57378">
              <w:rPr>
                <w:rStyle w:val="Hyperlink"/>
                <w:noProof/>
                <w:lang w:val="en-GB"/>
              </w:rPr>
              <w:t>4.8.1</w:t>
            </w:r>
            <w:r>
              <w:rPr>
                <w:rFonts w:eastAsiaTheme="minorEastAsia"/>
                <w:noProof/>
                <w:color w:val="auto"/>
                <w:lang w:eastAsia="de-DE"/>
              </w:rPr>
              <w:tab/>
            </w:r>
            <w:r w:rsidRPr="00A57378">
              <w:rPr>
                <w:rStyle w:val="Hyperlink"/>
                <w:noProof/>
                <w:lang w:val="en-GB"/>
              </w:rPr>
              <w:t>Evaluate Simulation Results</w:t>
            </w:r>
            <w:r>
              <w:rPr>
                <w:noProof/>
                <w:webHidden/>
              </w:rPr>
              <w:tab/>
            </w:r>
            <w:r>
              <w:rPr>
                <w:noProof/>
                <w:webHidden/>
              </w:rPr>
              <w:fldChar w:fldCharType="begin"/>
            </w:r>
            <w:r>
              <w:rPr>
                <w:noProof/>
                <w:webHidden/>
              </w:rPr>
              <w:instrText xml:space="preserve"> PAGEREF _Toc27729722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23" w:history="1">
            <w:r w:rsidRPr="00A57378">
              <w:rPr>
                <w:rStyle w:val="Hyperlink"/>
                <w:noProof/>
                <w:lang w:val="en-GB"/>
              </w:rPr>
              <w:t>4.8.2</w:t>
            </w:r>
            <w:r>
              <w:rPr>
                <w:rFonts w:eastAsiaTheme="minorEastAsia"/>
                <w:noProof/>
                <w:color w:val="auto"/>
                <w:lang w:eastAsia="de-DE"/>
              </w:rPr>
              <w:tab/>
            </w:r>
            <w:r w:rsidRPr="00A57378">
              <w:rPr>
                <w:rStyle w:val="Hyperlink"/>
                <w:noProof/>
                <w:lang w:val="en-GB"/>
              </w:rPr>
              <w:t>Assure Simulation Quality</w:t>
            </w:r>
            <w:r>
              <w:rPr>
                <w:noProof/>
                <w:webHidden/>
              </w:rPr>
              <w:tab/>
            </w:r>
            <w:r>
              <w:rPr>
                <w:noProof/>
                <w:webHidden/>
              </w:rPr>
              <w:fldChar w:fldCharType="begin"/>
            </w:r>
            <w:r>
              <w:rPr>
                <w:noProof/>
                <w:webHidden/>
              </w:rPr>
              <w:instrText xml:space="preserve"> PAGEREF _Toc27729723 \h </w:instrText>
            </w:r>
            <w:r>
              <w:rPr>
                <w:noProof/>
                <w:webHidden/>
              </w:rPr>
            </w:r>
            <w:r>
              <w:rPr>
                <w:noProof/>
                <w:webHidden/>
              </w:rPr>
              <w:fldChar w:fldCharType="separate"/>
            </w:r>
            <w:r>
              <w:rPr>
                <w:noProof/>
                <w:webHidden/>
              </w:rPr>
              <w:t>22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24" w:history="1">
            <w:r w:rsidRPr="00A57378">
              <w:rPr>
                <w:rStyle w:val="Hyperlink"/>
                <w:noProof/>
                <w:lang w:val="en-GB"/>
              </w:rPr>
              <w:t>4.8.3</w:t>
            </w:r>
            <w:r>
              <w:rPr>
                <w:rFonts w:eastAsiaTheme="minorEastAsia"/>
                <w:noProof/>
                <w:color w:val="auto"/>
                <w:lang w:eastAsia="de-DE"/>
              </w:rPr>
              <w:tab/>
            </w:r>
            <w:r w:rsidRPr="00A57378">
              <w:rPr>
                <w:rStyle w:val="Hyperlink"/>
                <w:noProof/>
                <w:lang w:val="en-GB"/>
              </w:rPr>
              <w:t>Derive Simulation Quality Verdict</w:t>
            </w:r>
            <w:r>
              <w:rPr>
                <w:noProof/>
                <w:webHidden/>
              </w:rPr>
              <w:tab/>
            </w:r>
            <w:r>
              <w:rPr>
                <w:noProof/>
                <w:webHidden/>
              </w:rPr>
              <w:fldChar w:fldCharType="begin"/>
            </w:r>
            <w:r>
              <w:rPr>
                <w:noProof/>
                <w:webHidden/>
              </w:rPr>
              <w:instrText xml:space="preserve"> PAGEREF _Toc27729724 \h </w:instrText>
            </w:r>
            <w:r>
              <w:rPr>
                <w:noProof/>
                <w:webHidden/>
              </w:rPr>
            </w:r>
            <w:r>
              <w:rPr>
                <w:noProof/>
                <w:webHidden/>
              </w:rPr>
              <w:fldChar w:fldCharType="separate"/>
            </w:r>
            <w:r>
              <w:rPr>
                <w:noProof/>
                <w:webHidden/>
              </w:rPr>
              <w:t>23</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25" w:history="1">
            <w:r w:rsidRPr="00A57378">
              <w:rPr>
                <w:rStyle w:val="Hyperlink"/>
                <w:noProof/>
                <w:lang w:val="en-GB"/>
              </w:rPr>
              <w:t>4.9</w:t>
            </w:r>
            <w:r>
              <w:rPr>
                <w:rFonts w:eastAsiaTheme="minorEastAsia"/>
                <w:noProof/>
                <w:color w:val="auto"/>
                <w:lang w:eastAsia="de-DE"/>
              </w:rPr>
              <w:tab/>
            </w:r>
            <w:r w:rsidRPr="00A57378">
              <w:rPr>
                <w:rStyle w:val="Hyperlink"/>
                <w:noProof/>
                <w:lang w:val="en-GB"/>
              </w:rPr>
              <w:t>Fulfillment Phase</w:t>
            </w:r>
            <w:r>
              <w:rPr>
                <w:noProof/>
                <w:webHidden/>
              </w:rPr>
              <w:tab/>
            </w:r>
            <w:r>
              <w:rPr>
                <w:noProof/>
                <w:webHidden/>
              </w:rPr>
              <w:fldChar w:fldCharType="begin"/>
            </w:r>
            <w:r>
              <w:rPr>
                <w:noProof/>
                <w:webHidden/>
              </w:rPr>
              <w:instrText xml:space="preserve"> PAGEREF _Toc27729725 \h </w:instrText>
            </w:r>
            <w:r>
              <w:rPr>
                <w:noProof/>
                <w:webHidden/>
              </w:rPr>
            </w:r>
            <w:r>
              <w:rPr>
                <w:noProof/>
                <w:webHidden/>
              </w:rPr>
              <w:fldChar w:fldCharType="separate"/>
            </w:r>
            <w:r>
              <w:rPr>
                <w:noProof/>
                <w:webHidden/>
              </w:rPr>
              <w:t>23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26" w:history="1">
            <w:r w:rsidRPr="00A57378">
              <w:rPr>
                <w:rStyle w:val="Hyperlink"/>
                <w:noProof/>
                <w:lang w:val="en-GB"/>
              </w:rPr>
              <w:t>4.9.1</w:t>
            </w:r>
            <w:r>
              <w:rPr>
                <w:rFonts w:eastAsiaTheme="minorEastAsia"/>
                <w:noProof/>
                <w:color w:val="auto"/>
                <w:lang w:eastAsia="de-DE"/>
              </w:rPr>
              <w:tab/>
            </w:r>
            <w:r w:rsidRPr="00A57378">
              <w:rPr>
                <w:rStyle w:val="Hyperlink"/>
                <w:noProof/>
                <w:lang w:val="en-GB"/>
              </w:rPr>
              <w:t>Derive Objective Fulfilment</w:t>
            </w:r>
            <w:r>
              <w:rPr>
                <w:noProof/>
                <w:webHidden/>
              </w:rPr>
              <w:tab/>
            </w:r>
            <w:r>
              <w:rPr>
                <w:noProof/>
                <w:webHidden/>
              </w:rPr>
              <w:fldChar w:fldCharType="begin"/>
            </w:r>
            <w:r>
              <w:rPr>
                <w:noProof/>
                <w:webHidden/>
              </w:rPr>
              <w:instrText xml:space="preserve"> PAGEREF _Toc27729726 \h </w:instrText>
            </w:r>
            <w:r>
              <w:rPr>
                <w:noProof/>
                <w:webHidden/>
              </w:rPr>
            </w:r>
            <w:r>
              <w:rPr>
                <w:noProof/>
                <w:webHidden/>
              </w:rPr>
              <w:fldChar w:fldCharType="separate"/>
            </w:r>
            <w:r>
              <w:rPr>
                <w:noProof/>
                <w:webHidden/>
              </w:rPr>
              <w:t>23</w:t>
            </w:r>
            <w:r>
              <w:rPr>
                <w:noProof/>
                <w:webHidden/>
              </w:rPr>
              <w:fldChar w:fldCharType="end"/>
            </w:r>
          </w:hyperlink>
        </w:p>
        <w:p w:rsidR="00E713D1" w:rsidRDefault="00E713D1">
          <w:pPr>
            <w:pStyle w:val="Verzeichnis1"/>
            <w:tabs>
              <w:tab w:val="left" w:pos="440"/>
              <w:tab w:val="right" w:leader="dot" w:pos="9062"/>
            </w:tabs>
            <w:rPr>
              <w:rFonts w:eastAsiaTheme="minorEastAsia"/>
              <w:noProof/>
              <w:color w:val="auto"/>
              <w:lang w:eastAsia="de-DE"/>
            </w:rPr>
          </w:pPr>
          <w:hyperlink w:anchor="_Toc27729727" w:history="1">
            <w:r w:rsidRPr="00A57378">
              <w:rPr>
                <w:rStyle w:val="Hyperlink"/>
                <w:noProof/>
              </w:rPr>
              <w:t>5</w:t>
            </w:r>
            <w:r>
              <w:rPr>
                <w:rFonts w:eastAsiaTheme="minorEastAsia"/>
                <w:noProof/>
                <w:color w:val="auto"/>
                <w:lang w:eastAsia="de-DE"/>
              </w:rPr>
              <w:tab/>
            </w:r>
            <w:r w:rsidRPr="00A57378">
              <w:rPr>
                <w:rStyle w:val="Hyperlink"/>
                <w:noProof/>
                <w:lang w:val="en-GB"/>
              </w:rPr>
              <w:t>Details of the STMD Schema structure</w:t>
            </w:r>
            <w:r>
              <w:rPr>
                <w:noProof/>
                <w:webHidden/>
              </w:rPr>
              <w:tab/>
            </w:r>
            <w:r>
              <w:rPr>
                <w:noProof/>
                <w:webHidden/>
              </w:rPr>
              <w:fldChar w:fldCharType="begin"/>
            </w:r>
            <w:r>
              <w:rPr>
                <w:noProof/>
                <w:webHidden/>
              </w:rPr>
              <w:instrText xml:space="preserve"> PAGEREF _Toc27729727 \h </w:instrText>
            </w:r>
            <w:r>
              <w:rPr>
                <w:noProof/>
                <w:webHidden/>
              </w:rPr>
            </w:r>
            <w:r>
              <w:rPr>
                <w:noProof/>
                <w:webHidden/>
              </w:rPr>
              <w:fldChar w:fldCharType="separate"/>
            </w:r>
            <w:r>
              <w:rPr>
                <w:noProof/>
                <w:webHidden/>
              </w:rPr>
              <w:t>24</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28" w:history="1">
            <w:r w:rsidRPr="00A57378">
              <w:rPr>
                <w:rStyle w:val="Hyperlink"/>
                <w:noProof/>
                <w:lang w:val="en-GB"/>
              </w:rPr>
              <w:t>5.1</w:t>
            </w:r>
            <w:r>
              <w:rPr>
                <w:rFonts w:eastAsiaTheme="minorEastAsia"/>
                <w:noProof/>
                <w:color w:val="auto"/>
                <w:lang w:eastAsia="de-DE"/>
              </w:rPr>
              <w:tab/>
            </w:r>
            <w:r w:rsidRPr="00A57378">
              <w:rPr>
                <w:rStyle w:val="Hyperlink"/>
                <w:noProof/>
                <w:lang w:val="en-GB"/>
              </w:rPr>
              <w:t>SimulationTaskMetaData</w:t>
            </w:r>
            <w:r>
              <w:rPr>
                <w:noProof/>
                <w:webHidden/>
              </w:rPr>
              <w:tab/>
            </w:r>
            <w:r>
              <w:rPr>
                <w:noProof/>
                <w:webHidden/>
              </w:rPr>
              <w:fldChar w:fldCharType="begin"/>
            </w:r>
            <w:r>
              <w:rPr>
                <w:noProof/>
                <w:webHidden/>
              </w:rPr>
              <w:instrText xml:space="preserve"> PAGEREF _Toc27729728 \h </w:instrText>
            </w:r>
            <w:r>
              <w:rPr>
                <w:noProof/>
                <w:webHidden/>
              </w:rPr>
            </w:r>
            <w:r>
              <w:rPr>
                <w:noProof/>
                <w:webHidden/>
              </w:rPr>
              <w:fldChar w:fldCharType="separate"/>
            </w:r>
            <w:r>
              <w:rPr>
                <w:noProof/>
                <w:webHidden/>
              </w:rPr>
              <w:t>24</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29" w:history="1">
            <w:r w:rsidRPr="00A57378">
              <w:rPr>
                <w:rStyle w:val="Hyperlink"/>
                <w:noProof/>
                <w:lang w:val="en-GB"/>
              </w:rPr>
              <w:t>5.1.1</w:t>
            </w:r>
            <w:r>
              <w:rPr>
                <w:rFonts w:eastAsiaTheme="minorEastAsia"/>
                <w:noProof/>
                <w:color w:val="auto"/>
                <w:lang w:eastAsia="de-DE"/>
              </w:rPr>
              <w:tab/>
            </w:r>
            <w:r w:rsidRPr="00A57378">
              <w:rPr>
                <w:rStyle w:val="Hyperlink"/>
                <w:noProof/>
                <w:lang w:val="en-GB"/>
              </w:rPr>
              <w:t>GeneralInformation</w:t>
            </w:r>
            <w:r>
              <w:rPr>
                <w:noProof/>
                <w:webHidden/>
              </w:rPr>
              <w:tab/>
            </w:r>
            <w:r>
              <w:rPr>
                <w:noProof/>
                <w:webHidden/>
              </w:rPr>
              <w:fldChar w:fldCharType="begin"/>
            </w:r>
            <w:r>
              <w:rPr>
                <w:noProof/>
                <w:webHidden/>
              </w:rPr>
              <w:instrText xml:space="preserve"> PAGEREF _Toc27729729 \h </w:instrText>
            </w:r>
            <w:r>
              <w:rPr>
                <w:noProof/>
                <w:webHidden/>
              </w:rPr>
            </w:r>
            <w:r>
              <w:rPr>
                <w:noProof/>
                <w:webHidden/>
              </w:rPr>
              <w:fldChar w:fldCharType="separate"/>
            </w:r>
            <w:r>
              <w:rPr>
                <w:noProof/>
                <w:webHidden/>
              </w:rPr>
              <w:t>26</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30" w:history="1">
            <w:r w:rsidRPr="00A57378">
              <w:rPr>
                <w:rStyle w:val="Hyperlink"/>
                <w:noProof/>
                <w:lang w:val="en-GB"/>
              </w:rPr>
              <w:t>5.1.2</w:t>
            </w:r>
            <w:r>
              <w:rPr>
                <w:rFonts w:eastAsiaTheme="minorEastAsia"/>
                <w:noProof/>
                <w:color w:val="auto"/>
                <w:lang w:eastAsia="de-DE"/>
              </w:rPr>
              <w:tab/>
            </w:r>
            <w:r w:rsidRPr="00A57378">
              <w:rPr>
                <w:rStyle w:val="Hyperlink"/>
                <w:noProof/>
                <w:lang w:val="en-GB"/>
              </w:rPr>
              <w:t>AnalysisPhase</w:t>
            </w:r>
            <w:r>
              <w:rPr>
                <w:noProof/>
                <w:webHidden/>
              </w:rPr>
              <w:tab/>
            </w:r>
            <w:r>
              <w:rPr>
                <w:noProof/>
                <w:webHidden/>
              </w:rPr>
              <w:fldChar w:fldCharType="begin"/>
            </w:r>
            <w:r>
              <w:rPr>
                <w:noProof/>
                <w:webHidden/>
              </w:rPr>
              <w:instrText xml:space="preserve"> PAGEREF _Toc27729730 \h </w:instrText>
            </w:r>
            <w:r>
              <w:rPr>
                <w:noProof/>
                <w:webHidden/>
              </w:rPr>
            </w:r>
            <w:r>
              <w:rPr>
                <w:noProof/>
                <w:webHidden/>
              </w:rPr>
              <w:fldChar w:fldCharType="separate"/>
            </w:r>
            <w:r>
              <w:rPr>
                <w:noProof/>
                <w:webHidden/>
              </w:rPr>
              <w:t>27</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31" w:history="1">
            <w:r w:rsidRPr="00A57378">
              <w:rPr>
                <w:rStyle w:val="Hyperlink"/>
                <w:noProof/>
                <w:lang w:val="en-GB"/>
              </w:rPr>
              <w:t>5.1.3</w:t>
            </w:r>
            <w:r>
              <w:rPr>
                <w:rFonts w:eastAsiaTheme="minorEastAsia"/>
                <w:noProof/>
                <w:color w:val="auto"/>
                <w:lang w:eastAsia="de-DE"/>
              </w:rPr>
              <w:tab/>
            </w:r>
            <w:r w:rsidRPr="00A57378">
              <w:rPr>
                <w:rStyle w:val="Hyperlink"/>
                <w:noProof/>
                <w:lang w:val="en-GB"/>
              </w:rPr>
              <w:t>RequirementsPhase</w:t>
            </w:r>
            <w:r>
              <w:rPr>
                <w:noProof/>
                <w:webHidden/>
              </w:rPr>
              <w:tab/>
            </w:r>
            <w:r>
              <w:rPr>
                <w:noProof/>
                <w:webHidden/>
              </w:rPr>
              <w:fldChar w:fldCharType="begin"/>
            </w:r>
            <w:r>
              <w:rPr>
                <w:noProof/>
                <w:webHidden/>
              </w:rPr>
              <w:instrText xml:space="preserve"> PAGEREF _Toc27729731 \h </w:instrText>
            </w:r>
            <w:r>
              <w:rPr>
                <w:noProof/>
                <w:webHidden/>
              </w:rPr>
            </w:r>
            <w:r>
              <w:rPr>
                <w:noProof/>
                <w:webHidden/>
              </w:rPr>
              <w:fldChar w:fldCharType="separate"/>
            </w:r>
            <w:r>
              <w:rPr>
                <w:noProof/>
                <w:webHidden/>
              </w:rPr>
              <w:t>28</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32" w:history="1">
            <w:r w:rsidRPr="00A57378">
              <w:rPr>
                <w:rStyle w:val="Hyperlink"/>
                <w:noProof/>
                <w:lang w:val="en-GB"/>
              </w:rPr>
              <w:t>5.1.4</w:t>
            </w:r>
            <w:r>
              <w:rPr>
                <w:rFonts w:eastAsiaTheme="minorEastAsia"/>
                <w:noProof/>
                <w:color w:val="auto"/>
                <w:lang w:eastAsia="de-DE"/>
              </w:rPr>
              <w:tab/>
            </w:r>
            <w:r w:rsidRPr="00A57378">
              <w:rPr>
                <w:rStyle w:val="Hyperlink"/>
                <w:noProof/>
                <w:lang w:val="en-GB"/>
              </w:rPr>
              <w:t>DesignPhase</w:t>
            </w:r>
            <w:r>
              <w:rPr>
                <w:noProof/>
                <w:webHidden/>
              </w:rPr>
              <w:tab/>
            </w:r>
            <w:r>
              <w:rPr>
                <w:noProof/>
                <w:webHidden/>
              </w:rPr>
              <w:fldChar w:fldCharType="begin"/>
            </w:r>
            <w:r>
              <w:rPr>
                <w:noProof/>
                <w:webHidden/>
              </w:rPr>
              <w:instrText xml:space="preserve"> PAGEREF _Toc27729732 \h </w:instrText>
            </w:r>
            <w:r>
              <w:rPr>
                <w:noProof/>
                <w:webHidden/>
              </w:rPr>
            </w:r>
            <w:r>
              <w:rPr>
                <w:noProof/>
                <w:webHidden/>
              </w:rPr>
              <w:fldChar w:fldCharType="separate"/>
            </w:r>
            <w:r>
              <w:rPr>
                <w:noProof/>
                <w:webHidden/>
              </w:rPr>
              <w:t>30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33" w:history="1">
            <w:r w:rsidRPr="00A57378">
              <w:rPr>
                <w:rStyle w:val="Hyperlink"/>
                <w:noProof/>
                <w:lang w:val="en-GB"/>
              </w:rPr>
              <w:t>5.1.5</w:t>
            </w:r>
            <w:r>
              <w:rPr>
                <w:rFonts w:eastAsiaTheme="minorEastAsia"/>
                <w:noProof/>
                <w:color w:val="auto"/>
                <w:lang w:eastAsia="de-DE"/>
              </w:rPr>
              <w:tab/>
            </w:r>
            <w:r w:rsidRPr="00A57378">
              <w:rPr>
                <w:rStyle w:val="Hyperlink"/>
                <w:noProof/>
                <w:lang w:val="en-GB"/>
              </w:rPr>
              <w:t>ImplementationPhase</w:t>
            </w:r>
            <w:r>
              <w:rPr>
                <w:noProof/>
                <w:webHidden/>
              </w:rPr>
              <w:tab/>
            </w:r>
            <w:r>
              <w:rPr>
                <w:noProof/>
                <w:webHidden/>
              </w:rPr>
              <w:fldChar w:fldCharType="begin"/>
            </w:r>
            <w:r>
              <w:rPr>
                <w:noProof/>
                <w:webHidden/>
              </w:rPr>
              <w:instrText xml:space="preserve"> PAGEREF _Toc27729733 \h </w:instrText>
            </w:r>
            <w:r>
              <w:rPr>
                <w:noProof/>
                <w:webHidden/>
              </w:rPr>
            </w:r>
            <w:r>
              <w:rPr>
                <w:noProof/>
                <w:webHidden/>
              </w:rPr>
              <w:fldChar w:fldCharType="separate"/>
            </w:r>
            <w:r>
              <w:rPr>
                <w:noProof/>
                <w:webHidden/>
              </w:rPr>
              <w:t>32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34" w:history="1">
            <w:r w:rsidRPr="00A57378">
              <w:rPr>
                <w:rStyle w:val="Hyperlink"/>
                <w:noProof/>
                <w:lang w:val="en-GB"/>
              </w:rPr>
              <w:t>5.1.6</w:t>
            </w:r>
            <w:r>
              <w:rPr>
                <w:rFonts w:eastAsiaTheme="minorEastAsia"/>
                <w:noProof/>
                <w:color w:val="auto"/>
                <w:lang w:eastAsia="de-DE"/>
              </w:rPr>
              <w:tab/>
            </w:r>
            <w:r w:rsidRPr="00A57378">
              <w:rPr>
                <w:rStyle w:val="Hyperlink"/>
                <w:noProof/>
                <w:lang w:val="en-GB"/>
              </w:rPr>
              <w:t>ExecutionPhase</w:t>
            </w:r>
            <w:r>
              <w:rPr>
                <w:noProof/>
                <w:webHidden/>
              </w:rPr>
              <w:tab/>
            </w:r>
            <w:r>
              <w:rPr>
                <w:noProof/>
                <w:webHidden/>
              </w:rPr>
              <w:fldChar w:fldCharType="begin"/>
            </w:r>
            <w:r>
              <w:rPr>
                <w:noProof/>
                <w:webHidden/>
              </w:rPr>
              <w:instrText xml:space="preserve"> PAGEREF _Toc27729734 \h </w:instrText>
            </w:r>
            <w:r>
              <w:rPr>
                <w:noProof/>
                <w:webHidden/>
              </w:rPr>
            </w:r>
            <w:r>
              <w:rPr>
                <w:noProof/>
                <w:webHidden/>
              </w:rPr>
              <w:fldChar w:fldCharType="separate"/>
            </w:r>
            <w:r>
              <w:rPr>
                <w:noProof/>
                <w:webHidden/>
              </w:rPr>
              <w:t>34</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35" w:history="1">
            <w:r w:rsidRPr="00A57378">
              <w:rPr>
                <w:rStyle w:val="Hyperlink"/>
                <w:noProof/>
                <w:lang w:val="en-GB"/>
              </w:rPr>
              <w:t>5.1.7</w:t>
            </w:r>
            <w:r>
              <w:rPr>
                <w:rFonts w:eastAsiaTheme="minorEastAsia"/>
                <w:noProof/>
                <w:color w:val="auto"/>
                <w:lang w:eastAsia="de-DE"/>
              </w:rPr>
              <w:tab/>
            </w:r>
            <w:r w:rsidRPr="00A57378">
              <w:rPr>
                <w:rStyle w:val="Hyperlink"/>
                <w:noProof/>
                <w:lang w:val="en-GB"/>
              </w:rPr>
              <w:t>EvaluationPhase</w:t>
            </w:r>
            <w:r>
              <w:rPr>
                <w:noProof/>
                <w:webHidden/>
              </w:rPr>
              <w:tab/>
            </w:r>
            <w:r>
              <w:rPr>
                <w:noProof/>
                <w:webHidden/>
              </w:rPr>
              <w:fldChar w:fldCharType="begin"/>
            </w:r>
            <w:r>
              <w:rPr>
                <w:noProof/>
                <w:webHidden/>
              </w:rPr>
              <w:instrText xml:space="preserve"> PAGEREF _Toc27729735 \h </w:instrText>
            </w:r>
            <w:r>
              <w:rPr>
                <w:noProof/>
                <w:webHidden/>
              </w:rPr>
            </w:r>
            <w:r>
              <w:rPr>
                <w:noProof/>
                <w:webHidden/>
              </w:rPr>
              <w:fldChar w:fldCharType="separate"/>
            </w:r>
            <w:r>
              <w:rPr>
                <w:noProof/>
                <w:webHidden/>
              </w:rPr>
              <w:t>36</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36" w:history="1">
            <w:r w:rsidRPr="00A57378">
              <w:rPr>
                <w:rStyle w:val="Hyperlink"/>
                <w:noProof/>
                <w:lang w:val="en-GB"/>
              </w:rPr>
              <w:t>5.1.8</w:t>
            </w:r>
            <w:r>
              <w:rPr>
                <w:rFonts w:eastAsiaTheme="minorEastAsia"/>
                <w:noProof/>
                <w:color w:val="auto"/>
                <w:lang w:eastAsia="de-DE"/>
              </w:rPr>
              <w:tab/>
            </w:r>
            <w:r w:rsidRPr="00A57378">
              <w:rPr>
                <w:rStyle w:val="Hyperlink"/>
                <w:noProof/>
                <w:lang w:val="en-GB"/>
              </w:rPr>
              <w:t>FulfilmentPhase</w:t>
            </w:r>
            <w:r>
              <w:rPr>
                <w:noProof/>
                <w:webHidden/>
              </w:rPr>
              <w:tab/>
            </w:r>
            <w:r>
              <w:rPr>
                <w:noProof/>
                <w:webHidden/>
              </w:rPr>
              <w:fldChar w:fldCharType="begin"/>
            </w:r>
            <w:r>
              <w:rPr>
                <w:noProof/>
                <w:webHidden/>
              </w:rPr>
              <w:instrText xml:space="preserve"> PAGEREF _Toc27729736 \h </w:instrText>
            </w:r>
            <w:r>
              <w:rPr>
                <w:noProof/>
                <w:webHidden/>
              </w:rPr>
            </w:r>
            <w:r>
              <w:rPr>
                <w:noProof/>
                <w:webHidden/>
              </w:rPr>
              <w:fldChar w:fldCharType="separate"/>
            </w:r>
            <w:r>
              <w:rPr>
                <w:noProof/>
                <w:webHidden/>
              </w:rPr>
              <w:t>37</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37" w:history="1">
            <w:r w:rsidRPr="00A57378">
              <w:rPr>
                <w:rStyle w:val="Hyperlink"/>
                <w:noProof/>
                <w:lang w:val="en-GB"/>
              </w:rPr>
              <w:t>5.2</w:t>
            </w:r>
            <w:r>
              <w:rPr>
                <w:rFonts w:eastAsiaTheme="minorEastAsia"/>
                <w:noProof/>
                <w:color w:val="auto"/>
                <w:lang w:eastAsia="de-DE"/>
              </w:rPr>
              <w:tab/>
            </w:r>
            <w:r w:rsidRPr="00A57378">
              <w:rPr>
                <w:rStyle w:val="Hyperlink"/>
                <w:noProof/>
              </w:rPr>
              <w:t>StepType</w:t>
            </w:r>
            <w:r>
              <w:rPr>
                <w:noProof/>
                <w:webHidden/>
              </w:rPr>
              <w:tab/>
            </w:r>
            <w:r>
              <w:rPr>
                <w:noProof/>
                <w:webHidden/>
              </w:rPr>
              <w:fldChar w:fldCharType="begin"/>
            </w:r>
            <w:r>
              <w:rPr>
                <w:noProof/>
                <w:webHidden/>
              </w:rPr>
              <w:instrText xml:space="preserve"> PAGEREF _Toc27729737 \h </w:instrText>
            </w:r>
            <w:r>
              <w:rPr>
                <w:noProof/>
                <w:webHidden/>
              </w:rPr>
            </w:r>
            <w:r>
              <w:rPr>
                <w:noProof/>
                <w:webHidden/>
              </w:rPr>
              <w:fldChar w:fldCharType="separate"/>
            </w:r>
            <w:r>
              <w:rPr>
                <w:noProof/>
                <w:webHidden/>
              </w:rPr>
              <w:t>38</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38" w:history="1">
            <w:r w:rsidRPr="00A57378">
              <w:rPr>
                <w:rStyle w:val="Hyperlink"/>
                <w:noProof/>
                <w:lang w:val="en-GB"/>
              </w:rPr>
              <w:t>5.2.1</w:t>
            </w:r>
            <w:r>
              <w:rPr>
                <w:rFonts w:eastAsiaTheme="minorEastAsia"/>
                <w:noProof/>
                <w:color w:val="auto"/>
                <w:lang w:eastAsia="de-DE"/>
              </w:rPr>
              <w:tab/>
            </w:r>
            <w:r w:rsidRPr="00A57378">
              <w:rPr>
                <w:rStyle w:val="Hyperlink"/>
                <w:noProof/>
                <w:lang w:val="en-GB"/>
              </w:rPr>
              <w:t>Input</w:t>
            </w:r>
            <w:r>
              <w:rPr>
                <w:noProof/>
                <w:webHidden/>
              </w:rPr>
              <w:tab/>
            </w:r>
            <w:r>
              <w:rPr>
                <w:noProof/>
                <w:webHidden/>
              </w:rPr>
              <w:fldChar w:fldCharType="begin"/>
            </w:r>
            <w:r>
              <w:rPr>
                <w:noProof/>
                <w:webHidden/>
              </w:rPr>
              <w:instrText xml:space="preserve"> PAGEREF _Toc27729738 \h </w:instrText>
            </w:r>
            <w:r>
              <w:rPr>
                <w:noProof/>
                <w:webHidden/>
              </w:rPr>
            </w:r>
            <w:r>
              <w:rPr>
                <w:noProof/>
                <w:webHidden/>
              </w:rPr>
              <w:fldChar w:fldCharType="separate"/>
            </w:r>
            <w:r>
              <w:rPr>
                <w:noProof/>
                <w:webHidden/>
              </w:rPr>
              <w:t>40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39" w:history="1">
            <w:r w:rsidRPr="00A57378">
              <w:rPr>
                <w:rStyle w:val="Hyperlink"/>
                <w:noProof/>
                <w:lang w:val="en-GB"/>
              </w:rPr>
              <w:t>5.2.2</w:t>
            </w:r>
            <w:r>
              <w:rPr>
                <w:rFonts w:eastAsiaTheme="minorEastAsia"/>
                <w:noProof/>
                <w:color w:val="auto"/>
                <w:lang w:eastAsia="de-DE"/>
              </w:rPr>
              <w:tab/>
            </w:r>
            <w:r w:rsidRPr="00A57378">
              <w:rPr>
                <w:rStyle w:val="Hyperlink"/>
                <w:noProof/>
                <w:lang w:val="en-GB"/>
              </w:rPr>
              <w:t>Procedure</w:t>
            </w:r>
            <w:r>
              <w:rPr>
                <w:noProof/>
                <w:webHidden/>
              </w:rPr>
              <w:tab/>
            </w:r>
            <w:r>
              <w:rPr>
                <w:noProof/>
                <w:webHidden/>
              </w:rPr>
              <w:fldChar w:fldCharType="begin"/>
            </w:r>
            <w:r>
              <w:rPr>
                <w:noProof/>
                <w:webHidden/>
              </w:rPr>
              <w:instrText xml:space="preserve"> PAGEREF _Toc27729739 \h </w:instrText>
            </w:r>
            <w:r>
              <w:rPr>
                <w:noProof/>
                <w:webHidden/>
              </w:rPr>
            </w:r>
            <w:r>
              <w:rPr>
                <w:noProof/>
                <w:webHidden/>
              </w:rPr>
              <w:fldChar w:fldCharType="separate"/>
            </w:r>
            <w:r>
              <w:rPr>
                <w:noProof/>
                <w:webHidden/>
              </w:rPr>
              <w:t>40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40" w:history="1">
            <w:r w:rsidRPr="00A57378">
              <w:rPr>
                <w:rStyle w:val="Hyperlink"/>
                <w:noProof/>
                <w:lang w:val="en-GB"/>
              </w:rPr>
              <w:t>5.2.3</w:t>
            </w:r>
            <w:r>
              <w:rPr>
                <w:rFonts w:eastAsiaTheme="minorEastAsia"/>
                <w:noProof/>
                <w:color w:val="auto"/>
                <w:lang w:eastAsia="de-DE"/>
              </w:rPr>
              <w:tab/>
            </w:r>
            <w:r w:rsidRPr="00A57378">
              <w:rPr>
                <w:rStyle w:val="Hyperlink"/>
                <w:noProof/>
                <w:lang w:val="en-GB"/>
              </w:rPr>
              <w:t>Output</w:t>
            </w:r>
            <w:r>
              <w:rPr>
                <w:noProof/>
                <w:webHidden/>
              </w:rPr>
              <w:tab/>
            </w:r>
            <w:r>
              <w:rPr>
                <w:noProof/>
                <w:webHidden/>
              </w:rPr>
              <w:fldChar w:fldCharType="begin"/>
            </w:r>
            <w:r>
              <w:rPr>
                <w:noProof/>
                <w:webHidden/>
              </w:rPr>
              <w:instrText xml:space="preserve"> PAGEREF _Toc27729740 \h </w:instrText>
            </w:r>
            <w:r>
              <w:rPr>
                <w:noProof/>
                <w:webHidden/>
              </w:rPr>
            </w:r>
            <w:r>
              <w:rPr>
                <w:noProof/>
                <w:webHidden/>
              </w:rPr>
              <w:fldChar w:fldCharType="separate"/>
            </w:r>
            <w:r>
              <w:rPr>
                <w:noProof/>
                <w:webHidden/>
              </w:rPr>
              <w:t>40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41" w:history="1">
            <w:r w:rsidRPr="00A57378">
              <w:rPr>
                <w:rStyle w:val="Hyperlink"/>
                <w:noProof/>
                <w:lang w:val="en-GB"/>
              </w:rPr>
              <w:t>5.2.4</w:t>
            </w:r>
            <w:r>
              <w:rPr>
                <w:rFonts w:eastAsiaTheme="minorEastAsia"/>
                <w:noProof/>
                <w:color w:val="auto"/>
                <w:lang w:eastAsia="de-DE"/>
              </w:rPr>
              <w:tab/>
            </w:r>
            <w:r w:rsidRPr="00A57378">
              <w:rPr>
                <w:rStyle w:val="Hyperlink"/>
                <w:noProof/>
                <w:lang w:val="en-GB"/>
              </w:rPr>
              <w:t>Rationale</w:t>
            </w:r>
            <w:r>
              <w:rPr>
                <w:noProof/>
                <w:webHidden/>
              </w:rPr>
              <w:tab/>
            </w:r>
            <w:r>
              <w:rPr>
                <w:noProof/>
                <w:webHidden/>
              </w:rPr>
              <w:fldChar w:fldCharType="begin"/>
            </w:r>
            <w:r>
              <w:rPr>
                <w:noProof/>
                <w:webHidden/>
              </w:rPr>
              <w:instrText xml:space="preserve"> PAGEREF _Toc27729741 \h </w:instrText>
            </w:r>
            <w:r>
              <w:rPr>
                <w:noProof/>
                <w:webHidden/>
              </w:rPr>
            </w:r>
            <w:r>
              <w:rPr>
                <w:noProof/>
                <w:webHidden/>
              </w:rPr>
              <w:fldChar w:fldCharType="separate"/>
            </w:r>
            <w:r>
              <w:rPr>
                <w:noProof/>
                <w:webHidden/>
              </w:rPr>
              <w:t>40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42" w:history="1">
            <w:r w:rsidRPr="00A57378">
              <w:rPr>
                <w:rStyle w:val="Hyperlink"/>
                <w:noProof/>
                <w:lang w:val="en-GB"/>
              </w:rPr>
              <w:t>5.2.5</w:t>
            </w:r>
            <w:r>
              <w:rPr>
                <w:rFonts w:eastAsiaTheme="minorEastAsia"/>
                <w:noProof/>
                <w:color w:val="auto"/>
                <w:lang w:eastAsia="de-DE"/>
              </w:rPr>
              <w:tab/>
            </w:r>
            <w:r w:rsidRPr="00A57378">
              <w:rPr>
                <w:rStyle w:val="Hyperlink"/>
                <w:noProof/>
                <w:lang w:val="en-GB"/>
              </w:rPr>
              <w:t>LifeCycleInformation</w:t>
            </w:r>
            <w:r>
              <w:rPr>
                <w:noProof/>
                <w:webHidden/>
              </w:rPr>
              <w:tab/>
            </w:r>
            <w:r>
              <w:rPr>
                <w:noProof/>
                <w:webHidden/>
              </w:rPr>
              <w:fldChar w:fldCharType="begin"/>
            </w:r>
            <w:r>
              <w:rPr>
                <w:noProof/>
                <w:webHidden/>
              </w:rPr>
              <w:instrText xml:space="preserve"> PAGEREF _Toc27729742 \h </w:instrText>
            </w:r>
            <w:r>
              <w:rPr>
                <w:noProof/>
                <w:webHidden/>
              </w:rPr>
            </w:r>
            <w:r>
              <w:rPr>
                <w:noProof/>
                <w:webHidden/>
              </w:rPr>
              <w:fldChar w:fldCharType="separate"/>
            </w:r>
            <w:r>
              <w:rPr>
                <w:noProof/>
                <w:webHidden/>
              </w:rPr>
              <w:t>40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43" w:history="1">
            <w:r w:rsidRPr="00A57378">
              <w:rPr>
                <w:rStyle w:val="Hyperlink"/>
                <w:noProof/>
                <w:lang w:val="en-GB"/>
              </w:rPr>
              <w:t>5.2.6</w:t>
            </w:r>
            <w:r>
              <w:rPr>
                <w:rFonts w:eastAsiaTheme="minorEastAsia"/>
                <w:noProof/>
                <w:color w:val="auto"/>
                <w:lang w:eastAsia="de-DE"/>
              </w:rPr>
              <w:tab/>
            </w:r>
            <w:r w:rsidRPr="00A57378">
              <w:rPr>
                <w:rStyle w:val="Hyperlink"/>
                <w:noProof/>
                <w:lang w:val="en-GB"/>
              </w:rPr>
              <w:t>Classification</w:t>
            </w:r>
            <w:r>
              <w:rPr>
                <w:noProof/>
                <w:webHidden/>
              </w:rPr>
              <w:tab/>
            </w:r>
            <w:r>
              <w:rPr>
                <w:noProof/>
                <w:webHidden/>
              </w:rPr>
              <w:fldChar w:fldCharType="begin"/>
            </w:r>
            <w:r>
              <w:rPr>
                <w:noProof/>
                <w:webHidden/>
              </w:rPr>
              <w:instrText xml:space="preserve"> PAGEREF _Toc27729743 \h </w:instrText>
            </w:r>
            <w:r>
              <w:rPr>
                <w:noProof/>
                <w:webHidden/>
              </w:rPr>
            </w:r>
            <w:r>
              <w:rPr>
                <w:noProof/>
                <w:webHidden/>
              </w:rPr>
              <w:fldChar w:fldCharType="separate"/>
            </w:r>
            <w:r>
              <w:rPr>
                <w:noProof/>
                <w:webHidden/>
              </w:rPr>
              <w:t>40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44" w:history="1">
            <w:r w:rsidRPr="00A57378">
              <w:rPr>
                <w:rStyle w:val="Hyperlink"/>
                <w:noProof/>
                <w:lang w:val="en-GB"/>
              </w:rPr>
              <w:t>5.2.7</w:t>
            </w:r>
            <w:r>
              <w:rPr>
                <w:rFonts w:eastAsiaTheme="minorEastAsia"/>
                <w:noProof/>
                <w:color w:val="auto"/>
                <w:lang w:eastAsia="de-DE"/>
              </w:rPr>
              <w:tab/>
            </w:r>
            <w:r w:rsidRPr="00A57378">
              <w:rPr>
                <w:rStyle w:val="Hyperlink"/>
                <w:noProof/>
                <w:lang w:val="en-GB"/>
              </w:rPr>
              <w:t>Annotations</w:t>
            </w:r>
            <w:r>
              <w:rPr>
                <w:noProof/>
                <w:webHidden/>
              </w:rPr>
              <w:tab/>
            </w:r>
            <w:r>
              <w:rPr>
                <w:noProof/>
                <w:webHidden/>
              </w:rPr>
              <w:fldChar w:fldCharType="begin"/>
            </w:r>
            <w:r>
              <w:rPr>
                <w:noProof/>
                <w:webHidden/>
              </w:rPr>
              <w:instrText xml:space="preserve"> PAGEREF _Toc27729744 \h </w:instrText>
            </w:r>
            <w:r>
              <w:rPr>
                <w:noProof/>
                <w:webHidden/>
              </w:rPr>
            </w:r>
            <w:r>
              <w:rPr>
                <w:noProof/>
                <w:webHidden/>
              </w:rPr>
              <w:fldChar w:fldCharType="separate"/>
            </w:r>
            <w:r>
              <w:rPr>
                <w:noProof/>
                <w:webHidden/>
              </w:rPr>
              <w:t>40</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45" w:history="1">
            <w:r w:rsidRPr="00A57378">
              <w:rPr>
                <w:rStyle w:val="Hyperlink"/>
                <w:noProof/>
                <w:lang w:val="en-GB"/>
              </w:rPr>
              <w:t>5.3</w:t>
            </w:r>
            <w:r>
              <w:rPr>
                <w:rFonts w:eastAsiaTheme="minorEastAsia"/>
                <w:noProof/>
                <w:color w:val="auto"/>
                <w:lang w:eastAsia="de-DE"/>
              </w:rPr>
              <w:tab/>
            </w:r>
            <w:r w:rsidRPr="00A57378">
              <w:rPr>
                <w:rStyle w:val="Hyperlink"/>
                <w:noProof/>
              </w:rPr>
              <w:t>ParticleType</w:t>
            </w:r>
            <w:r>
              <w:rPr>
                <w:noProof/>
                <w:webHidden/>
              </w:rPr>
              <w:tab/>
            </w:r>
            <w:r>
              <w:rPr>
                <w:noProof/>
                <w:webHidden/>
              </w:rPr>
              <w:fldChar w:fldCharType="begin"/>
            </w:r>
            <w:r>
              <w:rPr>
                <w:noProof/>
                <w:webHidden/>
              </w:rPr>
              <w:instrText xml:space="preserve"> PAGEREF _Toc27729745 \h </w:instrText>
            </w:r>
            <w:r>
              <w:rPr>
                <w:noProof/>
                <w:webHidden/>
              </w:rPr>
            </w:r>
            <w:r>
              <w:rPr>
                <w:noProof/>
                <w:webHidden/>
              </w:rPr>
              <w:fldChar w:fldCharType="separate"/>
            </w:r>
            <w:r>
              <w:rPr>
                <w:noProof/>
                <w:webHidden/>
              </w:rPr>
              <w:t>40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46" w:history="1">
            <w:r w:rsidRPr="00A57378">
              <w:rPr>
                <w:rStyle w:val="Hyperlink"/>
                <w:noProof/>
                <w:lang w:val="en-GB"/>
              </w:rPr>
              <w:t>5.3.1</w:t>
            </w:r>
            <w:r>
              <w:rPr>
                <w:rFonts w:eastAsiaTheme="minorEastAsia"/>
                <w:noProof/>
                <w:color w:val="auto"/>
                <w:lang w:eastAsia="de-DE"/>
              </w:rPr>
              <w:tab/>
            </w:r>
            <w:r w:rsidRPr="00A57378">
              <w:rPr>
                <w:rStyle w:val="Hyperlink"/>
                <w:noProof/>
                <w:lang w:val="en-GB"/>
              </w:rPr>
              <w:t>Resource</w:t>
            </w:r>
            <w:r>
              <w:rPr>
                <w:noProof/>
                <w:webHidden/>
              </w:rPr>
              <w:tab/>
            </w:r>
            <w:r>
              <w:rPr>
                <w:noProof/>
                <w:webHidden/>
              </w:rPr>
              <w:fldChar w:fldCharType="begin"/>
            </w:r>
            <w:r>
              <w:rPr>
                <w:noProof/>
                <w:webHidden/>
              </w:rPr>
              <w:instrText xml:space="preserve"> PAGEREF _Toc27729746 \h </w:instrText>
            </w:r>
            <w:r>
              <w:rPr>
                <w:noProof/>
                <w:webHidden/>
              </w:rPr>
            </w:r>
            <w:r>
              <w:rPr>
                <w:noProof/>
                <w:webHidden/>
              </w:rPr>
              <w:fldChar w:fldCharType="separate"/>
            </w:r>
            <w:r>
              <w:rPr>
                <w:noProof/>
                <w:webHidden/>
              </w:rPr>
              <w:t>41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47" w:history="1">
            <w:r w:rsidRPr="00A57378">
              <w:rPr>
                <w:rStyle w:val="Hyperlink"/>
                <w:noProof/>
                <w:lang w:val="en-GB"/>
              </w:rPr>
              <w:t>5.3.2</w:t>
            </w:r>
            <w:r>
              <w:rPr>
                <w:rFonts w:eastAsiaTheme="minorEastAsia"/>
                <w:noProof/>
                <w:color w:val="auto"/>
                <w:lang w:eastAsia="de-DE"/>
              </w:rPr>
              <w:tab/>
            </w:r>
            <w:r w:rsidRPr="00A57378">
              <w:rPr>
                <w:rStyle w:val="Hyperlink"/>
                <w:noProof/>
                <w:lang w:val="en-GB"/>
              </w:rPr>
              <w:t>Classification</w:t>
            </w:r>
            <w:r>
              <w:rPr>
                <w:noProof/>
                <w:webHidden/>
              </w:rPr>
              <w:tab/>
            </w:r>
            <w:r>
              <w:rPr>
                <w:noProof/>
                <w:webHidden/>
              </w:rPr>
              <w:fldChar w:fldCharType="begin"/>
            </w:r>
            <w:r>
              <w:rPr>
                <w:noProof/>
                <w:webHidden/>
              </w:rPr>
              <w:instrText xml:space="preserve"> PAGEREF _Toc27729747 \h </w:instrText>
            </w:r>
            <w:r>
              <w:rPr>
                <w:noProof/>
                <w:webHidden/>
              </w:rPr>
            </w:r>
            <w:r>
              <w:rPr>
                <w:noProof/>
                <w:webHidden/>
              </w:rPr>
              <w:fldChar w:fldCharType="separate"/>
            </w:r>
            <w:r>
              <w:rPr>
                <w:noProof/>
                <w:webHidden/>
              </w:rPr>
              <w:t>41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48" w:history="1">
            <w:r w:rsidRPr="00A57378">
              <w:rPr>
                <w:rStyle w:val="Hyperlink"/>
                <w:noProof/>
                <w:lang w:val="en-GB"/>
              </w:rPr>
              <w:t>5.3.3</w:t>
            </w:r>
            <w:r>
              <w:rPr>
                <w:rFonts w:eastAsiaTheme="minorEastAsia"/>
                <w:noProof/>
                <w:color w:val="auto"/>
                <w:lang w:eastAsia="de-DE"/>
              </w:rPr>
              <w:tab/>
            </w:r>
            <w:r w:rsidRPr="00A57378">
              <w:rPr>
                <w:rStyle w:val="Hyperlink"/>
                <w:noProof/>
                <w:lang w:val="en-GB"/>
              </w:rPr>
              <w:t>Annotations</w:t>
            </w:r>
            <w:r>
              <w:rPr>
                <w:noProof/>
                <w:webHidden/>
              </w:rPr>
              <w:tab/>
            </w:r>
            <w:r>
              <w:rPr>
                <w:noProof/>
                <w:webHidden/>
              </w:rPr>
              <w:fldChar w:fldCharType="begin"/>
            </w:r>
            <w:r>
              <w:rPr>
                <w:noProof/>
                <w:webHidden/>
              </w:rPr>
              <w:instrText xml:space="preserve"> PAGEREF _Toc27729748 \h </w:instrText>
            </w:r>
            <w:r>
              <w:rPr>
                <w:noProof/>
                <w:webHidden/>
              </w:rPr>
            </w:r>
            <w:r>
              <w:rPr>
                <w:noProof/>
                <w:webHidden/>
              </w:rPr>
              <w:fldChar w:fldCharType="separate"/>
            </w:r>
            <w:r>
              <w:rPr>
                <w:noProof/>
                <w:webHidden/>
              </w:rPr>
              <w:t>41</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49" w:history="1">
            <w:r w:rsidRPr="00A57378">
              <w:rPr>
                <w:rStyle w:val="Hyperlink"/>
                <w:noProof/>
                <w:lang w:val="en-GB"/>
              </w:rPr>
              <w:t>5.4</w:t>
            </w:r>
            <w:r>
              <w:rPr>
                <w:rFonts w:eastAsiaTheme="minorEastAsia"/>
                <w:noProof/>
                <w:color w:val="auto"/>
                <w:lang w:eastAsia="de-DE"/>
              </w:rPr>
              <w:tab/>
            </w:r>
            <w:r w:rsidRPr="00A57378">
              <w:rPr>
                <w:rStyle w:val="Hyperlink"/>
                <w:noProof/>
              </w:rPr>
              <w:t>LifeCycleInformationType</w:t>
            </w:r>
            <w:r>
              <w:rPr>
                <w:noProof/>
                <w:webHidden/>
              </w:rPr>
              <w:tab/>
            </w:r>
            <w:r>
              <w:rPr>
                <w:noProof/>
                <w:webHidden/>
              </w:rPr>
              <w:fldChar w:fldCharType="begin"/>
            </w:r>
            <w:r>
              <w:rPr>
                <w:noProof/>
                <w:webHidden/>
              </w:rPr>
              <w:instrText xml:space="preserve"> PAGEREF _Toc27729749 \h </w:instrText>
            </w:r>
            <w:r>
              <w:rPr>
                <w:noProof/>
                <w:webHidden/>
              </w:rPr>
            </w:r>
            <w:r>
              <w:rPr>
                <w:noProof/>
                <w:webHidden/>
              </w:rPr>
              <w:fldChar w:fldCharType="separate"/>
            </w:r>
            <w:r>
              <w:rPr>
                <w:noProof/>
                <w:webHidden/>
              </w:rPr>
              <w:t>41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50" w:history="1">
            <w:r w:rsidRPr="00A57378">
              <w:rPr>
                <w:rStyle w:val="Hyperlink"/>
                <w:noProof/>
                <w:lang w:val="en-GB"/>
              </w:rPr>
              <w:t>5.4.1</w:t>
            </w:r>
            <w:r>
              <w:rPr>
                <w:rFonts w:eastAsiaTheme="minorEastAsia"/>
                <w:noProof/>
                <w:color w:val="auto"/>
                <w:lang w:eastAsia="de-DE"/>
              </w:rPr>
              <w:tab/>
            </w:r>
            <w:r w:rsidRPr="00A57378">
              <w:rPr>
                <w:rStyle w:val="Hyperlink"/>
                <w:noProof/>
                <w:lang w:val="en-GB"/>
              </w:rPr>
              <w:t>Drafted</w:t>
            </w:r>
            <w:r>
              <w:rPr>
                <w:noProof/>
                <w:webHidden/>
              </w:rPr>
              <w:tab/>
            </w:r>
            <w:r>
              <w:rPr>
                <w:noProof/>
                <w:webHidden/>
              </w:rPr>
              <w:fldChar w:fldCharType="begin"/>
            </w:r>
            <w:r>
              <w:rPr>
                <w:noProof/>
                <w:webHidden/>
              </w:rPr>
              <w:instrText xml:space="preserve"> PAGEREF _Toc27729750 \h </w:instrText>
            </w:r>
            <w:r>
              <w:rPr>
                <w:noProof/>
                <w:webHidden/>
              </w:rPr>
            </w:r>
            <w:r>
              <w:rPr>
                <w:noProof/>
                <w:webHidden/>
              </w:rPr>
              <w:fldChar w:fldCharType="separate"/>
            </w:r>
            <w:r>
              <w:rPr>
                <w:noProof/>
                <w:webHidden/>
              </w:rPr>
              <w:t>42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51" w:history="1">
            <w:r w:rsidRPr="00A57378">
              <w:rPr>
                <w:rStyle w:val="Hyperlink"/>
                <w:noProof/>
                <w:lang w:val="en-GB"/>
              </w:rPr>
              <w:t>5.4.2</w:t>
            </w:r>
            <w:r>
              <w:rPr>
                <w:rFonts w:eastAsiaTheme="minorEastAsia"/>
                <w:noProof/>
                <w:color w:val="auto"/>
                <w:lang w:eastAsia="de-DE"/>
              </w:rPr>
              <w:tab/>
            </w:r>
            <w:r w:rsidRPr="00A57378">
              <w:rPr>
                <w:rStyle w:val="Hyperlink"/>
                <w:noProof/>
                <w:lang w:val="en-GB"/>
              </w:rPr>
              <w:t>Defined</w:t>
            </w:r>
            <w:r>
              <w:rPr>
                <w:noProof/>
                <w:webHidden/>
              </w:rPr>
              <w:tab/>
            </w:r>
            <w:r>
              <w:rPr>
                <w:noProof/>
                <w:webHidden/>
              </w:rPr>
              <w:fldChar w:fldCharType="begin"/>
            </w:r>
            <w:r>
              <w:rPr>
                <w:noProof/>
                <w:webHidden/>
              </w:rPr>
              <w:instrText xml:space="preserve"> PAGEREF _Toc27729751 \h </w:instrText>
            </w:r>
            <w:r>
              <w:rPr>
                <w:noProof/>
                <w:webHidden/>
              </w:rPr>
            </w:r>
            <w:r>
              <w:rPr>
                <w:noProof/>
                <w:webHidden/>
              </w:rPr>
              <w:fldChar w:fldCharType="separate"/>
            </w:r>
            <w:r>
              <w:rPr>
                <w:noProof/>
                <w:webHidden/>
              </w:rPr>
              <w:t>42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52" w:history="1">
            <w:r w:rsidRPr="00A57378">
              <w:rPr>
                <w:rStyle w:val="Hyperlink"/>
                <w:noProof/>
                <w:lang w:val="en-GB"/>
              </w:rPr>
              <w:t>5.4.3</w:t>
            </w:r>
            <w:r>
              <w:rPr>
                <w:rFonts w:eastAsiaTheme="minorEastAsia"/>
                <w:noProof/>
                <w:color w:val="auto"/>
                <w:lang w:eastAsia="de-DE"/>
              </w:rPr>
              <w:tab/>
            </w:r>
            <w:r w:rsidRPr="00A57378">
              <w:rPr>
                <w:rStyle w:val="Hyperlink"/>
                <w:noProof/>
                <w:lang w:val="en-GB"/>
              </w:rPr>
              <w:t>Validated</w:t>
            </w:r>
            <w:r>
              <w:rPr>
                <w:noProof/>
                <w:webHidden/>
              </w:rPr>
              <w:tab/>
            </w:r>
            <w:r>
              <w:rPr>
                <w:noProof/>
                <w:webHidden/>
              </w:rPr>
              <w:fldChar w:fldCharType="begin"/>
            </w:r>
            <w:r>
              <w:rPr>
                <w:noProof/>
                <w:webHidden/>
              </w:rPr>
              <w:instrText xml:space="preserve"> PAGEREF _Toc27729752 \h </w:instrText>
            </w:r>
            <w:r>
              <w:rPr>
                <w:noProof/>
                <w:webHidden/>
              </w:rPr>
            </w:r>
            <w:r>
              <w:rPr>
                <w:noProof/>
                <w:webHidden/>
              </w:rPr>
              <w:fldChar w:fldCharType="separate"/>
            </w:r>
            <w:r>
              <w:rPr>
                <w:noProof/>
                <w:webHidden/>
              </w:rPr>
              <w:t>42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53" w:history="1">
            <w:r w:rsidRPr="00A57378">
              <w:rPr>
                <w:rStyle w:val="Hyperlink"/>
                <w:noProof/>
                <w:lang w:val="en-GB"/>
              </w:rPr>
              <w:t>5.4.4</w:t>
            </w:r>
            <w:r>
              <w:rPr>
                <w:rFonts w:eastAsiaTheme="minorEastAsia"/>
                <w:noProof/>
                <w:color w:val="auto"/>
                <w:lang w:eastAsia="de-DE"/>
              </w:rPr>
              <w:tab/>
            </w:r>
            <w:r w:rsidRPr="00A57378">
              <w:rPr>
                <w:rStyle w:val="Hyperlink"/>
                <w:noProof/>
                <w:lang w:val="en-GB"/>
              </w:rPr>
              <w:t>Approved</w:t>
            </w:r>
            <w:r>
              <w:rPr>
                <w:noProof/>
                <w:webHidden/>
              </w:rPr>
              <w:tab/>
            </w:r>
            <w:r>
              <w:rPr>
                <w:noProof/>
                <w:webHidden/>
              </w:rPr>
              <w:fldChar w:fldCharType="begin"/>
            </w:r>
            <w:r>
              <w:rPr>
                <w:noProof/>
                <w:webHidden/>
              </w:rPr>
              <w:instrText xml:space="preserve"> PAGEREF _Toc27729753 \h </w:instrText>
            </w:r>
            <w:r>
              <w:rPr>
                <w:noProof/>
                <w:webHidden/>
              </w:rPr>
            </w:r>
            <w:r>
              <w:rPr>
                <w:noProof/>
                <w:webHidden/>
              </w:rPr>
              <w:fldChar w:fldCharType="separate"/>
            </w:r>
            <w:r>
              <w:rPr>
                <w:noProof/>
                <w:webHidden/>
              </w:rPr>
              <w:t>42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54" w:history="1">
            <w:r w:rsidRPr="00A57378">
              <w:rPr>
                <w:rStyle w:val="Hyperlink"/>
                <w:noProof/>
                <w:lang w:val="en-GB"/>
              </w:rPr>
              <w:t>5.4.5</w:t>
            </w:r>
            <w:r>
              <w:rPr>
                <w:rFonts w:eastAsiaTheme="minorEastAsia"/>
                <w:noProof/>
                <w:color w:val="auto"/>
                <w:lang w:eastAsia="de-DE"/>
              </w:rPr>
              <w:tab/>
            </w:r>
            <w:r w:rsidRPr="00A57378">
              <w:rPr>
                <w:rStyle w:val="Hyperlink"/>
                <w:noProof/>
                <w:lang w:val="en-GB"/>
              </w:rPr>
              <w:t>Archived</w:t>
            </w:r>
            <w:r>
              <w:rPr>
                <w:noProof/>
                <w:webHidden/>
              </w:rPr>
              <w:tab/>
            </w:r>
            <w:r>
              <w:rPr>
                <w:noProof/>
                <w:webHidden/>
              </w:rPr>
              <w:fldChar w:fldCharType="begin"/>
            </w:r>
            <w:r>
              <w:rPr>
                <w:noProof/>
                <w:webHidden/>
              </w:rPr>
              <w:instrText xml:space="preserve"> PAGEREF _Toc27729754 \h </w:instrText>
            </w:r>
            <w:r>
              <w:rPr>
                <w:noProof/>
                <w:webHidden/>
              </w:rPr>
            </w:r>
            <w:r>
              <w:rPr>
                <w:noProof/>
                <w:webHidden/>
              </w:rPr>
              <w:fldChar w:fldCharType="separate"/>
            </w:r>
            <w:r>
              <w:rPr>
                <w:noProof/>
                <w:webHidden/>
              </w:rPr>
              <w:t>42</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55" w:history="1">
            <w:r w:rsidRPr="00A57378">
              <w:rPr>
                <w:rStyle w:val="Hyperlink"/>
                <w:noProof/>
                <w:lang w:val="en-GB"/>
              </w:rPr>
              <w:t>5.4.6</w:t>
            </w:r>
            <w:r>
              <w:rPr>
                <w:rFonts w:eastAsiaTheme="minorEastAsia"/>
                <w:noProof/>
                <w:color w:val="auto"/>
                <w:lang w:eastAsia="de-DE"/>
              </w:rPr>
              <w:tab/>
            </w:r>
            <w:r w:rsidRPr="00A57378">
              <w:rPr>
                <w:rStyle w:val="Hyperlink"/>
                <w:noProof/>
                <w:lang w:val="en-GB"/>
              </w:rPr>
              <w:t>Retracted</w:t>
            </w:r>
            <w:r>
              <w:rPr>
                <w:noProof/>
                <w:webHidden/>
              </w:rPr>
              <w:tab/>
            </w:r>
            <w:r>
              <w:rPr>
                <w:noProof/>
                <w:webHidden/>
              </w:rPr>
              <w:fldChar w:fldCharType="begin"/>
            </w:r>
            <w:r>
              <w:rPr>
                <w:noProof/>
                <w:webHidden/>
              </w:rPr>
              <w:instrText xml:space="preserve"> PAGEREF _Toc27729755 \h </w:instrText>
            </w:r>
            <w:r>
              <w:rPr>
                <w:noProof/>
                <w:webHidden/>
              </w:rPr>
            </w:r>
            <w:r>
              <w:rPr>
                <w:noProof/>
                <w:webHidden/>
              </w:rPr>
              <w:fldChar w:fldCharType="separate"/>
            </w:r>
            <w:r>
              <w:rPr>
                <w:noProof/>
                <w:webHidden/>
              </w:rPr>
              <w:t>43</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56" w:history="1">
            <w:r w:rsidRPr="00A57378">
              <w:rPr>
                <w:rStyle w:val="Hyperlink"/>
                <w:noProof/>
                <w:lang w:val="en-GB"/>
              </w:rPr>
              <w:t>5.5</w:t>
            </w:r>
            <w:r>
              <w:rPr>
                <w:rFonts w:eastAsiaTheme="minorEastAsia"/>
                <w:noProof/>
                <w:color w:val="auto"/>
                <w:lang w:eastAsia="de-DE"/>
              </w:rPr>
              <w:tab/>
            </w:r>
            <w:r w:rsidRPr="00A57378">
              <w:rPr>
                <w:rStyle w:val="Hyperlink"/>
                <w:noProof/>
                <w:lang w:val="en-GB"/>
              </w:rPr>
              <w:t>LifeCycleEntryType</w:t>
            </w:r>
            <w:r>
              <w:rPr>
                <w:noProof/>
                <w:webHidden/>
              </w:rPr>
              <w:tab/>
            </w:r>
            <w:r>
              <w:rPr>
                <w:noProof/>
                <w:webHidden/>
              </w:rPr>
              <w:fldChar w:fldCharType="begin"/>
            </w:r>
            <w:r>
              <w:rPr>
                <w:noProof/>
                <w:webHidden/>
              </w:rPr>
              <w:instrText xml:space="preserve"> PAGEREF _Toc27729756 \h </w:instrText>
            </w:r>
            <w:r>
              <w:rPr>
                <w:noProof/>
                <w:webHidden/>
              </w:rPr>
            </w:r>
            <w:r>
              <w:rPr>
                <w:noProof/>
                <w:webHidden/>
              </w:rPr>
              <w:fldChar w:fldCharType="separate"/>
            </w:r>
            <w:r>
              <w:rPr>
                <w:noProof/>
                <w:webHidden/>
              </w:rPr>
              <w:t>43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57" w:history="1">
            <w:r w:rsidRPr="00A57378">
              <w:rPr>
                <w:rStyle w:val="Hyperlink"/>
                <w:noProof/>
                <w:lang w:val="en-GB"/>
              </w:rPr>
              <w:t>5.5.1</w:t>
            </w:r>
            <w:r>
              <w:rPr>
                <w:rFonts w:eastAsiaTheme="minorEastAsia"/>
                <w:noProof/>
                <w:color w:val="auto"/>
                <w:lang w:eastAsia="de-DE"/>
              </w:rPr>
              <w:tab/>
            </w:r>
            <w:r w:rsidRPr="00A57378">
              <w:rPr>
                <w:rStyle w:val="Hyperlink"/>
                <w:noProof/>
                <w:lang w:val="en-GB"/>
              </w:rPr>
              <w:t>Resource</w:t>
            </w:r>
            <w:r>
              <w:rPr>
                <w:noProof/>
                <w:webHidden/>
              </w:rPr>
              <w:tab/>
            </w:r>
            <w:r>
              <w:rPr>
                <w:noProof/>
                <w:webHidden/>
              </w:rPr>
              <w:fldChar w:fldCharType="begin"/>
            </w:r>
            <w:r>
              <w:rPr>
                <w:noProof/>
                <w:webHidden/>
              </w:rPr>
              <w:instrText xml:space="preserve"> PAGEREF _Toc27729757 \h </w:instrText>
            </w:r>
            <w:r>
              <w:rPr>
                <w:noProof/>
                <w:webHidden/>
              </w:rPr>
            </w:r>
            <w:r>
              <w:rPr>
                <w:noProof/>
                <w:webHidden/>
              </w:rPr>
              <w:fldChar w:fldCharType="separate"/>
            </w:r>
            <w:r>
              <w:rPr>
                <w:noProof/>
                <w:webHidden/>
              </w:rPr>
              <w:t>44</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58" w:history="1">
            <w:r w:rsidRPr="00A57378">
              <w:rPr>
                <w:rStyle w:val="Hyperlink"/>
                <w:noProof/>
                <w:lang w:val="en-GB"/>
              </w:rPr>
              <w:t>5.5.2</w:t>
            </w:r>
            <w:r>
              <w:rPr>
                <w:rFonts w:eastAsiaTheme="minorEastAsia"/>
                <w:noProof/>
                <w:color w:val="auto"/>
                <w:lang w:eastAsia="de-DE"/>
              </w:rPr>
              <w:tab/>
            </w:r>
            <w:r w:rsidRPr="00A57378">
              <w:rPr>
                <w:rStyle w:val="Hyperlink"/>
                <w:noProof/>
                <w:lang w:val="en-GB"/>
              </w:rPr>
              <w:t>Responsible</w:t>
            </w:r>
            <w:r>
              <w:rPr>
                <w:noProof/>
                <w:webHidden/>
              </w:rPr>
              <w:tab/>
            </w:r>
            <w:r>
              <w:rPr>
                <w:noProof/>
                <w:webHidden/>
              </w:rPr>
              <w:fldChar w:fldCharType="begin"/>
            </w:r>
            <w:r>
              <w:rPr>
                <w:noProof/>
                <w:webHidden/>
              </w:rPr>
              <w:instrText xml:space="preserve"> PAGEREF _Toc27729758 \h </w:instrText>
            </w:r>
            <w:r>
              <w:rPr>
                <w:noProof/>
                <w:webHidden/>
              </w:rPr>
            </w:r>
            <w:r>
              <w:rPr>
                <w:noProof/>
                <w:webHidden/>
              </w:rPr>
              <w:fldChar w:fldCharType="separate"/>
            </w:r>
            <w:r>
              <w:rPr>
                <w:noProof/>
                <w:webHidden/>
              </w:rPr>
              <w:t>44</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59" w:history="1">
            <w:r w:rsidRPr="00A57378">
              <w:rPr>
                <w:rStyle w:val="Hyperlink"/>
                <w:noProof/>
                <w:lang w:val="en-GB"/>
              </w:rPr>
              <w:t>5.5.3</w:t>
            </w:r>
            <w:r>
              <w:rPr>
                <w:rFonts w:eastAsiaTheme="minorEastAsia"/>
                <w:noProof/>
                <w:color w:val="auto"/>
                <w:lang w:eastAsia="de-DE"/>
              </w:rPr>
              <w:tab/>
            </w:r>
            <w:r w:rsidRPr="00A57378">
              <w:rPr>
                <w:rStyle w:val="Hyperlink"/>
                <w:noProof/>
                <w:lang w:val="en-GB"/>
              </w:rPr>
              <w:t>Signature</w:t>
            </w:r>
            <w:r>
              <w:rPr>
                <w:noProof/>
                <w:webHidden/>
              </w:rPr>
              <w:tab/>
            </w:r>
            <w:r>
              <w:rPr>
                <w:noProof/>
                <w:webHidden/>
              </w:rPr>
              <w:fldChar w:fldCharType="begin"/>
            </w:r>
            <w:r>
              <w:rPr>
                <w:noProof/>
                <w:webHidden/>
              </w:rPr>
              <w:instrText xml:space="preserve"> PAGEREF _Toc27729759 \h </w:instrText>
            </w:r>
            <w:r>
              <w:rPr>
                <w:noProof/>
                <w:webHidden/>
              </w:rPr>
            </w:r>
            <w:r>
              <w:rPr>
                <w:noProof/>
                <w:webHidden/>
              </w:rPr>
              <w:fldChar w:fldCharType="separate"/>
            </w:r>
            <w:r>
              <w:rPr>
                <w:noProof/>
                <w:webHidden/>
              </w:rPr>
              <w:t>44</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60" w:history="1">
            <w:r w:rsidRPr="00A57378">
              <w:rPr>
                <w:rStyle w:val="Hyperlink"/>
                <w:noProof/>
                <w:lang w:val="en-GB"/>
              </w:rPr>
              <w:t>5.5.4</w:t>
            </w:r>
            <w:r>
              <w:rPr>
                <w:rFonts w:eastAsiaTheme="minorEastAsia"/>
                <w:noProof/>
                <w:color w:val="auto"/>
                <w:lang w:eastAsia="de-DE"/>
              </w:rPr>
              <w:tab/>
            </w:r>
            <w:r w:rsidRPr="00A57378">
              <w:rPr>
                <w:rStyle w:val="Hyperlink"/>
                <w:noProof/>
                <w:lang w:val="en-GB"/>
              </w:rPr>
              <w:t>Classification</w:t>
            </w:r>
            <w:r>
              <w:rPr>
                <w:noProof/>
                <w:webHidden/>
              </w:rPr>
              <w:tab/>
            </w:r>
            <w:r>
              <w:rPr>
                <w:noProof/>
                <w:webHidden/>
              </w:rPr>
              <w:fldChar w:fldCharType="begin"/>
            </w:r>
            <w:r>
              <w:rPr>
                <w:noProof/>
                <w:webHidden/>
              </w:rPr>
              <w:instrText xml:space="preserve"> PAGEREF _Toc27729760 \h </w:instrText>
            </w:r>
            <w:r>
              <w:rPr>
                <w:noProof/>
                <w:webHidden/>
              </w:rPr>
            </w:r>
            <w:r>
              <w:rPr>
                <w:noProof/>
                <w:webHidden/>
              </w:rPr>
              <w:fldChar w:fldCharType="separate"/>
            </w:r>
            <w:r>
              <w:rPr>
                <w:noProof/>
                <w:webHidden/>
              </w:rPr>
              <w:t>44</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61" w:history="1">
            <w:r w:rsidRPr="00A57378">
              <w:rPr>
                <w:rStyle w:val="Hyperlink"/>
                <w:noProof/>
                <w:lang w:val="en-GB"/>
              </w:rPr>
              <w:t>5.5.5</w:t>
            </w:r>
            <w:r>
              <w:rPr>
                <w:rFonts w:eastAsiaTheme="minorEastAsia"/>
                <w:noProof/>
                <w:color w:val="auto"/>
                <w:lang w:eastAsia="de-DE"/>
              </w:rPr>
              <w:tab/>
            </w:r>
            <w:r w:rsidRPr="00A57378">
              <w:rPr>
                <w:rStyle w:val="Hyperlink"/>
                <w:noProof/>
                <w:lang w:val="en-GB"/>
              </w:rPr>
              <w:t>Annotations</w:t>
            </w:r>
            <w:r>
              <w:rPr>
                <w:noProof/>
                <w:webHidden/>
              </w:rPr>
              <w:tab/>
            </w:r>
            <w:r>
              <w:rPr>
                <w:noProof/>
                <w:webHidden/>
              </w:rPr>
              <w:fldChar w:fldCharType="begin"/>
            </w:r>
            <w:r>
              <w:rPr>
                <w:noProof/>
                <w:webHidden/>
              </w:rPr>
              <w:instrText xml:space="preserve"> PAGEREF _Toc27729761 \h </w:instrText>
            </w:r>
            <w:r>
              <w:rPr>
                <w:noProof/>
                <w:webHidden/>
              </w:rPr>
            </w:r>
            <w:r>
              <w:rPr>
                <w:noProof/>
                <w:webHidden/>
              </w:rPr>
              <w:fldChar w:fldCharType="separate"/>
            </w:r>
            <w:r>
              <w:rPr>
                <w:noProof/>
                <w:webHidden/>
              </w:rPr>
              <w:t>44</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62" w:history="1">
            <w:r w:rsidRPr="00A57378">
              <w:rPr>
                <w:rStyle w:val="Hyperlink"/>
                <w:noProof/>
                <w:lang w:val="en-GB"/>
              </w:rPr>
              <w:t>5.6</w:t>
            </w:r>
            <w:r>
              <w:rPr>
                <w:rFonts w:eastAsiaTheme="minorEastAsia"/>
                <w:noProof/>
                <w:color w:val="auto"/>
                <w:lang w:eastAsia="de-DE"/>
              </w:rPr>
              <w:tab/>
            </w:r>
            <w:r w:rsidRPr="00A57378">
              <w:rPr>
                <w:rStyle w:val="Hyperlink"/>
                <w:noProof/>
              </w:rPr>
              <w:t>ResponsibleType</w:t>
            </w:r>
            <w:r>
              <w:rPr>
                <w:noProof/>
                <w:webHidden/>
              </w:rPr>
              <w:tab/>
            </w:r>
            <w:r>
              <w:rPr>
                <w:noProof/>
                <w:webHidden/>
              </w:rPr>
              <w:fldChar w:fldCharType="begin"/>
            </w:r>
            <w:r>
              <w:rPr>
                <w:noProof/>
                <w:webHidden/>
              </w:rPr>
              <w:instrText xml:space="preserve"> PAGEREF _Toc27729762 \h </w:instrText>
            </w:r>
            <w:r>
              <w:rPr>
                <w:noProof/>
                <w:webHidden/>
              </w:rPr>
            </w:r>
            <w:r>
              <w:rPr>
                <w:noProof/>
                <w:webHidden/>
              </w:rPr>
              <w:fldChar w:fldCharType="separate"/>
            </w:r>
            <w:r>
              <w:rPr>
                <w:noProof/>
                <w:webHidden/>
              </w:rPr>
              <w:t>44</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63" w:history="1">
            <w:r w:rsidRPr="00A57378">
              <w:rPr>
                <w:rStyle w:val="Hyperlink"/>
                <w:noProof/>
                <w:lang w:val="en-GB"/>
              </w:rPr>
              <w:t>5.7</w:t>
            </w:r>
            <w:r>
              <w:rPr>
                <w:rFonts w:eastAsiaTheme="minorEastAsia"/>
                <w:noProof/>
                <w:color w:val="auto"/>
                <w:lang w:eastAsia="de-DE"/>
              </w:rPr>
              <w:tab/>
            </w:r>
            <w:r w:rsidRPr="00A57378">
              <w:rPr>
                <w:rStyle w:val="Hyperlink"/>
                <w:noProof/>
              </w:rPr>
              <w:t>SignatureType</w:t>
            </w:r>
            <w:r>
              <w:rPr>
                <w:noProof/>
                <w:webHidden/>
              </w:rPr>
              <w:tab/>
            </w:r>
            <w:r>
              <w:rPr>
                <w:noProof/>
                <w:webHidden/>
              </w:rPr>
              <w:fldChar w:fldCharType="begin"/>
            </w:r>
            <w:r>
              <w:rPr>
                <w:noProof/>
                <w:webHidden/>
              </w:rPr>
              <w:instrText xml:space="preserve"> PAGEREF _Toc27729763 \h </w:instrText>
            </w:r>
            <w:r>
              <w:rPr>
                <w:noProof/>
                <w:webHidden/>
              </w:rPr>
            </w:r>
            <w:r>
              <w:rPr>
                <w:noProof/>
                <w:webHidden/>
              </w:rPr>
              <w:fldChar w:fldCharType="separate"/>
            </w:r>
            <w:r>
              <w:rPr>
                <w:noProof/>
                <w:webHidden/>
              </w:rPr>
              <w:t>45</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64" w:history="1">
            <w:r w:rsidRPr="00A57378">
              <w:rPr>
                <w:rStyle w:val="Hyperlink"/>
                <w:noProof/>
                <w:lang w:val="en-GB"/>
              </w:rPr>
              <w:t>5.7.1</w:t>
            </w:r>
            <w:r>
              <w:rPr>
                <w:rFonts w:eastAsiaTheme="minorEastAsia"/>
                <w:noProof/>
                <w:color w:val="auto"/>
                <w:lang w:eastAsia="de-DE"/>
              </w:rPr>
              <w:tab/>
            </w:r>
            <w:r w:rsidRPr="00A57378">
              <w:rPr>
                <w:rStyle w:val="Hyperlink"/>
                <w:noProof/>
                <w:lang w:val="en-GB"/>
              </w:rPr>
              <w:t>Content</w:t>
            </w:r>
            <w:r>
              <w:rPr>
                <w:noProof/>
                <w:webHidden/>
              </w:rPr>
              <w:tab/>
            </w:r>
            <w:r>
              <w:rPr>
                <w:noProof/>
                <w:webHidden/>
              </w:rPr>
              <w:fldChar w:fldCharType="begin"/>
            </w:r>
            <w:r>
              <w:rPr>
                <w:noProof/>
                <w:webHidden/>
              </w:rPr>
              <w:instrText xml:space="preserve"> PAGEREF _Toc27729764 \h </w:instrText>
            </w:r>
            <w:r>
              <w:rPr>
                <w:noProof/>
                <w:webHidden/>
              </w:rPr>
            </w:r>
            <w:r>
              <w:rPr>
                <w:noProof/>
                <w:webHidden/>
              </w:rPr>
              <w:fldChar w:fldCharType="separate"/>
            </w:r>
            <w:r>
              <w:rPr>
                <w:noProof/>
                <w:webHidden/>
              </w:rPr>
              <w:t>47</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65" w:history="1">
            <w:r w:rsidRPr="00A57378">
              <w:rPr>
                <w:rStyle w:val="Hyperlink"/>
                <w:noProof/>
                <w:lang w:val="en-GB"/>
              </w:rPr>
              <w:t>5.7.2</w:t>
            </w:r>
            <w:r>
              <w:rPr>
                <w:rFonts w:eastAsiaTheme="minorEastAsia"/>
                <w:noProof/>
                <w:color w:val="auto"/>
                <w:lang w:eastAsia="de-DE"/>
              </w:rPr>
              <w:tab/>
            </w:r>
            <w:r w:rsidRPr="00A57378">
              <w:rPr>
                <w:rStyle w:val="Hyperlink"/>
                <w:noProof/>
                <w:lang w:val="en-GB"/>
              </w:rPr>
              <w:t>Classification</w:t>
            </w:r>
            <w:r>
              <w:rPr>
                <w:noProof/>
                <w:webHidden/>
              </w:rPr>
              <w:tab/>
            </w:r>
            <w:r>
              <w:rPr>
                <w:noProof/>
                <w:webHidden/>
              </w:rPr>
              <w:fldChar w:fldCharType="begin"/>
            </w:r>
            <w:r>
              <w:rPr>
                <w:noProof/>
                <w:webHidden/>
              </w:rPr>
              <w:instrText xml:space="preserve"> PAGEREF _Toc27729765 \h </w:instrText>
            </w:r>
            <w:r>
              <w:rPr>
                <w:noProof/>
                <w:webHidden/>
              </w:rPr>
            </w:r>
            <w:r>
              <w:rPr>
                <w:noProof/>
                <w:webHidden/>
              </w:rPr>
              <w:fldChar w:fldCharType="separate"/>
            </w:r>
            <w:r>
              <w:rPr>
                <w:noProof/>
                <w:webHidden/>
              </w:rPr>
              <w:t>47</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66" w:history="1">
            <w:r w:rsidRPr="00A57378">
              <w:rPr>
                <w:rStyle w:val="Hyperlink"/>
                <w:noProof/>
                <w:lang w:val="en-GB"/>
              </w:rPr>
              <w:t>5.7.3</w:t>
            </w:r>
            <w:r>
              <w:rPr>
                <w:rFonts w:eastAsiaTheme="minorEastAsia"/>
                <w:noProof/>
                <w:color w:val="auto"/>
                <w:lang w:eastAsia="de-DE"/>
              </w:rPr>
              <w:tab/>
            </w:r>
            <w:r w:rsidRPr="00A57378">
              <w:rPr>
                <w:rStyle w:val="Hyperlink"/>
                <w:noProof/>
                <w:lang w:val="en-GB"/>
              </w:rPr>
              <w:t>Annotations</w:t>
            </w:r>
            <w:r>
              <w:rPr>
                <w:noProof/>
                <w:webHidden/>
              </w:rPr>
              <w:tab/>
            </w:r>
            <w:r>
              <w:rPr>
                <w:noProof/>
                <w:webHidden/>
              </w:rPr>
              <w:fldChar w:fldCharType="begin"/>
            </w:r>
            <w:r>
              <w:rPr>
                <w:noProof/>
                <w:webHidden/>
              </w:rPr>
              <w:instrText xml:space="preserve"> PAGEREF _Toc27729766 \h </w:instrText>
            </w:r>
            <w:r>
              <w:rPr>
                <w:noProof/>
                <w:webHidden/>
              </w:rPr>
            </w:r>
            <w:r>
              <w:rPr>
                <w:noProof/>
                <w:webHidden/>
              </w:rPr>
              <w:fldChar w:fldCharType="separate"/>
            </w:r>
            <w:r>
              <w:rPr>
                <w:noProof/>
                <w:webHidden/>
              </w:rPr>
              <w:t>47</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67" w:history="1">
            <w:r w:rsidRPr="00A57378">
              <w:rPr>
                <w:rStyle w:val="Hyperlink"/>
                <w:noProof/>
                <w:lang w:val="en-GB"/>
              </w:rPr>
              <w:t>5.8</w:t>
            </w:r>
            <w:r>
              <w:rPr>
                <w:rFonts w:eastAsiaTheme="minorEastAsia"/>
                <w:noProof/>
                <w:color w:val="auto"/>
                <w:lang w:eastAsia="de-DE"/>
              </w:rPr>
              <w:tab/>
            </w:r>
            <w:r w:rsidRPr="00A57378">
              <w:rPr>
                <w:rStyle w:val="Hyperlink"/>
                <w:noProof/>
              </w:rPr>
              <w:t>ResourceType</w:t>
            </w:r>
            <w:r>
              <w:rPr>
                <w:noProof/>
                <w:webHidden/>
              </w:rPr>
              <w:tab/>
            </w:r>
            <w:r>
              <w:rPr>
                <w:noProof/>
                <w:webHidden/>
              </w:rPr>
              <w:fldChar w:fldCharType="begin"/>
            </w:r>
            <w:r>
              <w:rPr>
                <w:noProof/>
                <w:webHidden/>
              </w:rPr>
              <w:instrText xml:space="preserve"> PAGEREF _Toc27729767 \h </w:instrText>
            </w:r>
            <w:r>
              <w:rPr>
                <w:noProof/>
                <w:webHidden/>
              </w:rPr>
            </w:r>
            <w:r>
              <w:rPr>
                <w:noProof/>
                <w:webHidden/>
              </w:rPr>
              <w:fldChar w:fldCharType="separate"/>
            </w:r>
            <w:r>
              <w:rPr>
                <w:noProof/>
                <w:webHidden/>
              </w:rPr>
              <w:t>47</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68" w:history="1">
            <w:r w:rsidRPr="00A57378">
              <w:rPr>
                <w:rStyle w:val="Hyperlink"/>
                <w:noProof/>
                <w:lang w:val="en-GB"/>
              </w:rPr>
              <w:t>5.8.1</w:t>
            </w:r>
            <w:r>
              <w:rPr>
                <w:rFonts w:eastAsiaTheme="minorEastAsia"/>
                <w:noProof/>
                <w:color w:val="auto"/>
                <w:lang w:eastAsia="de-DE"/>
              </w:rPr>
              <w:tab/>
            </w:r>
            <w:r w:rsidRPr="00A57378">
              <w:rPr>
                <w:rStyle w:val="Hyperlink"/>
                <w:noProof/>
                <w:lang w:val="en-GB"/>
              </w:rPr>
              <w:t>Content</w:t>
            </w:r>
            <w:r>
              <w:rPr>
                <w:noProof/>
                <w:webHidden/>
              </w:rPr>
              <w:tab/>
            </w:r>
            <w:r>
              <w:rPr>
                <w:noProof/>
                <w:webHidden/>
              </w:rPr>
              <w:fldChar w:fldCharType="begin"/>
            </w:r>
            <w:r>
              <w:rPr>
                <w:noProof/>
                <w:webHidden/>
              </w:rPr>
              <w:instrText xml:space="preserve"> PAGEREF _Toc27729768 \h </w:instrText>
            </w:r>
            <w:r>
              <w:rPr>
                <w:noProof/>
                <w:webHidden/>
              </w:rPr>
            </w:r>
            <w:r>
              <w:rPr>
                <w:noProof/>
                <w:webHidden/>
              </w:rPr>
              <w:fldChar w:fldCharType="separate"/>
            </w:r>
            <w:r>
              <w:rPr>
                <w:noProof/>
                <w:webHidden/>
              </w:rPr>
              <w:t>49</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69" w:history="1">
            <w:r w:rsidRPr="00A57378">
              <w:rPr>
                <w:rStyle w:val="Hyperlink"/>
                <w:noProof/>
                <w:lang w:val="en-GB"/>
              </w:rPr>
              <w:t>5.8.2</w:t>
            </w:r>
            <w:r>
              <w:rPr>
                <w:rFonts w:eastAsiaTheme="minorEastAsia"/>
                <w:noProof/>
                <w:color w:val="auto"/>
                <w:lang w:eastAsia="de-DE"/>
              </w:rPr>
              <w:tab/>
            </w:r>
            <w:r w:rsidRPr="00A57378">
              <w:rPr>
                <w:rStyle w:val="Hyperlink"/>
                <w:noProof/>
                <w:lang w:val="en-GB"/>
              </w:rPr>
              <w:t>Summary</w:t>
            </w:r>
            <w:r>
              <w:rPr>
                <w:noProof/>
                <w:webHidden/>
              </w:rPr>
              <w:tab/>
            </w:r>
            <w:r>
              <w:rPr>
                <w:noProof/>
                <w:webHidden/>
              </w:rPr>
              <w:fldChar w:fldCharType="begin"/>
            </w:r>
            <w:r>
              <w:rPr>
                <w:noProof/>
                <w:webHidden/>
              </w:rPr>
              <w:instrText xml:space="preserve"> PAGEREF _Toc27729769 \h </w:instrText>
            </w:r>
            <w:r>
              <w:rPr>
                <w:noProof/>
                <w:webHidden/>
              </w:rPr>
            </w:r>
            <w:r>
              <w:rPr>
                <w:noProof/>
                <w:webHidden/>
              </w:rPr>
              <w:fldChar w:fldCharType="separate"/>
            </w:r>
            <w:r>
              <w:rPr>
                <w:noProof/>
                <w:webHidden/>
              </w:rPr>
              <w:t>49</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70" w:history="1">
            <w:r w:rsidRPr="00A57378">
              <w:rPr>
                <w:rStyle w:val="Hyperlink"/>
                <w:noProof/>
                <w:lang w:val="en-GB"/>
              </w:rPr>
              <w:t>5.8.3</w:t>
            </w:r>
            <w:r>
              <w:rPr>
                <w:rFonts w:eastAsiaTheme="minorEastAsia"/>
                <w:noProof/>
                <w:color w:val="auto"/>
                <w:lang w:eastAsia="de-DE"/>
              </w:rPr>
              <w:tab/>
            </w:r>
            <w:r w:rsidRPr="00A57378">
              <w:rPr>
                <w:rStyle w:val="Hyperlink"/>
                <w:noProof/>
                <w:lang w:val="en-GB"/>
              </w:rPr>
              <w:t>MetaData</w:t>
            </w:r>
            <w:r>
              <w:rPr>
                <w:noProof/>
                <w:webHidden/>
              </w:rPr>
              <w:tab/>
            </w:r>
            <w:r>
              <w:rPr>
                <w:noProof/>
                <w:webHidden/>
              </w:rPr>
              <w:fldChar w:fldCharType="begin"/>
            </w:r>
            <w:r>
              <w:rPr>
                <w:noProof/>
                <w:webHidden/>
              </w:rPr>
              <w:instrText xml:space="preserve"> PAGEREF _Toc27729770 \h </w:instrText>
            </w:r>
            <w:r>
              <w:rPr>
                <w:noProof/>
                <w:webHidden/>
              </w:rPr>
            </w:r>
            <w:r>
              <w:rPr>
                <w:noProof/>
                <w:webHidden/>
              </w:rPr>
              <w:fldChar w:fldCharType="separate"/>
            </w:r>
            <w:r>
              <w:rPr>
                <w:noProof/>
                <w:webHidden/>
              </w:rPr>
              <w:t>51</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71" w:history="1">
            <w:r w:rsidRPr="00A57378">
              <w:rPr>
                <w:rStyle w:val="Hyperlink"/>
                <w:noProof/>
                <w:lang w:val="en-GB"/>
              </w:rPr>
              <w:t>5.8.4</w:t>
            </w:r>
            <w:r>
              <w:rPr>
                <w:rFonts w:eastAsiaTheme="minorEastAsia"/>
                <w:noProof/>
                <w:color w:val="auto"/>
                <w:lang w:eastAsia="de-DE"/>
              </w:rPr>
              <w:tab/>
            </w:r>
            <w:r w:rsidRPr="00A57378">
              <w:rPr>
                <w:rStyle w:val="Hyperlink"/>
                <w:noProof/>
                <w:lang w:val="en-GB"/>
              </w:rPr>
              <w:t>Signature</w:t>
            </w:r>
            <w:r>
              <w:rPr>
                <w:noProof/>
                <w:webHidden/>
              </w:rPr>
              <w:tab/>
            </w:r>
            <w:r>
              <w:rPr>
                <w:noProof/>
                <w:webHidden/>
              </w:rPr>
              <w:fldChar w:fldCharType="begin"/>
            </w:r>
            <w:r>
              <w:rPr>
                <w:noProof/>
                <w:webHidden/>
              </w:rPr>
              <w:instrText xml:space="preserve"> PAGEREF _Toc27729771 \h </w:instrText>
            </w:r>
            <w:r>
              <w:rPr>
                <w:noProof/>
                <w:webHidden/>
              </w:rPr>
            </w:r>
            <w:r>
              <w:rPr>
                <w:noProof/>
                <w:webHidden/>
              </w:rPr>
              <w:fldChar w:fldCharType="separate"/>
            </w:r>
            <w:r>
              <w:rPr>
                <w:noProof/>
                <w:webHidden/>
              </w:rPr>
              <w:t>53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72" w:history="1">
            <w:r w:rsidRPr="00A57378">
              <w:rPr>
                <w:rStyle w:val="Hyperlink"/>
                <w:noProof/>
                <w:lang w:val="en-GB"/>
              </w:rPr>
              <w:t>5.8.5</w:t>
            </w:r>
            <w:r>
              <w:rPr>
                <w:rFonts w:eastAsiaTheme="minorEastAsia"/>
                <w:noProof/>
                <w:color w:val="auto"/>
                <w:lang w:eastAsia="de-DE"/>
              </w:rPr>
              <w:tab/>
            </w:r>
            <w:r w:rsidRPr="00A57378">
              <w:rPr>
                <w:rStyle w:val="Hyperlink"/>
                <w:noProof/>
                <w:lang w:val="en-GB"/>
              </w:rPr>
              <w:t>Classification</w:t>
            </w:r>
            <w:r>
              <w:rPr>
                <w:noProof/>
                <w:webHidden/>
              </w:rPr>
              <w:tab/>
            </w:r>
            <w:r>
              <w:rPr>
                <w:noProof/>
                <w:webHidden/>
              </w:rPr>
              <w:fldChar w:fldCharType="begin"/>
            </w:r>
            <w:r>
              <w:rPr>
                <w:noProof/>
                <w:webHidden/>
              </w:rPr>
              <w:instrText xml:space="preserve"> PAGEREF _Toc27729772 \h </w:instrText>
            </w:r>
            <w:r>
              <w:rPr>
                <w:noProof/>
                <w:webHidden/>
              </w:rPr>
            </w:r>
            <w:r>
              <w:rPr>
                <w:noProof/>
                <w:webHidden/>
              </w:rPr>
              <w:fldChar w:fldCharType="separate"/>
            </w:r>
            <w:r>
              <w:rPr>
                <w:noProof/>
                <w:webHidden/>
              </w:rPr>
              <w:t>53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73" w:history="1">
            <w:r w:rsidRPr="00A57378">
              <w:rPr>
                <w:rStyle w:val="Hyperlink"/>
                <w:noProof/>
                <w:lang w:val="en-GB"/>
              </w:rPr>
              <w:t>5.8.6</w:t>
            </w:r>
            <w:r>
              <w:rPr>
                <w:rFonts w:eastAsiaTheme="minorEastAsia"/>
                <w:noProof/>
                <w:color w:val="auto"/>
                <w:lang w:eastAsia="de-DE"/>
              </w:rPr>
              <w:tab/>
            </w:r>
            <w:r w:rsidRPr="00A57378">
              <w:rPr>
                <w:rStyle w:val="Hyperlink"/>
                <w:noProof/>
                <w:lang w:val="en-GB"/>
              </w:rPr>
              <w:t>Annotations</w:t>
            </w:r>
            <w:r>
              <w:rPr>
                <w:noProof/>
                <w:webHidden/>
              </w:rPr>
              <w:tab/>
            </w:r>
            <w:r>
              <w:rPr>
                <w:noProof/>
                <w:webHidden/>
              </w:rPr>
              <w:fldChar w:fldCharType="begin"/>
            </w:r>
            <w:r>
              <w:rPr>
                <w:noProof/>
                <w:webHidden/>
              </w:rPr>
              <w:instrText xml:space="preserve"> PAGEREF _Toc27729773 \h </w:instrText>
            </w:r>
            <w:r>
              <w:rPr>
                <w:noProof/>
                <w:webHidden/>
              </w:rPr>
            </w:r>
            <w:r>
              <w:rPr>
                <w:noProof/>
                <w:webHidden/>
              </w:rPr>
              <w:fldChar w:fldCharType="separate"/>
            </w:r>
            <w:r>
              <w:rPr>
                <w:noProof/>
                <w:webHidden/>
              </w:rPr>
              <w:t>53</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74" w:history="1">
            <w:r w:rsidRPr="00A57378">
              <w:rPr>
                <w:rStyle w:val="Hyperlink"/>
                <w:noProof/>
                <w:lang w:val="en-GB"/>
              </w:rPr>
              <w:t>5.9</w:t>
            </w:r>
            <w:r>
              <w:rPr>
                <w:rFonts w:eastAsiaTheme="minorEastAsia"/>
                <w:noProof/>
                <w:color w:val="auto"/>
                <w:lang w:eastAsia="de-DE"/>
              </w:rPr>
              <w:tab/>
            </w:r>
            <w:r w:rsidRPr="00A57378">
              <w:rPr>
                <w:rStyle w:val="Hyperlink"/>
                <w:noProof/>
              </w:rPr>
              <w:t>ContentType</w:t>
            </w:r>
            <w:r>
              <w:rPr>
                <w:noProof/>
                <w:webHidden/>
              </w:rPr>
              <w:tab/>
            </w:r>
            <w:r>
              <w:rPr>
                <w:noProof/>
                <w:webHidden/>
              </w:rPr>
              <w:fldChar w:fldCharType="begin"/>
            </w:r>
            <w:r>
              <w:rPr>
                <w:noProof/>
                <w:webHidden/>
              </w:rPr>
              <w:instrText xml:space="preserve"> PAGEREF _Toc27729774 \h </w:instrText>
            </w:r>
            <w:r>
              <w:rPr>
                <w:noProof/>
                <w:webHidden/>
              </w:rPr>
            </w:r>
            <w:r>
              <w:rPr>
                <w:noProof/>
                <w:webHidden/>
              </w:rPr>
              <w:fldChar w:fldCharType="separate"/>
            </w:r>
            <w:r>
              <w:rPr>
                <w:noProof/>
                <w:webHidden/>
              </w:rPr>
              <w:t>53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75" w:history="1">
            <w:r w:rsidRPr="00A57378">
              <w:rPr>
                <w:rStyle w:val="Hyperlink"/>
                <w:noProof/>
                <w:lang w:val="en-GB"/>
              </w:rPr>
              <w:t>5.9.1</w:t>
            </w:r>
            <w:r>
              <w:rPr>
                <w:rFonts w:eastAsiaTheme="minorEastAsia"/>
                <w:noProof/>
                <w:color w:val="auto"/>
                <w:lang w:eastAsia="de-DE"/>
              </w:rPr>
              <w:tab/>
            </w:r>
            <w:r w:rsidRPr="00A57378">
              <w:rPr>
                <w:rStyle w:val="Hyperlink"/>
                <w:noProof/>
                <w:lang w:val="en-GB"/>
              </w:rPr>
              <w:t>##any</w:t>
            </w:r>
            <w:r>
              <w:rPr>
                <w:noProof/>
                <w:webHidden/>
              </w:rPr>
              <w:tab/>
            </w:r>
            <w:r>
              <w:rPr>
                <w:noProof/>
                <w:webHidden/>
              </w:rPr>
              <w:fldChar w:fldCharType="begin"/>
            </w:r>
            <w:r>
              <w:rPr>
                <w:noProof/>
                <w:webHidden/>
              </w:rPr>
              <w:instrText xml:space="preserve"> PAGEREF _Toc27729775 \h </w:instrText>
            </w:r>
            <w:r>
              <w:rPr>
                <w:noProof/>
                <w:webHidden/>
              </w:rPr>
            </w:r>
            <w:r>
              <w:rPr>
                <w:noProof/>
                <w:webHidden/>
              </w:rPr>
              <w:fldChar w:fldCharType="separate"/>
            </w:r>
            <w:r>
              <w:rPr>
                <w:noProof/>
                <w:webHidden/>
              </w:rPr>
              <w:t>53</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76" w:history="1">
            <w:r w:rsidRPr="00A57378">
              <w:rPr>
                <w:rStyle w:val="Hyperlink"/>
                <w:noProof/>
                <w:lang w:val="en-GB"/>
              </w:rPr>
              <w:t>5.10</w:t>
            </w:r>
            <w:r>
              <w:rPr>
                <w:rFonts w:eastAsiaTheme="minorEastAsia"/>
                <w:noProof/>
                <w:color w:val="auto"/>
                <w:lang w:eastAsia="de-DE"/>
              </w:rPr>
              <w:tab/>
            </w:r>
            <w:r w:rsidRPr="00A57378">
              <w:rPr>
                <w:rStyle w:val="Hyperlink"/>
                <w:noProof/>
                <w:lang w:val="en-GB"/>
              </w:rPr>
              <w:t>Classification</w:t>
            </w:r>
            <w:r>
              <w:rPr>
                <w:noProof/>
                <w:webHidden/>
              </w:rPr>
              <w:tab/>
            </w:r>
            <w:r>
              <w:rPr>
                <w:noProof/>
                <w:webHidden/>
              </w:rPr>
              <w:fldChar w:fldCharType="begin"/>
            </w:r>
            <w:r>
              <w:rPr>
                <w:noProof/>
                <w:webHidden/>
              </w:rPr>
              <w:instrText xml:space="preserve"> PAGEREF _Toc27729776 \h </w:instrText>
            </w:r>
            <w:r>
              <w:rPr>
                <w:noProof/>
                <w:webHidden/>
              </w:rPr>
            </w:r>
            <w:r>
              <w:rPr>
                <w:noProof/>
                <w:webHidden/>
              </w:rPr>
              <w:fldChar w:fldCharType="separate"/>
            </w:r>
            <w:r>
              <w:rPr>
                <w:noProof/>
                <w:webHidden/>
              </w:rPr>
              <w:t>53</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77" w:history="1">
            <w:r w:rsidRPr="00A57378">
              <w:rPr>
                <w:rStyle w:val="Hyperlink"/>
                <w:noProof/>
                <w:lang w:val="en-GB"/>
              </w:rPr>
              <w:t>5.10.1</w:t>
            </w:r>
            <w:r>
              <w:rPr>
                <w:rFonts w:eastAsiaTheme="minorEastAsia"/>
                <w:noProof/>
                <w:color w:val="auto"/>
                <w:lang w:eastAsia="de-DE"/>
              </w:rPr>
              <w:tab/>
            </w:r>
            <w:r w:rsidRPr="00A57378">
              <w:rPr>
                <w:rStyle w:val="Hyperlink"/>
                <w:noProof/>
                <w:lang w:val="en-GB"/>
              </w:rPr>
              <w:t>ClassificationEntry</w:t>
            </w:r>
            <w:r>
              <w:rPr>
                <w:noProof/>
                <w:webHidden/>
              </w:rPr>
              <w:tab/>
            </w:r>
            <w:r>
              <w:rPr>
                <w:noProof/>
                <w:webHidden/>
              </w:rPr>
              <w:fldChar w:fldCharType="begin"/>
            </w:r>
            <w:r>
              <w:rPr>
                <w:noProof/>
                <w:webHidden/>
              </w:rPr>
              <w:instrText xml:space="preserve"> PAGEREF _Toc27729777 \h </w:instrText>
            </w:r>
            <w:r>
              <w:rPr>
                <w:noProof/>
                <w:webHidden/>
              </w:rPr>
            </w:r>
            <w:r>
              <w:rPr>
                <w:noProof/>
                <w:webHidden/>
              </w:rPr>
              <w:fldChar w:fldCharType="separate"/>
            </w:r>
            <w:r>
              <w:rPr>
                <w:noProof/>
                <w:webHidden/>
              </w:rPr>
              <w:t>55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78" w:history="1">
            <w:r w:rsidRPr="00A57378">
              <w:rPr>
                <w:rStyle w:val="Hyperlink"/>
                <w:noProof/>
                <w:lang w:val="en-GB"/>
              </w:rPr>
              <w:t>5.11</w:t>
            </w:r>
            <w:r>
              <w:rPr>
                <w:rFonts w:eastAsiaTheme="minorEastAsia"/>
                <w:noProof/>
                <w:color w:val="auto"/>
                <w:lang w:eastAsia="de-DE"/>
              </w:rPr>
              <w:tab/>
            </w:r>
            <w:r w:rsidRPr="00A57378">
              <w:rPr>
                <w:rStyle w:val="Hyperlink"/>
                <w:noProof/>
              </w:rPr>
              <w:t>Annotations</w:t>
            </w:r>
            <w:r>
              <w:rPr>
                <w:noProof/>
                <w:webHidden/>
              </w:rPr>
              <w:tab/>
            </w:r>
            <w:r>
              <w:rPr>
                <w:noProof/>
                <w:webHidden/>
              </w:rPr>
              <w:fldChar w:fldCharType="begin"/>
            </w:r>
            <w:r>
              <w:rPr>
                <w:noProof/>
                <w:webHidden/>
              </w:rPr>
              <w:instrText xml:space="preserve"> PAGEREF _Toc27729778 \h </w:instrText>
            </w:r>
            <w:r>
              <w:rPr>
                <w:noProof/>
                <w:webHidden/>
              </w:rPr>
            </w:r>
            <w:r>
              <w:rPr>
                <w:noProof/>
                <w:webHidden/>
              </w:rPr>
              <w:fldChar w:fldCharType="separate"/>
            </w:r>
            <w:r>
              <w:rPr>
                <w:noProof/>
                <w:webHidden/>
              </w:rPr>
              <w:t>55</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79" w:history="1">
            <w:r w:rsidRPr="00A57378">
              <w:rPr>
                <w:rStyle w:val="Hyperlink"/>
                <w:noProof/>
                <w:lang w:val="en-GB"/>
              </w:rPr>
              <w:t>5.11.1</w:t>
            </w:r>
            <w:r>
              <w:rPr>
                <w:rFonts w:eastAsiaTheme="minorEastAsia"/>
                <w:noProof/>
                <w:color w:val="auto"/>
                <w:lang w:eastAsia="de-DE"/>
              </w:rPr>
              <w:tab/>
            </w:r>
            <w:r w:rsidRPr="00A57378">
              <w:rPr>
                <w:rStyle w:val="Hyperlink"/>
                <w:noProof/>
                <w:lang w:val="en-GB"/>
              </w:rPr>
              <w:t>Annotation</w:t>
            </w:r>
            <w:r>
              <w:rPr>
                <w:noProof/>
                <w:webHidden/>
              </w:rPr>
              <w:tab/>
            </w:r>
            <w:r>
              <w:rPr>
                <w:noProof/>
                <w:webHidden/>
              </w:rPr>
              <w:fldChar w:fldCharType="begin"/>
            </w:r>
            <w:r>
              <w:rPr>
                <w:noProof/>
                <w:webHidden/>
              </w:rPr>
              <w:instrText xml:space="preserve"> PAGEREF _Toc27729779 \h </w:instrText>
            </w:r>
            <w:r>
              <w:rPr>
                <w:noProof/>
                <w:webHidden/>
              </w:rPr>
            </w:r>
            <w:r>
              <w:rPr>
                <w:noProof/>
                <w:webHidden/>
              </w:rPr>
              <w:fldChar w:fldCharType="separate"/>
            </w:r>
            <w:r>
              <w:rPr>
                <w:noProof/>
                <w:webHidden/>
              </w:rPr>
              <w:t>56</w:t>
            </w:r>
            <w:r>
              <w:rPr>
                <w:noProof/>
                <w:webHidden/>
              </w:rPr>
              <w:fldChar w:fldCharType="end"/>
            </w:r>
          </w:hyperlink>
        </w:p>
        <w:p w:rsidR="00E713D1" w:rsidRDefault="00E713D1">
          <w:pPr>
            <w:pStyle w:val="Verzeichnis1"/>
            <w:tabs>
              <w:tab w:val="left" w:pos="440"/>
              <w:tab w:val="right" w:leader="dot" w:pos="9062"/>
            </w:tabs>
            <w:rPr>
              <w:rFonts w:eastAsiaTheme="minorEastAsia"/>
              <w:noProof/>
              <w:color w:val="auto"/>
              <w:lang w:eastAsia="de-DE"/>
            </w:rPr>
          </w:pPr>
          <w:hyperlink w:anchor="_Toc27729780" w:history="1">
            <w:r w:rsidRPr="00A57378">
              <w:rPr>
                <w:rStyle w:val="Hyperlink"/>
                <w:noProof/>
              </w:rPr>
              <w:t>6</w:t>
            </w:r>
            <w:r>
              <w:rPr>
                <w:rFonts w:eastAsiaTheme="minorEastAsia"/>
                <w:noProof/>
                <w:color w:val="auto"/>
                <w:lang w:eastAsia="de-DE"/>
              </w:rPr>
              <w:tab/>
            </w:r>
            <w:r w:rsidRPr="00A57378">
              <w:rPr>
                <w:rStyle w:val="Hyperlink"/>
                <w:noProof/>
                <w:lang w:val="en-GB"/>
              </w:rPr>
              <w:t>Working with STMD files</w:t>
            </w:r>
            <w:r>
              <w:rPr>
                <w:noProof/>
                <w:webHidden/>
              </w:rPr>
              <w:tab/>
            </w:r>
            <w:r>
              <w:rPr>
                <w:noProof/>
                <w:webHidden/>
              </w:rPr>
              <w:fldChar w:fldCharType="begin"/>
            </w:r>
            <w:r>
              <w:rPr>
                <w:noProof/>
                <w:webHidden/>
              </w:rPr>
              <w:instrText xml:space="preserve"> PAGEREF _Toc27729780 \h </w:instrText>
            </w:r>
            <w:r>
              <w:rPr>
                <w:noProof/>
                <w:webHidden/>
              </w:rPr>
            </w:r>
            <w:r>
              <w:rPr>
                <w:noProof/>
                <w:webHidden/>
              </w:rPr>
              <w:fldChar w:fldCharType="separate"/>
            </w:r>
            <w:r>
              <w:rPr>
                <w:noProof/>
                <w:webHidden/>
              </w:rPr>
              <w:t>57</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81" w:history="1">
            <w:r w:rsidRPr="00A57378">
              <w:rPr>
                <w:rStyle w:val="Hyperlink"/>
                <w:noProof/>
                <w:lang w:val="en-GB"/>
              </w:rPr>
              <w:t>6.1</w:t>
            </w:r>
            <w:r>
              <w:rPr>
                <w:rFonts w:eastAsiaTheme="minorEastAsia"/>
                <w:noProof/>
                <w:color w:val="auto"/>
                <w:lang w:eastAsia="de-DE"/>
              </w:rPr>
              <w:tab/>
            </w:r>
            <w:r w:rsidRPr="00A57378">
              <w:rPr>
                <w:rStyle w:val="Hyperlink"/>
                <w:noProof/>
                <w:lang w:val="en-GB"/>
              </w:rPr>
              <w:t>Challenges in dealing with simulation tasks and simulation models</w:t>
            </w:r>
            <w:r>
              <w:rPr>
                <w:noProof/>
                <w:webHidden/>
              </w:rPr>
              <w:tab/>
            </w:r>
            <w:r>
              <w:rPr>
                <w:noProof/>
                <w:webHidden/>
              </w:rPr>
              <w:fldChar w:fldCharType="begin"/>
            </w:r>
            <w:r>
              <w:rPr>
                <w:noProof/>
                <w:webHidden/>
              </w:rPr>
              <w:instrText xml:space="preserve"> PAGEREF _Toc27729781 \h </w:instrText>
            </w:r>
            <w:r>
              <w:rPr>
                <w:noProof/>
                <w:webHidden/>
              </w:rPr>
            </w:r>
            <w:r>
              <w:rPr>
                <w:noProof/>
                <w:webHidden/>
              </w:rPr>
              <w:fldChar w:fldCharType="separate"/>
            </w:r>
            <w:r>
              <w:rPr>
                <w:noProof/>
                <w:webHidden/>
              </w:rPr>
              <w:t>57</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82" w:history="1">
            <w:r w:rsidRPr="00A57378">
              <w:rPr>
                <w:rStyle w:val="Hyperlink"/>
                <w:noProof/>
                <w:lang w:val="en-US"/>
              </w:rPr>
              <w:t>6.1.1</w:t>
            </w:r>
            <w:r>
              <w:rPr>
                <w:rFonts w:eastAsiaTheme="minorEastAsia"/>
                <w:noProof/>
                <w:color w:val="auto"/>
                <w:lang w:eastAsia="de-DE"/>
              </w:rPr>
              <w:tab/>
            </w:r>
            <w:r w:rsidRPr="00A57378">
              <w:rPr>
                <w:rStyle w:val="Hyperlink"/>
                <w:noProof/>
                <w:lang w:val="en-US"/>
              </w:rPr>
              <w:t>Specification, documentation and search of models and parameters</w:t>
            </w:r>
            <w:r>
              <w:rPr>
                <w:noProof/>
                <w:webHidden/>
              </w:rPr>
              <w:tab/>
            </w:r>
            <w:r>
              <w:rPr>
                <w:noProof/>
                <w:webHidden/>
              </w:rPr>
              <w:fldChar w:fldCharType="begin"/>
            </w:r>
            <w:r>
              <w:rPr>
                <w:noProof/>
                <w:webHidden/>
              </w:rPr>
              <w:instrText xml:space="preserve"> PAGEREF _Toc27729782 \h </w:instrText>
            </w:r>
            <w:r>
              <w:rPr>
                <w:noProof/>
                <w:webHidden/>
              </w:rPr>
            </w:r>
            <w:r>
              <w:rPr>
                <w:noProof/>
                <w:webHidden/>
              </w:rPr>
              <w:fldChar w:fldCharType="separate"/>
            </w:r>
            <w:r>
              <w:rPr>
                <w:noProof/>
                <w:webHidden/>
              </w:rPr>
              <w:t>57</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83" w:history="1">
            <w:r w:rsidRPr="00A57378">
              <w:rPr>
                <w:rStyle w:val="Hyperlink"/>
                <w:noProof/>
                <w:lang w:val="en-US"/>
              </w:rPr>
              <w:t>6.1.2</w:t>
            </w:r>
            <w:r>
              <w:rPr>
                <w:rFonts w:eastAsiaTheme="minorEastAsia"/>
                <w:noProof/>
                <w:color w:val="auto"/>
                <w:lang w:eastAsia="de-DE"/>
              </w:rPr>
              <w:tab/>
            </w:r>
            <w:r w:rsidRPr="00A57378">
              <w:rPr>
                <w:rStyle w:val="Hyperlink"/>
                <w:noProof/>
                <w:lang w:val="en-US"/>
              </w:rPr>
              <w:t>Quality traceability and proof of simulation tasks</w:t>
            </w:r>
            <w:r>
              <w:rPr>
                <w:noProof/>
                <w:webHidden/>
              </w:rPr>
              <w:tab/>
            </w:r>
            <w:r>
              <w:rPr>
                <w:noProof/>
                <w:webHidden/>
              </w:rPr>
              <w:fldChar w:fldCharType="begin"/>
            </w:r>
            <w:r>
              <w:rPr>
                <w:noProof/>
                <w:webHidden/>
              </w:rPr>
              <w:instrText xml:space="preserve"> PAGEREF _Toc27729783 \h </w:instrText>
            </w:r>
            <w:r>
              <w:rPr>
                <w:noProof/>
                <w:webHidden/>
              </w:rPr>
            </w:r>
            <w:r>
              <w:rPr>
                <w:noProof/>
                <w:webHidden/>
              </w:rPr>
              <w:fldChar w:fldCharType="separate"/>
            </w:r>
            <w:r>
              <w:rPr>
                <w:noProof/>
                <w:webHidden/>
              </w:rPr>
              <w:t>58</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84" w:history="1">
            <w:r w:rsidRPr="00A57378">
              <w:rPr>
                <w:rStyle w:val="Hyperlink"/>
                <w:noProof/>
                <w:lang w:val="en-US"/>
              </w:rPr>
              <w:t>6.1.3</w:t>
            </w:r>
            <w:r>
              <w:rPr>
                <w:rFonts w:eastAsiaTheme="minorEastAsia"/>
                <w:noProof/>
                <w:color w:val="auto"/>
                <w:lang w:eastAsia="de-DE"/>
              </w:rPr>
              <w:tab/>
            </w:r>
            <w:r w:rsidRPr="00A57378">
              <w:rPr>
                <w:rStyle w:val="Hyperlink"/>
                <w:noProof/>
                <w:lang w:val="en-US"/>
              </w:rPr>
              <w:t>Exchange of simulation models and simulation parameters</w:t>
            </w:r>
            <w:r>
              <w:rPr>
                <w:noProof/>
                <w:webHidden/>
              </w:rPr>
              <w:tab/>
            </w:r>
            <w:r>
              <w:rPr>
                <w:noProof/>
                <w:webHidden/>
              </w:rPr>
              <w:fldChar w:fldCharType="begin"/>
            </w:r>
            <w:r>
              <w:rPr>
                <w:noProof/>
                <w:webHidden/>
              </w:rPr>
              <w:instrText xml:space="preserve"> PAGEREF _Toc27729784 \h </w:instrText>
            </w:r>
            <w:r>
              <w:rPr>
                <w:noProof/>
                <w:webHidden/>
              </w:rPr>
            </w:r>
            <w:r>
              <w:rPr>
                <w:noProof/>
                <w:webHidden/>
              </w:rPr>
              <w:fldChar w:fldCharType="separate"/>
            </w:r>
            <w:r>
              <w:rPr>
                <w:noProof/>
                <w:webHidden/>
              </w:rPr>
              <w:t>59</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85" w:history="1">
            <w:r w:rsidRPr="00A57378">
              <w:rPr>
                <w:rStyle w:val="Hyperlink"/>
                <w:noProof/>
                <w:lang w:val="en-GB"/>
              </w:rPr>
              <w:t>6.2</w:t>
            </w:r>
            <w:r>
              <w:rPr>
                <w:rFonts w:eastAsiaTheme="minorEastAsia"/>
                <w:noProof/>
                <w:color w:val="auto"/>
                <w:lang w:eastAsia="de-DE"/>
              </w:rPr>
              <w:tab/>
            </w:r>
            <w:r w:rsidRPr="00A57378">
              <w:rPr>
                <w:rStyle w:val="Hyperlink"/>
                <w:noProof/>
                <w:lang w:val="en-US"/>
              </w:rPr>
              <w:t>Functional and procedural environment</w:t>
            </w:r>
            <w:r>
              <w:rPr>
                <w:noProof/>
                <w:webHidden/>
              </w:rPr>
              <w:tab/>
            </w:r>
            <w:r>
              <w:rPr>
                <w:noProof/>
                <w:webHidden/>
              </w:rPr>
              <w:fldChar w:fldCharType="begin"/>
            </w:r>
            <w:r>
              <w:rPr>
                <w:noProof/>
                <w:webHidden/>
              </w:rPr>
              <w:instrText xml:space="preserve"> PAGEREF _Toc27729785 \h </w:instrText>
            </w:r>
            <w:r>
              <w:rPr>
                <w:noProof/>
                <w:webHidden/>
              </w:rPr>
            </w:r>
            <w:r>
              <w:rPr>
                <w:noProof/>
                <w:webHidden/>
              </w:rPr>
              <w:fldChar w:fldCharType="separate"/>
            </w:r>
            <w:r>
              <w:rPr>
                <w:noProof/>
                <w:webHidden/>
              </w:rPr>
              <w:t>59</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86" w:history="1">
            <w:r w:rsidRPr="00A57378">
              <w:rPr>
                <w:rStyle w:val="Hyperlink"/>
                <w:noProof/>
                <w:lang w:val="en-US"/>
              </w:rPr>
              <w:t>6.2.1</w:t>
            </w:r>
            <w:r>
              <w:rPr>
                <w:rFonts w:eastAsiaTheme="minorEastAsia"/>
                <w:noProof/>
                <w:color w:val="auto"/>
                <w:lang w:eastAsia="de-DE"/>
              </w:rPr>
              <w:tab/>
            </w:r>
            <w:r w:rsidRPr="00A57378">
              <w:rPr>
                <w:rStyle w:val="Hyperlink"/>
                <w:noProof/>
                <w:lang w:val="en-US"/>
              </w:rPr>
              <w:t>Generic simulation-based decision process</w:t>
            </w:r>
            <w:r>
              <w:rPr>
                <w:noProof/>
                <w:webHidden/>
              </w:rPr>
              <w:tab/>
            </w:r>
            <w:r>
              <w:rPr>
                <w:noProof/>
                <w:webHidden/>
              </w:rPr>
              <w:fldChar w:fldCharType="begin"/>
            </w:r>
            <w:r>
              <w:rPr>
                <w:noProof/>
                <w:webHidden/>
              </w:rPr>
              <w:instrText xml:space="preserve"> PAGEREF _Toc27729786 \h </w:instrText>
            </w:r>
            <w:r>
              <w:rPr>
                <w:noProof/>
                <w:webHidden/>
              </w:rPr>
            </w:r>
            <w:r>
              <w:rPr>
                <w:noProof/>
                <w:webHidden/>
              </w:rPr>
              <w:fldChar w:fldCharType="separate"/>
            </w:r>
            <w:r>
              <w:rPr>
                <w:noProof/>
                <w:webHidden/>
              </w:rPr>
              <w:t>59</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87" w:history="1">
            <w:r w:rsidRPr="00A57378">
              <w:rPr>
                <w:rStyle w:val="Hyperlink"/>
                <w:noProof/>
                <w:lang w:val="en-US"/>
              </w:rPr>
              <w:t>6.2.2</w:t>
            </w:r>
            <w:r>
              <w:rPr>
                <w:rFonts w:eastAsiaTheme="minorEastAsia"/>
                <w:noProof/>
                <w:color w:val="auto"/>
                <w:lang w:eastAsia="de-DE"/>
              </w:rPr>
              <w:tab/>
            </w:r>
            <w:r w:rsidRPr="00A57378">
              <w:rPr>
                <w:rStyle w:val="Hyperlink"/>
                <w:noProof/>
                <w:lang w:val="en-US"/>
              </w:rPr>
              <w:t>Quality traceability</w:t>
            </w:r>
            <w:r>
              <w:rPr>
                <w:noProof/>
                <w:webHidden/>
              </w:rPr>
              <w:tab/>
            </w:r>
            <w:r>
              <w:rPr>
                <w:noProof/>
                <w:webHidden/>
              </w:rPr>
              <w:fldChar w:fldCharType="begin"/>
            </w:r>
            <w:r>
              <w:rPr>
                <w:noProof/>
                <w:webHidden/>
              </w:rPr>
              <w:instrText xml:space="preserve"> PAGEREF _Toc27729787 \h </w:instrText>
            </w:r>
            <w:r>
              <w:rPr>
                <w:noProof/>
                <w:webHidden/>
              </w:rPr>
            </w:r>
            <w:r>
              <w:rPr>
                <w:noProof/>
                <w:webHidden/>
              </w:rPr>
              <w:fldChar w:fldCharType="separate"/>
            </w:r>
            <w:r>
              <w:rPr>
                <w:noProof/>
                <w:webHidden/>
              </w:rPr>
              <w:t>60</w:t>
            </w:r>
            <w:r>
              <w:rPr>
                <w:noProof/>
                <w:webHidden/>
              </w:rPr>
              <w:fldChar w:fldCharType="end"/>
            </w:r>
          </w:hyperlink>
        </w:p>
        <w:p w:rsidR="00E713D1" w:rsidRDefault="00E713D1">
          <w:pPr>
            <w:pStyle w:val="Verzeichnis3"/>
            <w:tabs>
              <w:tab w:val="left" w:pos="1320"/>
              <w:tab w:val="right" w:leader="dot" w:pos="9062"/>
            </w:tabs>
            <w:rPr>
              <w:rFonts w:eastAsiaTheme="minorEastAsia"/>
              <w:noProof/>
              <w:color w:val="auto"/>
              <w:lang w:eastAsia="de-DE"/>
            </w:rPr>
          </w:pPr>
          <w:hyperlink w:anchor="_Toc27729788" w:history="1">
            <w:r w:rsidRPr="00A57378">
              <w:rPr>
                <w:rStyle w:val="Hyperlink"/>
                <w:noProof/>
                <w:lang w:val="en-US"/>
              </w:rPr>
              <w:t>6.2.3</w:t>
            </w:r>
            <w:r>
              <w:rPr>
                <w:rFonts w:eastAsiaTheme="minorEastAsia"/>
                <w:noProof/>
                <w:color w:val="auto"/>
                <w:lang w:eastAsia="de-DE"/>
              </w:rPr>
              <w:tab/>
            </w:r>
            <w:r w:rsidRPr="00A57378">
              <w:rPr>
                <w:rStyle w:val="Hyperlink"/>
                <w:noProof/>
                <w:lang w:val="en-US"/>
              </w:rPr>
              <w:t>Description of use cases</w:t>
            </w:r>
            <w:r>
              <w:rPr>
                <w:noProof/>
                <w:webHidden/>
              </w:rPr>
              <w:tab/>
            </w:r>
            <w:r>
              <w:rPr>
                <w:noProof/>
                <w:webHidden/>
              </w:rPr>
              <w:fldChar w:fldCharType="begin"/>
            </w:r>
            <w:r>
              <w:rPr>
                <w:noProof/>
                <w:webHidden/>
              </w:rPr>
              <w:instrText xml:space="preserve"> PAGEREF _Toc27729788 \h </w:instrText>
            </w:r>
            <w:r>
              <w:rPr>
                <w:noProof/>
                <w:webHidden/>
              </w:rPr>
            </w:r>
            <w:r>
              <w:rPr>
                <w:noProof/>
                <w:webHidden/>
              </w:rPr>
              <w:fldChar w:fldCharType="separate"/>
            </w:r>
            <w:r>
              <w:rPr>
                <w:noProof/>
                <w:webHidden/>
              </w:rPr>
              <w:t>60</w:t>
            </w:r>
            <w:r>
              <w:rPr>
                <w:noProof/>
                <w:webHidden/>
              </w:rPr>
              <w:fldChar w:fldCharType="end"/>
            </w:r>
          </w:hyperlink>
        </w:p>
        <w:p w:rsidR="00E713D1" w:rsidRDefault="00E713D1">
          <w:pPr>
            <w:pStyle w:val="Verzeichnis1"/>
            <w:tabs>
              <w:tab w:val="left" w:pos="440"/>
              <w:tab w:val="right" w:leader="dot" w:pos="9062"/>
            </w:tabs>
            <w:rPr>
              <w:rFonts w:eastAsiaTheme="minorEastAsia"/>
              <w:noProof/>
              <w:color w:val="auto"/>
              <w:lang w:eastAsia="de-DE"/>
            </w:rPr>
          </w:pPr>
          <w:hyperlink w:anchor="_Toc27729789" w:history="1">
            <w:r w:rsidRPr="00A57378">
              <w:rPr>
                <w:rStyle w:val="Hyperlink"/>
                <w:noProof/>
              </w:rPr>
              <w:t>7</w:t>
            </w:r>
            <w:r>
              <w:rPr>
                <w:rFonts w:eastAsiaTheme="minorEastAsia"/>
                <w:noProof/>
                <w:color w:val="auto"/>
                <w:lang w:eastAsia="de-DE"/>
              </w:rPr>
              <w:tab/>
            </w:r>
            <w:r w:rsidRPr="00A57378">
              <w:rPr>
                <w:rStyle w:val="Hyperlink"/>
                <w:noProof/>
                <w:lang w:val="en-GB"/>
              </w:rPr>
              <w:t>Rules and recommendations</w:t>
            </w:r>
            <w:r>
              <w:rPr>
                <w:noProof/>
                <w:webHidden/>
              </w:rPr>
              <w:tab/>
            </w:r>
            <w:r>
              <w:rPr>
                <w:noProof/>
                <w:webHidden/>
              </w:rPr>
              <w:fldChar w:fldCharType="begin"/>
            </w:r>
            <w:r>
              <w:rPr>
                <w:noProof/>
                <w:webHidden/>
              </w:rPr>
              <w:instrText xml:space="preserve"> PAGEREF _Toc27729789 \h </w:instrText>
            </w:r>
            <w:r>
              <w:rPr>
                <w:noProof/>
                <w:webHidden/>
              </w:rPr>
            </w:r>
            <w:r>
              <w:rPr>
                <w:noProof/>
                <w:webHidden/>
              </w:rPr>
              <w:fldChar w:fldCharType="separate"/>
            </w:r>
            <w:r>
              <w:rPr>
                <w:noProof/>
                <w:webHidden/>
              </w:rPr>
              <w:t>64</w:t>
            </w:r>
            <w:r>
              <w:rPr>
                <w:noProof/>
                <w:webHidden/>
              </w:rPr>
              <w:fldChar w:fldCharType="end"/>
            </w:r>
          </w:hyperlink>
        </w:p>
        <w:p w:rsidR="00E713D1" w:rsidRDefault="00E713D1">
          <w:pPr>
            <w:pStyle w:val="Verzeichnis1"/>
            <w:tabs>
              <w:tab w:val="left" w:pos="440"/>
              <w:tab w:val="right" w:leader="dot" w:pos="9062"/>
            </w:tabs>
            <w:rPr>
              <w:rFonts w:eastAsiaTheme="minorEastAsia"/>
              <w:noProof/>
              <w:color w:val="auto"/>
              <w:lang w:eastAsia="de-DE"/>
            </w:rPr>
          </w:pPr>
          <w:hyperlink w:anchor="_Toc27729790" w:history="1">
            <w:r w:rsidRPr="00A57378">
              <w:rPr>
                <w:rStyle w:val="Hyperlink"/>
                <w:noProof/>
              </w:rPr>
              <w:t>8</w:t>
            </w:r>
            <w:r>
              <w:rPr>
                <w:rFonts w:eastAsiaTheme="minorEastAsia"/>
                <w:noProof/>
                <w:color w:val="auto"/>
                <w:lang w:eastAsia="de-DE"/>
              </w:rPr>
              <w:tab/>
            </w:r>
            <w:r w:rsidRPr="00A57378">
              <w:rPr>
                <w:rStyle w:val="Hyperlink"/>
                <w:noProof/>
                <w:lang w:val="en-GB"/>
              </w:rPr>
              <w:t>Requirements for tool based functionalities</w:t>
            </w:r>
            <w:r>
              <w:rPr>
                <w:noProof/>
                <w:webHidden/>
              </w:rPr>
              <w:tab/>
            </w:r>
            <w:r>
              <w:rPr>
                <w:noProof/>
                <w:webHidden/>
              </w:rPr>
              <w:fldChar w:fldCharType="begin"/>
            </w:r>
            <w:r>
              <w:rPr>
                <w:noProof/>
                <w:webHidden/>
              </w:rPr>
              <w:instrText xml:space="preserve"> PAGEREF _Toc27729790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91" w:history="1">
            <w:r w:rsidRPr="00A57378">
              <w:rPr>
                <w:rStyle w:val="Hyperlink"/>
                <w:noProof/>
                <w:lang w:val="en-GB"/>
              </w:rPr>
              <w:t>8.1</w:t>
            </w:r>
            <w:r>
              <w:rPr>
                <w:rFonts w:eastAsiaTheme="minorEastAsia"/>
                <w:noProof/>
                <w:color w:val="auto"/>
                <w:lang w:eastAsia="de-DE"/>
              </w:rPr>
              <w:tab/>
            </w:r>
            <w:r w:rsidRPr="00A57378">
              <w:rPr>
                <w:rStyle w:val="Hyperlink"/>
                <w:noProof/>
                <w:lang w:val="en-GB"/>
              </w:rPr>
              <w:t>Open system structure package</w:t>
            </w:r>
            <w:r>
              <w:rPr>
                <w:noProof/>
                <w:webHidden/>
              </w:rPr>
              <w:tab/>
            </w:r>
            <w:r>
              <w:rPr>
                <w:noProof/>
                <w:webHidden/>
              </w:rPr>
              <w:fldChar w:fldCharType="begin"/>
            </w:r>
            <w:r>
              <w:rPr>
                <w:noProof/>
                <w:webHidden/>
              </w:rPr>
              <w:instrText xml:space="preserve"> PAGEREF _Toc27729791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92" w:history="1">
            <w:r w:rsidRPr="00A57378">
              <w:rPr>
                <w:rStyle w:val="Hyperlink"/>
                <w:noProof/>
                <w:lang w:val="en-GB"/>
              </w:rPr>
              <w:t>8.2</w:t>
            </w:r>
            <w:r>
              <w:rPr>
                <w:rFonts w:eastAsiaTheme="minorEastAsia"/>
                <w:noProof/>
                <w:color w:val="auto"/>
                <w:lang w:eastAsia="de-DE"/>
              </w:rPr>
              <w:tab/>
            </w:r>
            <w:r w:rsidRPr="00A57378">
              <w:rPr>
                <w:rStyle w:val="Hyperlink"/>
                <w:noProof/>
                <w:lang w:val="en-GB"/>
              </w:rPr>
              <w:t>Read a single STMD file</w:t>
            </w:r>
            <w:r>
              <w:rPr>
                <w:noProof/>
                <w:webHidden/>
              </w:rPr>
              <w:tab/>
            </w:r>
            <w:r>
              <w:rPr>
                <w:noProof/>
                <w:webHidden/>
              </w:rPr>
              <w:fldChar w:fldCharType="begin"/>
            </w:r>
            <w:r>
              <w:rPr>
                <w:noProof/>
                <w:webHidden/>
              </w:rPr>
              <w:instrText xml:space="preserve"> PAGEREF _Toc27729792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93" w:history="1">
            <w:r w:rsidRPr="00A57378">
              <w:rPr>
                <w:rStyle w:val="Hyperlink"/>
                <w:noProof/>
                <w:lang w:val="en-GB"/>
              </w:rPr>
              <w:t>8.3</w:t>
            </w:r>
            <w:r>
              <w:rPr>
                <w:rFonts w:eastAsiaTheme="minorEastAsia"/>
                <w:noProof/>
                <w:color w:val="auto"/>
                <w:lang w:eastAsia="de-DE"/>
              </w:rPr>
              <w:tab/>
            </w:r>
            <w:r w:rsidRPr="00A57378">
              <w:rPr>
                <w:rStyle w:val="Hyperlink"/>
                <w:noProof/>
                <w:lang w:val="en-GB"/>
              </w:rPr>
              <w:t>Load referenced glue particle</w:t>
            </w:r>
            <w:r>
              <w:rPr>
                <w:noProof/>
                <w:webHidden/>
              </w:rPr>
              <w:tab/>
            </w:r>
            <w:r>
              <w:rPr>
                <w:noProof/>
                <w:webHidden/>
              </w:rPr>
              <w:fldChar w:fldCharType="begin"/>
            </w:r>
            <w:r>
              <w:rPr>
                <w:noProof/>
                <w:webHidden/>
              </w:rPr>
              <w:instrText xml:space="preserve"> PAGEREF _Toc27729793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94" w:history="1">
            <w:r w:rsidRPr="00A57378">
              <w:rPr>
                <w:rStyle w:val="Hyperlink"/>
                <w:noProof/>
                <w:lang w:val="en-GB"/>
              </w:rPr>
              <w:t>8.4</w:t>
            </w:r>
            <w:r>
              <w:rPr>
                <w:rFonts w:eastAsiaTheme="minorEastAsia"/>
                <w:noProof/>
                <w:color w:val="auto"/>
                <w:lang w:eastAsia="de-DE"/>
              </w:rPr>
              <w:tab/>
            </w:r>
            <w:r w:rsidRPr="00A57378">
              <w:rPr>
                <w:rStyle w:val="Hyperlink"/>
                <w:noProof/>
                <w:lang w:val="en-GB"/>
              </w:rPr>
              <w:t>Process read/write access rights</w:t>
            </w:r>
            <w:r>
              <w:rPr>
                <w:noProof/>
                <w:webHidden/>
              </w:rPr>
              <w:tab/>
            </w:r>
            <w:r>
              <w:rPr>
                <w:noProof/>
                <w:webHidden/>
              </w:rPr>
              <w:fldChar w:fldCharType="begin"/>
            </w:r>
            <w:r>
              <w:rPr>
                <w:noProof/>
                <w:webHidden/>
              </w:rPr>
              <w:instrText xml:space="preserve"> PAGEREF _Toc27729794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95" w:history="1">
            <w:r w:rsidRPr="00A57378">
              <w:rPr>
                <w:rStyle w:val="Hyperlink"/>
                <w:noProof/>
                <w:lang w:val="en-GB"/>
              </w:rPr>
              <w:t>8.5</w:t>
            </w:r>
            <w:r>
              <w:rPr>
                <w:rFonts w:eastAsiaTheme="minorEastAsia"/>
                <w:noProof/>
                <w:color w:val="auto"/>
                <w:lang w:eastAsia="de-DE"/>
              </w:rPr>
              <w:tab/>
            </w:r>
            <w:r w:rsidRPr="00A57378">
              <w:rPr>
                <w:rStyle w:val="Hyperlink"/>
                <w:noProof/>
                <w:lang w:val="en-GB"/>
              </w:rPr>
              <w:t>Edit an STMD file</w:t>
            </w:r>
            <w:r>
              <w:rPr>
                <w:noProof/>
                <w:webHidden/>
              </w:rPr>
              <w:tab/>
            </w:r>
            <w:r>
              <w:rPr>
                <w:noProof/>
                <w:webHidden/>
              </w:rPr>
              <w:fldChar w:fldCharType="begin"/>
            </w:r>
            <w:r>
              <w:rPr>
                <w:noProof/>
                <w:webHidden/>
              </w:rPr>
              <w:instrText xml:space="preserve"> PAGEREF _Toc27729795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96" w:history="1">
            <w:r w:rsidRPr="00A57378">
              <w:rPr>
                <w:rStyle w:val="Hyperlink"/>
                <w:noProof/>
                <w:lang w:val="en-GB"/>
              </w:rPr>
              <w:t>8.6</w:t>
            </w:r>
            <w:r>
              <w:rPr>
                <w:rFonts w:eastAsiaTheme="minorEastAsia"/>
                <w:noProof/>
                <w:color w:val="auto"/>
                <w:lang w:eastAsia="de-DE"/>
              </w:rPr>
              <w:tab/>
            </w:r>
            <w:r w:rsidRPr="00A57378">
              <w:rPr>
                <w:rStyle w:val="Hyperlink"/>
                <w:noProof/>
                <w:lang w:val="en-GB"/>
              </w:rPr>
              <w:t>Add and edit classification</w:t>
            </w:r>
            <w:r>
              <w:rPr>
                <w:noProof/>
                <w:webHidden/>
              </w:rPr>
              <w:tab/>
            </w:r>
            <w:r>
              <w:rPr>
                <w:noProof/>
                <w:webHidden/>
              </w:rPr>
              <w:fldChar w:fldCharType="begin"/>
            </w:r>
            <w:r>
              <w:rPr>
                <w:noProof/>
                <w:webHidden/>
              </w:rPr>
              <w:instrText xml:space="preserve"> PAGEREF _Toc27729796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97" w:history="1">
            <w:r w:rsidRPr="00A57378">
              <w:rPr>
                <w:rStyle w:val="Hyperlink"/>
                <w:noProof/>
                <w:lang w:val="en-GB"/>
              </w:rPr>
              <w:t>8.7</w:t>
            </w:r>
            <w:r>
              <w:rPr>
                <w:rFonts w:eastAsiaTheme="minorEastAsia"/>
                <w:noProof/>
                <w:color w:val="auto"/>
                <w:lang w:eastAsia="de-DE"/>
              </w:rPr>
              <w:tab/>
            </w:r>
            <w:r w:rsidRPr="00A57378">
              <w:rPr>
                <w:rStyle w:val="Hyperlink"/>
                <w:noProof/>
                <w:lang w:val="en-GB"/>
              </w:rPr>
              <w:t>Add and edit annotations</w:t>
            </w:r>
            <w:r>
              <w:rPr>
                <w:noProof/>
                <w:webHidden/>
              </w:rPr>
              <w:tab/>
            </w:r>
            <w:r>
              <w:rPr>
                <w:noProof/>
                <w:webHidden/>
              </w:rPr>
              <w:fldChar w:fldCharType="begin"/>
            </w:r>
            <w:r>
              <w:rPr>
                <w:noProof/>
                <w:webHidden/>
              </w:rPr>
              <w:instrText xml:space="preserve"> PAGEREF _Toc27729797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98" w:history="1">
            <w:r w:rsidRPr="00A57378">
              <w:rPr>
                <w:rStyle w:val="Hyperlink"/>
                <w:noProof/>
                <w:lang w:val="en-GB"/>
              </w:rPr>
              <w:t>8.8</w:t>
            </w:r>
            <w:r>
              <w:rPr>
                <w:rFonts w:eastAsiaTheme="minorEastAsia"/>
                <w:noProof/>
                <w:color w:val="auto"/>
                <w:lang w:eastAsia="de-DE"/>
              </w:rPr>
              <w:tab/>
            </w:r>
            <w:r w:rsidRPr="00A57378">
              <w:rPr>
                <w:rStyle w:val="Hyperlink"/>
                <w:noProof/>
                <w:lang w:val="en-GB"/>
              </w:rPr>
              <w:t>Create LifeCycleInformation</w:t>
            </w:r>
            <w:r>
              <w:rPr>
                <w:noProof/>
                <w:webHidden/>
              </w:rPr>
              <w:tab/>
            </w:r>
            <w:r>
              <w:rPr>
                <w:noProof/>
                <w:webHidden/>
              </w:rPr>
              <w:fldChar w:fldCharType="begin"/>
            </w:r>
            <w:r>
              <w:rPr>
                <w:noProof/>
                <w:webHidden/>
              </w:rPr>
              <w:instrText xml:space="preserve"> PAGEREF _Toc27729798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799" w:history="1">
            <w:r w:rsidRPr="00A57378">
              <w:rPr>
                <w:rStyle w:val="Hyperlink"/>
                <w:noProof/>
                <w:lang w:val="en-GB"/>
              </w:rPr>
              <w:t>8.9</w:t>
            </w:r>
            <w:r>
              <w:rPr>
                <w:rFonts w:eastAsiaTheme="minorEastAsia"/>
                <w:noProof/>
                <w:color w:val="auto"/>
                <w:lang w:eastAsia="de-DE"/>
              </w:rPr>
              <w:tab/>
            </w:r>
            <w:r w:rsidRPr="00A57378">
              <w:rPr>
                <w:rStyle w:val="Hyperlink"/>
                <w:noProof/>
                <w:lang w:val="en-GB"/>
              </w:rPr>
              <w:t>Validate an STMD file</w:t>
            </w:r>
            <w:r>
              <w:rPr>
                <w:noProof/>
                <w:webHidden/>
              </w:rPr>
              <w:tab/>
            </w:r>
            <w:r>
              <w:rPr>
                <w:noProof/>
                <w:webHidden/>
              </w:rPr>
              <w:fldChar w:fldCharType="begin"/>
            </w:r>
            <w:r>
              <w:rPr>
                <w:noProof/>
                <w:webHidden/>
              </w:rPr>
              <w:instrText xml:space="preserve"> PAGEREF _Toc27729799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0" w:history="1">
            <w:r w:rsidRPr="00A57378">
              <w:rPr>
                <w:rStyle w:val="Hyperlink"/>
                <w:noProof/>
                <w:lang w:val="en-GB"/>
              </w:rPr>
              <w:t>8.10</w:t>
            </w:r>
            <w:r>
              <w:rPr>
                <w:rFonts w:eastAsiaTheme="minorEastAsia"/>
                <w:noProof/>
                <w:color w:val="auto"/>
                <w:lang w:eastAsia="de-DE"/>
              </w:rPr>
              <w:tab/>
            </w:r>
            <w:r w:rsidRPr="00A57378">
              <w:rPr>
                <w:rStyle w:val="Hyperlink"/>
                <w:noProof/>
                <w:lang w:val="en-GB"/>
              </w:rPr>
              <w:t>Save an STMD file</w:t>
            </w:r>
            <w:r>
              <w:rPr>
                <w:noProof/>
                <w:webHidden/>
              </w:rPr>
              <w:tab/>
            </w:r>
            <w:r>
              <w:rPr>
                <w:noProof/>
                <w:webHidden/>
              </w:rPr>
              <w:fldChar w:fldCharType="begin"/>
            </w:r>
            <w:r>
              <w:rPr>
                <w:noProof/>
                <w:webHidden/>
              </w:rPr>
              <w:instrText xml:space="preserve"> PAGEREF _Toc27729800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1" w:history="1">
            <w:r w:rsidRPr="00A57378">
              <w:rPr>
                <w:rStyle w:val="Hyperlink"/>
                <w:noProof/>
                <w:lang w:val="en-GB"/>
              </w:rPr>
              <w:t>8.11</w:t>
            </w:r>
            <w:r>
              <w:rPr>
                <w:rFonts w:eastAsiaTheme="minorEastAsia"/>
                <w:noProof/>
                <w:color w:val="auto"/>
                <w:lang w:eastAsia="de-DE"/>
              </w:rPr>
              <w:tab/>
            </w:r>
            <w:r w:rsidRPr="00A57378">
              <w:rPr>
                <w:rStyle w:val="Hyperlink"/>
                <w:noProof/>
                <w:lang w:val="en-GB"/>
              </w:rPr>
              <w:t>Create references to other glue particle</w:t>
            </w:r>
            <w:r>
              <w:rPr>
                <w:noProof/>
                <w:webHidden/>
              </w:rPr>
              <w:tab/>
            </w:r>
            <w:r>
              <w:rPr>
                <w:noProof/>
                <w:webHidden/>
              </w:rPr>
              <w:fldChar w:fldCharType="begin"/>
            </w:r>
            <w:r>
              <w:rPr>
                <w:noProof/>
                <w:webHidden/>
              </w:rPr>
              <w:instrText xml:space="preserve"> PAGEREF _Toc27729801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2" w:history="1">
            <w:r w:rsidRPr="00A57378">
              <w:rPr>
                <w:rStyle w:val="Hyperlink"/>
                <w:noProof/>
                <w:lang w:val="en-GB"/>
              </w:rPr>
              <w:t>8.12</w:t>
            </w:r>
            <w:r>
              <w:rPr>
                <w:rFonts w:eastAsiaTheme="minorEastAsia"/>
                <w:noProof/>
                <w:color w:val="auto"/>
                <w:lang w:eastAsia="de-DE"/>
              </w:rPr>
              <w:tab/>
            </w:r>
            <w:r w:rsidRPr="00A57378">
              <w:rPr>
                <w:rStyle w:val="Hyperlink"/>
                <w:noProof/>
                <w:lang w:val="en-GB"/>
              </w:rPr>
              <w:t>Create System structure package</w:t>
            </w:r>
            <w:r>
              <w:rPr>
                <w:noProof/>
                <w:webHidden/>
              </w:rPr>
              <w:tab/>
            </w:r>
            <w:r>
              <w:rPr>
                <w:noProof/>
                <w:webHidden/>
              </w:rPr>
              <w:fldChar w:fldCharType="begin"/>
            </w:r>
            <w:r>
              <w:rPr>
                <w:noProof/>
                <w:webHidden/>
              </w:rPr>
              <w:instrText xml:space="preserve"> PAGEREF _Toc27729802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3" w:history="1">
            <w:r w:rsidRPr="00A57378">
              <w:rPr>
                <w:rStyle w:val="Hyperlink"/>
                <w:noProof/>
                <w:lang w:val="en-GB"/>
              </w:rPr>
              <w:t>8.13</w:t>
            </w:r>
            <w:r>
              <w:rPr>
                <w:rFonts w:eastAsiaTheme="minorEastAsia"/>
                <w:noProof/>
                <w:color w:val="auto"/>
                <w:lang w:eastAsia="de-DE"/>
              </w:rPr>
              <w:tab/>
            </w:r>
            <w:r w:rsidRPr="00A57378">
              <w:rPr>
                <w:rStyle w:val="Hyperlink"/>
                <w:noProof/>
                <w:lang w:val="en-GB"/>
              </w:rPr>
              <w:t>Validate all checksums of an STMD file</w:t>
            </w:r>
            <w:r>
              <w:rPr>
                <w:noProof/>
                <w:webHidden/>
              </w:rPr>
              <w:tab/>
            </w:r>
            <w:r>
              <w:rPr>
                <w:noProof/>
                <w:webHidden/>
              </w:rPr>
              <w:fldChar w:fldCharType="begin"/>
            </w:r>
            <w:r>
              <w:rPr>
                <w:noProof/>
                <w:webHidden/>
              </w:rPr>
              <w:instrText xml:space="preserve"> PAGEREF _Toc27729803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4" w:history="1">
            <w:r w:rsidRPr="00A57378">
              <w:rPr>
                <w:rStyle w:val="Hyperlink"/>
                <w:noProof/>
                <w:lang w:val="en-GB"/>
              </w:rPr>
              <w:t>8.14</w:t>
            </w:r>
            <w:r>
              <w:rPr>
                <w:rFonts w:eastAsiaTheme="minorEastAsia"/>
                <w:noProof/>
                <w:color w:val="auto"/>
                <w:lang w:eastAsia="de-DE"/>
              </w:rPr>
              <w:tab/>
            </w:r>
            <w:r w:rsidRPr="00A57378">
              <w:rPr>
                <w:rStyle w:val="Hyperlink"/>
                <w:noProof/>
                <w:lang w:val="en-GB"/>
              </w:rPr>
              <w:t>Check and validate external references</w:t>
            </w:r>
            <w:r>
              <w:rPr>
                <w:noProof/>
                <w:webHidden/>
              </w:rPr>
              <w:tab/>
            </w:r>
            <w:r>
              <w:rPr>
                <w:noProof/>
                <w:webHidden/>
              </w:rPr>
              <w:fldChar w:fldCharType="begin"/>
            </w:r>
            <w:r>
              <w:rPr>
                <w:noProof/>
                <w:webHidden/>
              </w:rPr>
              <w:instrText xml:space="preserve"> PAGEREF _Toc27729804 \h </w:instrText>
            </w:r>
            <w:r>
              <w:rPr>
                <w:noProof/>
                <w:webHidden/>
              </w:rPr>
            </w:r>
            <w:r>
              <w:rPr>
                <w:noProof/>
                <w:webHidden/>
              </w:rPr>
              <w:fldChar w:fldCharType="separate"/>
            </w:r>
            <w:r>
              <w:rPr>
                <w:noProof/>
                <w:webHidden/>
              </w:rPr>
              <w:t>65</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5" w:history="1">
            <w:r w:rsidRPr="00A57378">
              <w:rPr>
                <w:rStyle w:val="Hyperlink"/>
                <w:noProof/>
                <w:lang w:val="en-GB"/>
              </w:rPr>
              <w:t>8.15</w:t>
            </w:r>
            <w:r>
              <w:rPr>
                <w:rFonts w:eastAsiaTheme="minorEastAsia"/>
                <w:noProof/>
                <w:color w:val="auto"/>
                <w:lang w:eastAsia="de-DE"/>
              </w:rPr>
              <w:tab/>
            </w:r>
            <w:r w:rsidRPr="00A57378">
              <w:rPr>
                <w:rStyle w:val="Hyperlink"/>
                <w:noProof/>
                <w:lang w:val="en-GB"/>
              </w:rPr>
              <w:t>Evaluate consistency of information</w:t>
            </w:r>
            <w:r>
              <w:rPr>
                <w:noProof/>
                <w:webHidden/>
              </w:rPr>
              <w:tab/>
            </w:r>
            <w:r>
              <w:rPr>
                <w:noProof/>
                <w:webHidden/>
              </w:rPr>
              <w:fldChar w:fldCharType="begin"/>
            </w:r>
            <w:r>
              <w:rPr>
                <w:noProof/>
                <w:webHidden/>
              </w:rPr>
              <w:instrText xml:space="preserve"> PAGEREF _Toc27729805 \h </w:instrText>
            </w:r>
            <w:r>
              <w:rPr>
                <w:noProof/>
                <w:webHidden/>
              </w:rPr>
            </w:r>
            <w:r>
              <w:rPr>
                <w:noProof/>
                <w:webHidden/>
              </w:rPr>
              <w:fldChar w:fldCharType="separate"/>
            </w:r>
            <w:r>
              <w:rPr>
                <w:noProof/>
                <w:webHidden/>
              </w:rPr>
              <w:t>66</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6" w:history="1">
            <w:r w:rsidRPr="00A57378">
              <w:rPr>
                <w:rStyle w:val="Hyperlink"/>
                <w:noProof/>
                <w:lang w:val="en-GB"/>
              </w:rPr>
              <w:t>8.16</w:t>
            </w:r>
            <w:r>
              <w:rPr>
                <w:rFonts w:eastAsiaTheme="minorEastAsia"/>
                <w:noProof/>
                <w:color w:val="auto"/>
                <w:lang w:eastAsia="de-DE"/>
              </w:rPr>
              <w:tab/>
            </w:r>
            <w:r w:rsidRPr="00A57378">
              <w:rPr>
                <w:rStyle w:val="Hyperlink"/>
                <w:noProof/>
                <w:lang w:val="en-GB"/>
              </w:rPr>
              <w:t>Visualize content of an STMD file</w:t>
            </w:r>
            <w:r>
              <w:rPr>
                <w:noProof/>
                <w:webHidden/>
              </w:rPr>
              <w:tab/>
            </w:r>
            <w:r>
              <w:rPr>
                <w:noProof/>
                <w:webHidden/>
              </w:rPr>
              <w:fldChar w:fldCharType="begin"/>
            </w:r>
            <w:r>
              <w:rPr>
                <w:noProof/>
                <w:webHidden/>
              </w:rPr>
              <w:instrText xml:space="preserve"> PAGEREF _Toc27729806 \h </w:instrText>
            </w:r>
            <w:r>
              <w:rPr>
                <w:noProof/>
                <w:webHidden/>
              </w:rPr>
            </w:r>
            <w:r>
              <w:rPr>
                <w:noProof/>
                <w:webHidden/>
              </w:rPr>
              <w:fldChar w:fldCharType="separate"/>
            </w:r>
            <w:r>
              <w:rPr>
                <w:noProof/>
                <w:webHidden/>
              </w:rPr>
              <w:t>66</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7" w:history="1">
            <w:r w:rsidRPr="00A57378">
              <w:rPr>
                <w:rStyle w:val="Hyperlink"/>
                <w:noProof/>
                <w:lang w:val="en-GB"/>
              </w:rPr>
              <w:t>8.17</w:t>
            </w:r>
            <w:r>
              <w:rPr>
                <w:rFonts w:eastAsiaTheme="minorEastAsia"/>
                <w:noProof/>
                <w:color w:val="auto"/>
                <w:lang w:eastAsia="de-DE"/>
              </w:rPr>
              <w:tab/>
            </w:r>
            <w:r w:rsidRPr="00A57378">
              <w:rPr>
                <w:rStyle w:val="Hyperlink"/>
                <w:noProof/>
                <w:lang w:val="en-GB"/>
              </w:rPr>
              <w:t>Compare two STMD file</w:t>
            </w:r>
            <w:r>
              <w:rPr>
                <w:noProof/>
                <w:webHidden/>
              </w:rPr>
              <w:tab/>
            </w:r>
            <w:r>
              <w:rPr>
                <w:noProof/>
                <w:webHidden/>
              </w:rPr>
              <w:fldChar w:fldCharType="begin"/>
            </w:r>
            <w:r>
              <w:rPr>
                <w:noProof/>
                <w:webHidden/>
              </w:rPr>
              <w:instrText xml:space="preserve"> PAGEREF _Toc27729807 \h </w:instrText>
            </w:r>
            <w:r>
              <w:rPr>
                <w:noProof/>
                <w:webHidden/>
              </w:rPr>
            </w:r>
            <w:r>
              <w:rPr>
                <w:noProof/>
                <w:webHidden/>
              </w:rPr>
              <w:fldChar w:fldCharType="separate"/>
            </w:r>
            <w:r>
              <w:rPr>
                <w:noProof/>
                <w:webHidden/>
              </w:rPr>
              <w:t>66</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8" w:history="1">
            <w:r w:rsidRPr="00A57378">
              <w:rPr>
                <w:rStyle w:val="Hyperlink"/>
                <w:noProof/>
                <w:lang w:val="en-GB"/>
              </w:rPr>
              <w:t>8.18</w:t>
            </w:r>
            <w:r>
              <w:rPr>
                <w:rFonts w:eastAsiaTheme="minorEastAsia"/>
                <w:noProof/>
                <w:color w:val="auto"/>
                <w:lang w:eastAsia="de-DE"/>
              </w:rPr>
              <w:tab/>
            </w:r>
            <w:r w:rsidRPr="00A57378">
              <w:rPr>
                <w:rStyle w:val="Hyperlink"/>
                <w:noProof/>
                <w:lang w:val="en-GB"/>
              </w:rPr>
              <w:t>Markup differences of two STMD files</w:t>
            </w:r>
            <w:r>
              <w:rPr>
                <w:noProof/>
                <w:webHidden/>
              </w:rPr>
              <w:tab/>
            </w:r>
            <w:r>
              <w:rPr>
                <w:noProof/>
                <w:webHidden/>
              </w:rPr>
              <w:fldChar w:fldCharType="begin"/>
            </w:r>
            <w:r>
              <w:rPr>
                <w:noProof/>
                <w:webHidden/>
              </w:rPr>
              <w:instrText xml:space="preserve"> PAGEREF _Toc27729808 \h </w:instrText>
            </w:r>
            <w:r>
              <w:rPr>
                <w:noProof/>
                <w:webHidden/>
              </w:rPr>
            </w:r>
            <w:r>
              <w:rPr>
                <w:noProof/>
                <w:webHidden/>
              </w:rPr>
              <w:fldChar w:fldCharType="separate"/>
            </w:r>
            <w:r>
              <w:rPr>
                <w:noProof/>
                <w:webHidden/>
              </w:rPr>
              <w:t>66</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09" w:history="1">
            <w:r w:rsidRPr="00A57378">
              <w:rPr>
                <w:rStyle w:val="Hyperlink"/>
                <w:noProof/>
                <w:lang w:val="en-GB"/>
              </w:rPr>
              <w:t>8.19</w:t>
            </w:r>
            <w:r>
              <w:rPr>
                <w:rFonts w:eastAsiaTheme="minorEastAsia"/>
                <w:noProof/>
                <w:color w:val="auto"/>
                <w:lang w:eastAsia="de-DE"/>
              </w:rPr>
              <w:tab/>
            </w:r>
            <w:r w:rsidRPr="00A57378">
              <w:rPr>
                <w:rStyle w:val="Hyperlink"/>
                <w:noProof/>
                <w:lang w:val="en-GB"/>
              </w:rPr>
              <w:t>Create a branch of an STMD file</w:t>
            </w:r>
            <w:r>
              <w:rPr>
                <w:noProof/>
                <w:webHidden/>
              </w:rPr>
              <w:tab/>
            </w:r>
            <w:r>
              <w:rPr>
                <w:noProof/>
                <w:webHidden/>
              </w:rPr>
              <w:fldChar w:fldCharType="begin"/>
            </w:r>
            <w:r>
              <w:rPr>
                <w:noProof/>
                <w:webHidden/>
              </w:rPr>
              <w:instrText xml:space="preserve"> PAGEREF _Toc27729809 \h </w:instrText>
            </w:r>
            <w:r>
              <w:rPr>
                <w:noProof/>
                <w:webHidden/>
              </w:rPr>
            </w:r>
            <w:r>
              <w:rPr>
                <w:noProof/>
                <w:webHidden/>
              </w:rPr>
              <w:fldChar w:fldCharType="separate"/>
            </w:r>
            <w:r>
              <w:rPr>
                <w:noProof/>
                <w:webHidden/>
              </w:rPr>
              <w:t>66</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10" w:history="1">
            <w:r w:rsidRPr="00A57378">
              <w:rPr>
                <w:rStyle w:val="Hyperlink"/>
                <w:noProof/>
                <w:lang w:val="en-GB"/>
              </w:rPr>
              <w:t>8.20</w:t>
            </w:r>
            <w:r>
              <w:rPr>
                <w:rFonts w:eastAsiaTheme="minorEastAsia"/>
                <w:noProof/>
                <w:color w:val="auto"/>
                <w:lang w:eastAsia="de-DE"/>
              </w:rPr>
              <w:tab/>
            </w:r>
            <w:r w:rsidRPr="00A57378">
              <w:rPr>
                <w:rStyle w:val="Hyperlink"/>
                <w:noProof/>
                <w:lang w:val="en-GB"/>
              </w:rPr>
              <w:t>Sign glue particle</w:t>
            </w:r>
            <w:r>
              <w:rPr>
                <w:noProof/>
                <w:webHidden/>
              </w:rPr>
              <w:tab/>
            </w:r>
            <w:r>
              <w:rPr>
                <w:noProof/>
                <w:webHidden/>
              </w:rPr>
              <w:fldChar w:fldCharType="begin"/>
            </w:r>
            <w:r>
              <w:rPr>
                <w:noProof/>
                <w:webHidden/>
              </w:rPr>
              <w:instrText xml:space="preserve"> PAGEREF _Toc27729810 \h </w:instrText>
            </w:r>
            <w:r>
              <w:rPr>
                <w:noProof/>
                <w:webHidden/>
              </w:rPr>
            </w:r>
            <w:r>
              <w:rPr>
                <w:noProof/>
                <w:webHidden/>
              </w:rPr>
              <w:fldChar w:fldCharType="separate"/>
            </w:r>
            <w:r>
              <w:rPr>
                <w:noProof/>
                <w:webHidden/>
              </w:rPr>
              <w:t>66</w:t>
            </w:r>
            <w:r>
              <w:rPr>
                <w:noProof/>
                <w:webHidden/>
              </w:rPr>
              <w:fldChar w:fldCharType="end"/>
            </w:r>
          </w:hyperlink>
        </w:p>
        <w:p w:rsidR="00E713D1" w:rsidRDefault="00E713D1">
          <w:pPr>
            <w:pStyle w:val="Verzeichnis2"/>
            <w:tabs>
              <w:tab w:val="left" w:pos="880"/>
              <w:tab w:val="right" w:leader="dot" w:pos="9062"/>
            </w:tabs>
            <w:rPr>
              <w:rFonts w:eastAsiaTheme="minorEastAsia"/>
              <w:noProof/>
              <w:color w:val="auto"/>
              <w:lang w:eastAsia="de-DE"/>
            </w:rPr>
          </w:pPr>
          <w:hyperlink w:anchor="_Toc27729811" w:history="1">
            <w:r w:rsidRPr="00A57378">
              <w:rPr>
                <w:rStyle w:val="Hyperlink"/>
                <w:noProof/>
                <w:lang w:val="en-GB"/>
              </w:rPr>
              <w:t>8.21</w:t>
            </w:r>
            <w:r>
              <w:rPr>
                <w:rFonts w:eastAsiaTheme="minorEastAsia"/>
                <w:noProof/>
                <w:color w:val="auto"/>
                <w:lang w:eastAsia="de-DE"/>
              </w:rPr>
              <w:tab/>
            </w:r>
            <w:r w:rsidRPr="00A57378">
              <w:rPr>
                <w:rStyle w:val="Hyperlink"/>
                <w:noProof/>
                <w:lang w:val="en-GB"/>
              </w:rPr>
              <w:t>Create Checksum</w:t>
            </w:r>
            <w:r>
              <w:rPr>
                <w:noProof/>
                <w:webHidden/>
              </w:rPr>
              <w:tab/>
            </w:r>
            <w:r>
              <w:rPr>
                <w:noProof/>
                <w:webHidden/>
              </w:rPr>
              <w:fldChar w:fldCharType="begin"/>
            </w:r>
            <w:r>
              <w:rPr>
                <w:noProof/>
                <w:webHidden/>
              </w:rPr>
              <w:instrText xml:space="preserve"> PAGEREF _Toc27729811 \h </w:instrText>
            </w:r>
            <w:r>
              <w:rPr>
                <w:noProof/>
                <w:webHidden/>
              </w:rPr>
            </w:r>
            <w:r>
              <w:rPr>
                <w:noProof/>
                <w:webHidden/>
              </w:rPr>
              <w:fldChar w:fldCharType="separate"/>
            </w:r>
            <w:r>
              <w:rPr>
                <w:noProof/>
                <w:webHidden/>
              </w:rPr>
              <w:t>66</w:t>
            </w:r>
            <w:r>
              <w:rPr>
                <w:noProof/>
                <w:webHidden/>
              </w:rPr>
              <w:fldChar w:fldCharType="end"/>
            </w:r>
          </w:hyperlink>
        </w:p>
        <w:p w:rsidR="00E713D1" w:rsidRDefault="00E713D1">
          <w:pPr>
            <w:pStyle w:val="Verzeichnis1"/>
            <w:tabs>
              <w:tab w:val="left" w:pos="440"/>
              <w:tab w:val="right" w:leader="dot" w:pos="9062"/>
            </w:tabs>
            <w:rPr>
              <w:rFonts w:eastAsiaTheme="minorEastAsia"/>
              <w:noProof/>
              <w:color w:val="auto"/>
              <w:lang w:eastAsia="de-DE"/>
            </w:rPr>
          </w:pPr>
          <w:hyperlink w:anchor="_Toc27729812" w:history="1">
            <w:r w:rsidRPr="00A57378">
              <w:rPr>
                <w:rStyle w:val="Hyperlink"/>
                <w:noProof/>
              </w:rPr>
              <w:t>9</w:t>
            </w:r>
            <w:r>
              <w:rPr>
                <w:rFonts w:eastAsiaTheme="minorEastAsia"/>
                <w:noProof/>
                <w:color w:val="auto"/>
                <w:lang w:eastAsia="de-DE"/>
              </w:rPr>
              <w:tab/>
            </w:r>
            <w:r w:rsidRPr="00A57378">
              <w:rPr>
                <w:rStyle w:val="Hyperlink"/>
                <w:noProof/>
                <w:lang w:val="en-GB"/>
              </w:rPr>
              <w:t>Instantiation example: Simulation o</w:t>
            </w:r>
            <w:r w:rsidRPr="00A57378">
              <w:rPr>
                <w:rStyle w:val="Hyperlink"/>
                <w:noProof/>
                <w:lang w:val="en-US"/>
              </w:rPr>
              <w:t>f a DC Motor</w:t>
            </w:r>
            <w:r>
              <w:rPr>
                <w:noProof/>
                <w:webHidden/>
              </w:rPr>
              <w:tab/>
            </w:r>
            <w:r>
              <w:rPr>
                <w:noProof/>
                <w:webHidden/>
              </w:rPr>
              <w:fldChar w:fldCharType="begin"/>
            </w:r>
            <w:r>
              <w:rPr>
                <w:noProof/>
                <w:webHidden/>
              </w:rPr>
              <w:instrText xml:space="preserve"> PAGEREF _Toc27729812 \h </w:instrText>
            </w:r>
            <w:r>
              <w:rPr>
                <w:noProof/>
                <w:webHidden/>
              </w:rPr>
            </w:r>
            <w:r>
              <w:rPr>
                <w:noProof/>
                <w:webHidden/>
              </w:rPr>
              <w:fldChar w:fldCharType="separate"/>
            </w:r>
            <w:r>
              <w:rPr>
                <w:noProof/>
                <w:webHidden/>
              </w:rPr>
              <w:t>67</w:t>
            </w:r>
            <w:r>
              <w:rPr>
                <w:noProof/>
                <w:webHidden/>
              </w:rPr>
              <w:fldChar w:fldCharType="end"/>
            </w:r>
          </w:hyperlink>
        </w:p>
        <w:p w:rsidR="00E713D1" w:rsidRDefault="00E713D1">
          <w:pPr>
            <w:pStyle w:val="Verzeichnis1"/>
            <w:tabs>
              <w:tab w:val="left" w:pos="660"/>
              <w:tab w:val="right" w:leader="dot" w:pos="9062"/>
            </w:tabs>
            <w:rPr>
              <w:rFonts w:eastAsiaTheme="minorEastAsia"/>
              <w:noProof/>
              <w:color w:val="auto"/>
              <w:lang w:eastAsia="de-DE"/>
            </w:rPr>
          </w:pPr>
          <w:hyperlink w:anchor="_Toc27729813" w:history="1">
            <w:r w:rsidRPr="00A57378">
              <w:rPr>
                <w:rStyle w:val="Hyperlink"/>
                <w:noProof/>
              </w:rPr>
              <w:t>10</w:t>
            </w:r>
            <w:r>
              <w:rPr>
                <w:rFonts w:eastAsiaTheme="minorEastAsia"/>
                <w:noProof/>
                <w:color w:val="auto"/>
                <w:lang w:eastAsia="de-DE"/>
              </w:rPr>
              <w:tab/>
            </w:r>
            <w:r w:rsidRPr="00A57378">
              <w:rPr>
                <w:rStyle w:val="Hyperlink"/>
                <w:noProof/>
                <w:lang w:val="en-US"/>
              </w:rPr>
              <w:t>Glossary</w:t>
            </w:r>
            <w:r>
              <w:rPr>
                <w:noProof/>
                <w:webHidden/>
              </w:rPr>
              <w:tab/>
            </w:r>
            <w:r>
              <w:rPr>
                <w:noProof/>
                <w:webHidden/>
              </w:rPr>
              <w:fldChar w:fldCharType="begin"/>
            </w:r>
            <w:r>
              <w:rPr>
                <w:noProof/>
                <w:webHidden/>
              </w:rPr>
              <w:instrText xml:space="preserve"> PAGEREF _Toc27729813 \h </w:instrText>
            </w:r>
            <w:r>
              <w:rPr>
                <w:noProof/>
                <w:webHidden/>
              </w:rPr>
            </w:r>
            <w:r>
              <w:rPr>
                <w:noProof/>
                <w:webHidden/>
              </w:rPr>
              <w:fldChar w:fldCharType="separate"/>
            </w:r>
            <w:r>
              <w:rPr>
                <w:noProof/>
                <w:webHidden/>
              </w:rPr>
              <w:t>67</w:t>
            </w:r>
            <w:r>
              <w:rPr>
                <w:noProof/>
                <w:webHidden/>
              </w:rPr>
              <w:fldChar w:fldCharType="end"/>
            </w:r>
          </w:hyperlink>
        </w:p>
        <w:p w:rsidR="00E713D1" w:rsidRDefault="00E713D1">
          <w:pPr>
            <w:pStyle w:val="Verzeichnis1"/>
            <w:tabs>
              <w:tab w:val="left" w:pos="660"/>
              <w:tab w:val="right" w:leader="dot" w:pos="9062"/>
            </w:tabs>
            <w:rPr>
              <w:rFonts w:eastAsiaTheme="minorEastAsia"/>
              <w:noProof/>
              <w:color w:val="auto"/>
              <w:lang w:eastAsia="de-DE"/>
            </w:rPr>
          </w:pPr>
          <w:hyperlink w:anchor="_Toc27729814" w:history="1">
            <w:r w:rsidRPr="00A57378">
              <w:rPr>
                <w:rStyle w:val="Hyperlink"/>
                <w:noProof/>
              </w:rPr>
              <w:t>11</w:t>
            </w:r>
            <w:r>
              <w:rPr>
                <w:rFonts w:eastAsiaTheme="minorEastAsia"/>
                <w:noProof/>
                <w:color w:val="auto"/>
                <w:lang w:eastAsia="de-DE"/>
              </w:rPr>
              <w:tab/>
            </w:r>
            <w:r w:rsidRPr="00A57378">
              <w:rPr>
                <w:rStyle w:val="Hyperlink"/>
                <w:noProof/>
                <w:lang w:val="en-US"/>
              </w:rPr>
              <w:t>Glossary</w:t>
            </w:r>
            <w:r>
              <w:rPr>
                <w:noProof/>
                <w:webHidden/>
              </w:rPr>
              <w:tab/>
            </w:r>
            <w:r>
              <w:rPr>
                <w:noProof/>
                <w:webHidden/>
              </w:rPr>
              <w:fldChar w:fldCharType="begin"/>
            </w:r>
            <w:r>
              <w:rPr>
                <w:noProof/>
                <w:webHidden/>
              </w:rPr>
              <w:instrText xml:space="preserve"> PAGEREF _Toc27729814 \h </w:instrText>
            </w:r>
            <w:r>
              <w:rPr>
                <w:noProof/>
                <w:webHidden/>
              </w:rPr>
            </w:r>
            <w:r>
              <w:rPr>
                <w:noProof/>
                <w:webHidden/>
              </w:rPr>
              <w:fldChar w:fldCharType="separate"/>
            </w:r>
            <w:r>
              <w:rPr>
                <w:noProof/>
                <w:webHidden/>
              </w:rPr>
              <w:t>68</w:t>
            </w:r>
            <w:r>
              <w:rPr>
                <w:noProof/>
                <w:webHidden/>
              </w:rPr>
              <w:fldChar w:fldCharType="end"/>
            </w:r>
          </w:hyperlink>
        </w:p>
        <w:p w:rsidR="00C20423" w:rsidRDefault="00C20423">
          <w:r>
            <w:rPr>
              <w:b/>
              <w:bCs/>
            </w:rPr>
            <w:fldChar w:fldCharType="end"/>
          </w:r>
        </w:p>
      </w:sdtContent>
    </w:sdt>
    <w:p w:rsidR="00C20423" w:rsidRDefault="00C20423">
      <w:pPr>
        <w:rPr>
          <w:rStyle w:val="Fett"/>
          <w:b w:val="0"/>
          <w:lang w:val="en-US"/>
        </w:rPr>
      </w:pPr>
      <w:r>
        <w:rPr>
          <w:rStyle w:val="Fett"/>
          <w:b w:val="0"/>
          <w:lang w:val="en-US"/>
        </w:rPr>
        <w:br w:type="page"/>
      </w:r>
    </w:p>
    <w:p w:rsidR="00897A0E" w:rsidRDefault="00897A0E" w:rsidP="00897A0E">
      <w:pPr>
        <w:pStyle w:val="berschrift1"/>
        <w:rPr>
          <w:lang w:val="en-US"/>
        </w:rPr>
      </w:pPr>
      <w:bookmarkStart w:id="0" w:name="_Toc27729663"/>
      <w:r w:rsidRPr="0034664B">
        <w:rPr>
          <w:lang w:val="en-US"/>
        </w:rPr>
        <w:lastRenderedPageBreak/>
        <w:t>Introduction</w:t>
      </w:r>
      <w:bookmarkEnd w:id="0"/>
    </w:p>
    <w:p w:rsidR="005E280B" w:rsidRPr="005E280B" w:rsidRDefault="005E280B" w:rsidP="005E280B">
      <w:pPr>
        <w:rPr>
          <w:lang w:val="en-US"/>
        </w:rPr>
      </w:pPr>
      <w:r w:rsidRPr="005E280B">
        <w:rPr>
          <w:lang w:val="en-US"/>
        </w:rPr>
        <w:t xml:space="preserve">During the development of products, systems and components, there is very often a need to make design decisions, for example to compare design concepts, to preselect system components or to </w:t>
      </w:r>
      <w:r>
        <w:rPr>
          <w:lang w:val="en-US"/>
        </w:rPr>
        <w:t>i</w:t>
      </w:r>
      <w:r w:rsidRPr="005E280B">
        <w:rPr>
          <w:lang w:val="en-US"/>
        </w:rPr>
        <w:t>nvestigate the system behavior and the interaction of a system with the system environment.</w:t>
      </w:r>
    </w:p>
    <w:p w:rsidR="005E280B" w:rsidRPr="005E280B" w:rsidRDefault="005E280B" w:rsidP="005E280B">
      <w:pPr>
        <w:rPr>
          <w:lang w:val="en-US"/>
        </w:rPr>
      </w:pPr>
      <w:r w:rsidRPr="005E280B">
        <w:rPr>
          <w:lang w:val="en-US"/>
        </w:rPr>
        <w:t xml:space="preserve">Usually an engineering project initiates and requests a simulation and addresses a simulation order to a simulation department or </w:t>
      </w:r>
      <w:r w:rsidR="00FB066A">
        <w:rPr>
          <w:lang w:val="en-US"/>
        </w:rPr>
        <w:t xml:space="preserve">to a </w:t>
      </w:r>
      <w:r w:rsidRPr="005E280B">
        <w:rPr>
          <w:lang w:val="en-US"/>
        </w:rPr>
        <w:t>simulation engineer. The resu</w:t>
      </w:r>
      <w:r w:rsidR="000255C6">
        <w:rPr>
          <w:lang w:val="en-US"/>
        </w:rPr>
        <w:t>lts of the simulation then might</w:t>
      </w:r>
      <w:r w:rsidRPr="005E280B">
        <w:rPr>
          <w:lang w:val="en-US"/>
        </w:rPr>
        <w:t xml:space="preserve"> be, among others, basis for a design decision.</w:t>
      </w:r>
    </w:p>
    <w:p w:rsidR="00D81154" w:rsidRDefault="005E280B" w:rsidP="005E280B">
      <w:pPr>
        <w:rPr>
          <w:lang w:val="en-US"/>
        </w:rPr>
      </w:pPr>
      <w:r w:rsidRPr="005E280B">
        <w:rPr>
          <w:lang w:val="en-US"/>
        </w:rPr>
        <w:t xml:space="preserve">Due to the fact that design decisions might determine the design of a product, a system or a component and determine or significantly influence further product development processes and costs, such design decisions must be based on a reliable </w:t>
      </w:r>
      <w:r w:rsidR="00C90F45">
        <w:rPr>
          <w:lang w:val="en-US"/>
        </w:rPr>
        <w:t>information basis</w:t>
      </w:r>
      <w:r w:rsidRPr="005E280B">
        <w:rPr>
          <w:lang w:val="en-US"/>
        </w:rPr>
        <w:t xml:space="preserve"> with a high degree of trust, especially if functional safety is affected and if the criticality of the simulation is rated high.</w:t>
      </w:r>
    </w:p>
    <w:p w:rsidR="00842D8B" w:rsidRDefault="00842D8B" w:rsidP="00D81154">
      <w:pPr>
        <w:rPr>
          <w:lang w:val="en-US"/>
        </w:rPr>
      </w:pPr>
      <w:r w:rsidRPr="00842D8B">
        <w:rPr>
          <w:lang w:val="en-US"/>
        </w:rPr>
        <w:t>This can only be achieved if the underlying simulation tasks have been planned, carried out, secured and documented in a transparent, comprehensible and traceable manner and if there is a high degree of confidence in the correctness and validity of the simulation results.</w:t>
      </w:r>
    </w:p>
    <w:p w:rsidR="000A3626" w:rsidRPr="000A3626" w:rsidRDefault="000A3626" w:rsidP="000A3626">
      <w:pPr>
        <w:rPr>
          <w:lang w:val="en-US"/>
        </w:rPr>
      </w:pPr>
      <w:r w:rsidRPr="000A3626">
        <w:rPr>
          <w:lang w:val="en-US"/>
        </w:rPr>
        <w:t>This can only be achieved if the underlying simulation tasks have been planned, prepared, carried out, validated and documented in a transparent and comprehensible manner and if there is a high degree of confidence in the correctness and validity of the simulation results.</w:t>
      </w:r>
    </w:p>
    <w:p w:rsidR="000A3626" w:rsidRDefault="000A3626" w:rsidP="000A3626">
      <w:pPr>
        <w:rPr>
          <w:lang w:val="en-US"/>
        </w:rPr>
      </w:pPr>
      <w:r w:rsidRPr="000A3626">
        <w:rPr>
          <w:lang w:val="en-US"/>
        </w:rPr>
        <w:t xml:space="preserve">This is the core </w:t>
      </w:r>
      <w:r w:rsidR="00C90F45">
        <w:rPr>
          <w:lang w:val="en-US"/>
        </w:rPr>
        <w:t>purpose</w:t>
      </w:r>
      <w:r w:rsidRPr="000A3626">
        <w:rPr>
          <w:lang w:val="en-US"/>
        </w:rPr>
        <w:t xml:space="preserve"> of the metadata for simulation tasks and the "SSP Traceability" concept approach. The metadata for simulation tasks records all information available for the simulation tasks. This is on the one hand the information handed over by the </w:t>
      </w:r>
      <w:r w:rsidR="00C90F45" w:rsidRPr="005E280B">
        <w:rPr>
          <w:lang w:val="en-US"/>
        </w:rPr>
        <w:t xml:space="preserve">engineering </w:t>
      </w:r>
      <w:r w:rsidRPr="000A3626">
        <w:rPr>
          <w:lang w:val="en-US"/>
        </w:rPr>
        <w:t>project along with the simulation order to the simul</w:t>
      </w:r>
      <w:r>
        <w:rPr>
          <w:lang w:val="en-US"/>
        </w:rPr>
        <w:t>ation department or the simulat</w:t>
      </w:r>
      <w:r w:rsidRPr="000A3626">
        <w:rPr>
          <w:lang w:val="en-US"/>
        </w:rPr>
        <w:t>ion engineer and on the other hand all information having been used and generated during the planning, preparation, execution, validation and documentation of the simulation task, including references to externally defined and documented resources (external file or database references) and information on responsibilities, quality checks and approvals.</w:t>
      </w:r>
    </w:p>
    <w:p w:rsidR="000A3626" w:rsidRDefault="000A3626" w:rsidP="00B604A6">
      <w:pPr>
        <w:rPr>
          <w:lang w:val="en-US"/>
        </w:rPr>
      </w:pPr>
      <w:bookmarkStart w:id="1" w:name="_Ref23927868"/>
      <w:r w:rsidRPr="000A3626">
        <w:rPr>
          <w:lang w:val="en-US"/>
        </w:rPr>
        <w:t>The metadata of a simulation is stored in XML files called STMD files or glue particle (STMD: Simulation Task Meta Data). These STMD files can be used to inspect and trace simulation tasks (traceability), or to reuse a simulation task or parts of a simulation task (reusability). They may also be used to describe simulation tasks that are assigned to service providers or delegated to development partners (data exchange).</w:t>
      </w:r>
    </w:p>
    <w:p w:rsidR="00B604A6" w:rsidRPr="008D6350" w:rsidRDefault="00B604A6" w:rsidP="00B604A6">
      <w:pPr>
        <w:rPr>
          <w:rFonts w:ascii="Consolas" w:hAnsi="Consolas"/>
          <w:color w:val="C00000"/>
        </w:rPr>
      </w:pPr>
      <w:r w:rsidRPr="00B604A6">
        <w:rPr>
          <w:lang w:val="en-US"/>
        </w:rPr>
        <w:t xml:space="preserve">Chapter </w:t>
      </w:r>
      <w:r w:rsidR="008D6350">
        <w:rPr>
          <w:lang w:val="en-US"/>
        </w:rPr>
        <w:t>XXX</w:t>
      </w:r>
      <w:r w:rsidRPr="00B604A6">
        <w:rPr>
          <w:lang w:val="en-US"/>
        </w:rPr>
        <w:t xml:space="preserve"> describes the general approach for the STMD files and the design of the referenced normative STMD XML schema. Chapter </w:t>
      </w:r>
      <w:r w:rsidR="008D6350">
        <w:rPr>
          <w:lang w:val="en-US"/>
        </w:rPr>
        <w:t>XXX</w:t>
      </w:r>
      <w:r w:rsidRPr="00B604A6">
        <w:rPr>
          <w:lang w:val="en-US"/>
        </w:rPr>
        <w:t xml:space="preserve"> describes the structure of STMD files in detail. Chapter </w:t>
      </w:r>
      <w:r w:rsidR="008D6350">
        <w:rPr>
          <w:lang w:val="en-US"/>
        </w:rPr>
        <w:t>XXX</w:t>
      </w:r>
      <w:r w:rsidRPr="00B604A6">
        <w:rPr>
          <w:lang w:val="en-US"/>
        </w:rPr>
        <w:t xml:space="preserve"> documents rules and recommendations for the handling of STMD files, i.e. the creation and use of STMD files. </w:t>
      </w:r>
      <w:r w:rsidR="00554D32">
        <w:rPr>
          <w:lang w:val="en-US"/>
        </w:rPr>
        <w:t xml:space="preserve">Chapter </w:t>
      </w:r>
      <w:r w:rsidR="008D6350">
        <w:rPr>
          <w:lang w:val="en-US"/>
        </w:rPr>
        <w:t>XXX</w:t>
      </w:r>
      <w:r w:rsidR="00554D32">
        <w:rPr>
          <w:lang w:val="en-US"/>
        </w:rPr>
        <w:t xml:space="preserve"> specifies meaningful resp. recommended tool based functionalities that might support STMD handling use cases. </w:t>
      </w:r>
      <w:r w:rsidR="008D6350">
        <w:rPr>
          <w:lang w:val="en-US"/>
        </w:rPr>
        <w:t>Chapter XXX</w:t>
      </w:r>
      <w:r w:rsidRPr="00B604A6">
        <w:rPr>
          <w:lang w:val="en-US"/>
        </w:rPr>
        <w:t xml:space="preserve"> illustrates the handling and interpretation of STMD files using a simple and easy to understand instantiation example for a DC motor simulation.</w:t>
      </w:r>
      <w:r>
        <w:rPr>
          <w:lang w:val="en-US"/>
        </w:rPr>
        <w:t xml:space="preserve"> </w:t>
      </w:r>
      <w:proofErr w:type="spellStart"/>
      <w:r w:rsidRPr="00877E6A">
        <w:t>Finally</w:t>
      </w:r>
      <w:proofErr w:type="spellEnd"/>
      <w:r w:rsidRPr="00877E6A">
        <w:t xml:space="preserve">, Chapter </w:t>
      </w:r>
      <w:r w:rsidR="008D6350" w:rsidRPr="00877E6A">
        <w:t>XXX</w:t>
      </w:r>
      <w:r w:rsidRPr="00877E6A">
        <w:t xml:space="preserve"> </w:t>
      </w:r>
      <w:proofErr w:type="spellStart"/>
      <w:r w:rsidRPr="00877E6A">
        <w:t>provides</w:t>
      </w:r>
      <w:proofErr w:type="spellEnd"/>
      <w:r w:rsidRPr="00877E6A">
        <w:t xml:space="preserve"> a </w:t>
      </w:r>
      <w:proofErr w:type="spellStart"/>
      <w:r w:rsidRPr="00877E6A">
        <w:t>glossary</w:t>
      </w:r>
      <w:proofErr w:type="spellEnd"/>
      <w:r w:rsidRPr="00877E6A">
        <w:t xml:space="preserve"> </w:t>
      </w:r>
      <w:proofErr w:type="spellStart"/>
      <w:r w:rsidRPr="00877E6A">
        <w:t>of</w:t>
      </w:r>
      <w:proofErr w:type="spellEnd"/>
      <w:r w:rsidRPr="00877E6A">
        <w:t xml:space="preserve"> </w:t>
      </w:r>
      <w:proofErr w:type="spellStart"/>
      <w:r w:rsidRPr="00877E6A">
        <w:t>terms</w:t>
      </w:r>
      <w:proofErr w:type="spellEnd"/>
      <w:r w:rsidRPr="00877E6A">
        <w:t>.</w:t>
      </w:r>
      <w:r w:rsidR="004B140F" w:rsidRPr="00877E6A">
        <w:rPr>
          <w:color w:val="C00000"/>
        </w:rPr>
        <w:t xml:space="preserve"> </w:t>
      </w:r>
      <w:r w:rsidR="004B140F" w:rsidRPr="008D6350">
        <w:rPr>
          <w:rFonts w:ascii="Consolas" w:hAnsi="Consolas"/>
          <w:color w:val="C00000"/>
        </w:rPr>
        <w:t xml:space="preserve">Die Beschreibungen der Kapitelinhalte müssen von Zeit zu Zeit aktualisiert </w:t>
      </w:r>
      <w:r w:rsidR="008D6350" w:rsidRPr="008D6350">
        <w:rPr>
          <w:rFonts w:ascii="Consolas" w:hAnsi="Consolas"/>
          <w:color w:val="C00000"/>
        </w:rPr>
        <w:t xml:space="preserve">bzw. zum Schluss ausformuliert </w:t>
      </w:r>
      <w:r w:rsidR="004B140F" w:rsidRPr="008D6350">
        <w:rPr>
          <w:rFonts w:ascii="Consolas" w:hAnsi="Consolas"/>
          <w:color w:val="C00000"/>
        </w:rPr>
        <w:t>werden.</w:t>
      </w:r>
    </w:p>
    <w:p w:rsidR="00C2650F" w:rsidRPr="008D6350" w:rsidRDefault="00C2650F">
      <w:pPr>
        <w:spacing w:after="160"/>
        <w:rPr>
          <w:rFonts w:asciiTheme="majorHAnsi" w:eastAsiaTheme="majorEastAsia" w:hAnsiTheme="majorHAnsi" w:cstheme="majorBidi"/>
          <w:color w:val="2E74B5" w:themeColor="accent1" w:themeShade="BF"/>
          <w:sz w:val="32"/>
          <w:szCs w:val="32"/>
        </w:rPr>
      </w:pPr>
      <w:bookmarkStart w:id="2" w:name="_Ref24985099"/>
      <w:bookmarkStart w:id="3" w:name="_Ref23928777"/>
      <w:r w:rsidRPr="008D6350">
        <w:br w:type="page"/>
      </w:r>
    </w:p>
    <w:p w:rsidR="0006241D" w:rsidRPr="00B75C0A" w:rsidRDefault="0006241D" w:rsidP="0006241D">
      <w:pPr>
        <w:pStyle w:val="berschrift1"/>
        <w:rPr>
          <w:lang w:val="en-US"/>
        </w:rPr>
      </w:pPr>
      <w:bookmarkStart w:id="4" w:name="_Toc27729664"/>
      <w:r>
        <w:rPr>
          <w:lang w:val="en-US"/>
        </w:rPr>
        <w:lastRenderedPageBreak/>
        <w:t xml:space="preserve">Glue Particle </w:t>
      </w:r>
      <w:r w:rsidR="003F73F3" w:rsidRPr="003F73F3">
        <w:rPr>
          <w:lang w:val="en-GB"/>
        </w:rPr>
        <w:t>Traceability</w:t>
      </w:r>
      <w:r w:rsidR="003F73F3">
        <w:rPr>
          <w:lang w:val="en-US"/>
        </w:rPr>
        <w:t xml:space="preserve"> </w:t>
      </w:r>
      <w:r>
        <w:rPr>
          <w:lang w:val="en-US"/>
        </w:rPr>
        <w:t>Description Layout</w:t>
      </w:r>
      <w:bookmarkEnd w:id="2"/>
      <w:bookmarkEnd w:id="4"/>
    </w:p>
    <w:p w:rsidR="003F73F3" w:rsidRDefault="003F73F3" w:rsidP="003F73F3">
      <w:pPr>
        <w:rPr>
          <w:lang w:val="en-GB"/>
        </w:rPr>
      </w:pPr>
      <w:r w:rsidRPr="003F73F3">
        <w:rPr>
          <w:lang w:val="en-GB"/>
        </w:rPr>
        <w:t>The STMD files are based on a gene</w:t>
      </w:r>
      <w:r>
        <w:rPr>
          <w:lang w:val="en-GB"/>
        </w:rPr>
        <w:t>ric traceability documentation l</w:t>
      </w:r>
      <w:r w:rsidRPr="003F73F3">
        <w:rPr>
          <w:lang w:val="en-GB"/>
        </w:rPr>
        <w:t xml:space="preserve">ayout, which determines which </w:t>
      </w:r>
      <w:r w:rsidR="00B844D0">
        <w:rPr>
          <w:lang w:val="en-GB"/>
        </w:rPr>
        <w:t>descriptive</w:t>
      </w:r>
      <w:r w:rsidRPr="003F73F3">
        <w:rPr>
          <w:lang w:val="en-GB"/>
        </w:rPr>
        <w:t xml:space="preserve"> </w:t>
      </w:r>
      <w:r w:rsidR="00B844D0">
        <w:rPr>
          <w:lang w:val="en-GB"/>
        </w:rPr>
        <w:t>elements</w:t>
      </w:r>
      <w:r w:rsidRPr="003F73F3">
        <w:rPr>
          <w:lang w:val="en-GB"/>
        </w:rPr>
        <w:t xml:space="preserve"> are required to document engineering activities in general in a transparent, understandable and comprehensible way in terms of traceability. This layout is basically </w:t>
      </w:r>
      <w:r w:rsidRPr="00CE2B17">
        <w:rPr>
          <w:i/>
          <w:lang w:val="en-GB"/>
        </w:rPr>
        <w:t>independent</w:t>
      </w:r>
      <w:r w:rsidRPr="003F73F3">
        <w:rPr>
          <w:lang w:val="en-GB"/>
        </w:rPr>
        <w:t xml:space="preserve"> of the </w:t>
      </w:r>
      <w:r w:rsidR="00B844D0">
        <w:rPr>
          <w:lang w:val="en-GB"/>
        </w:rPr>
        <w:t xml:space="preserve">actual </w:t>
      </w:r>
      <w:r w:rsidRPr="003F73F3">
        <w:rPr>
          <w:lang w:val="en-GB"/>
        </w:rPr>
        <w:t>engineering activities</w:t>
      </w:r>
      <w:r w:rsidR="00B844D0">
        <w:rPr>
          <w:lang w:val="en-GB"/>
        </w:rPr>
        <w:t xml:space="preserve"> described</w:t>
      </w:r>
      <w:r w:rsidRPr="003F73F3">
        <w:rPr>
          <w:lang w:val="en-GB"/>
        </w:rPr>
        <w:t xml:space="preserve">. This means that it can be applied to mechanical design as well as to software development, E/E development, system development </w:t>
      </w:r>
      <w:r w:rsidR="00B844D0">
        <w:rPr>
          <w:lang w:val="en-GB"/>
        </w:rPr>
        <w:t>and simulation processes.</w:t>
      </w:r>
    </w:p>
    <w:p w:rsidR="003F73F3" w:rsidRDefault="003F73F3" w:rsidP="003F73F3">
      <w:pPr>
        <w:rPr>
          <w:lang w:val="en-GB"/>
        </w:rPr>
      </w:pPr>
      <w:r w:rsidRPr="003F73F3">
        <w:rPr>
          <w:lang w:val="en-GB"/>
        </w:rPr>
        <w:t>A glue particle documents a structured scope of engineering activities. The size of this scope depends on the amount and complexity of the activities described within a glue particle. The documentation of such scopes can also be done in several referencing</w:t>
      </w:r>
      <w:r w:rsidR="00B844D0">
        <w:rPr>
          <w:lang w:val="en-GB"/>
        </w:rPr>
        <w:t>/referenced</w:t>
      </w:r>
      <w:r w:rsidRPr="003F73F3">
        <w:rPr>
          <w:lang w:val="en-GB"/>
        </w:rPr>
        <w:t xml:space="preserve"> glue particles.</w:t>
      </w:r>
    </w:p>
    <w:p w:rsidR="00CE2B17" w:rsidRDefault="00B844D0" w:rsidP="003F73F3">
      <w:pPr>
        <w:rPr>
          <w:lang w:val="en-GB"/>
        </w:rPr>
      </w:pPr>
      <w:r>
        <w:rPr>
          <w:lang w:val="en-GB"/>
        </w:rPr>
        <w:t>The</w:t>
      </w:r>
      <w:r w:rsidR="003F73F3">
        <w:rPr>
          <w:lang w:val="en-GB"/>
        </w:rPr>
        <w:t xml:space="preserve"> traceability documentation l</w:t>
      </w:r>
      <w:r w:rsidR="003F73F3" w:rsidRPr="003F73F3">
        <w:rPr>
          <w:lang w:val="en-GB"/>
        </w:rPr>
        <w:t xml:space="preserve">ayout </w:t>
      </w:r>
      <w:r w:rsidR="003F73F3">
        <w:rPr>
          <w:lang w:val="en-GB"/>
        </w:rPr>
        <w:t xml:space="preserve">and its </w:t>
      </w:r>
      <w:r w:rsidR="00325E12">
        <w:rPr>
          <w:lang w:val="en-GB"/>
        </w:rPr>
        <w:t xml:space="preserve">overall structure and </w:t>
      </w:r>
      <w:r w:rsidR="003F73F3">
        <w:rPr>
          <w:lang w:val="en-GB"/>
        </w:rPr>
        <w:t xml:space="preserve">descriptive elements </w:t>
      </w:r>
      <w:r w:rsidR="003F73F3" w:rsidRPr="003F73F3">
        <w:rPr>
          <w:lang w:val="en-GB"/>
        </w:rPr>
        <w:t xml:space="preserve">will be </w:t>
      </w:r>
      <w:r>
        <w:rPr>
          <w:lang w:val="en-GB"/>
        </w:rPr>
        <w:t xml:space="preserve">introduced and </w:t>
      </w:r>
      <w:r w:rsidR="003F73F3" w:rsidRPr="003F73F3">
        <w:rPr>
          <w:lang w:val="en-GB"/>
        </w:rPr>
        <w:t>explained in the following.</w:t>
      </w:r>
      <w:r w:rsidR="00CE2B17">
        <w:rPr>
          <w:lang w:val="en-GB"/>
        </w:rPr>
        <w:t xml:space="preserve"> </w:t>
      </w:r>
    </w:p>
    <w:p w:rsidR="00CE2B17" w:rsidRPr="00CE2B17" w:rsidRDefault="00CE2B17" w:rsidP="003F73F3">
      <w:pPr>
        <w:rPr>
          <w:rStyle w:val="SchwacheHervorhebung"/>
          <w:b/>
          <w:lang w:val="en-GB"/>
        </w:rPr>
      </w:pPr>
      <w:r w:rsidRPr="00CE2B17">
        <w:rPr>
          <w:rStyle w:val="SchwacheHervorhebung"/>
          <w:b/>
          <w:lang w:val="en-GB"/>
        </w:rPr>
        <w:t>Note:</w:t>
      </w:r>
    </w:p>
    <w:p w:rsidR="003F73F3" w:rsidRPr="00CE2B17" w:rsidRDefault="00CE2B17" w:rsidP="003F73F3">
      <w:pPr>
        <w:rPr>
          <w:rStyle w:val="SchwacheHervorhebung"/>
          <w:lang w:val="en-GB"/>
        </w:rPr>
      </w:pPr>
      <w:r w:rsidRPr="00CE2B17">
        <w:rPr>
          <w:rStyle w:val="SchwacheHervorhebung"/>
          <w:lang w:val="en-GB"/>
        </w:rPr>
        <w:t>The description of the traceability documentation layout is completely independent from STMD.</w:t>
      </w:r>
    </w:p>
    <w:p w:rsidR="00325E12" w:rsidRDefault="00325E12" w:rsidP="00325E12">
      <w:pPr>
        <w:pStyle w:val="berschrift2"/>
        <w:rPr>
          <w:lang w:val="en-GB"/>
        </w:rPr>
      </w:pPr>
      <w:bookmarkStart w:id="5" w:name="_Toc27729665"/>
      <w:r>
        <w:rPr>
          <w:lang w:val="en-GB"/>
        </w:rPr>
        <w:t>Overall structure</w:t>
      </w:r>
      <w:bookmarkEnd w:id="5"/>
    </w:p>
    <w:p w:rsidR="0006241D" w:rsidRPr="00325E12" w:rsidRDefault="0006241D" w:rsidP="00CE2B17">
      <w:pPr>
        <w:pStyle w:val="berschrift3"/>
        <w:rPr>
          <w:lang w:val="en-GB"/>
        </w:rPr>
      </w:pPr>
      <w:bookmarkStart w:id="6" w:name="_Toc27729666"/>
      <w:r w:rsidRPr="00325E12">
        <w:rPr>
          <w:lang w:val="en-GB"/>
        </w:rPr>
        <w:t>General information</w:t>
      </w:r>
      <w:bookmarkEnd w:id="6"/>
    </w:p>
    <w:p w:rsidR="0006241D" w:rsidRDefault="0006241D" w:rsidP="0006241D">
      <w:pPr>
        <w:rPr>
          <w:lang w:val="en-GB"/>
        </w:rPr>
      </w:pPr>
      <w:r w:rsidRPr="00A95B48">
        <w:rPr>
          <w:lang w:val="en-GB"/>
        </w:rPr>
        <w:t xml:space="preserve">Each glue particle always has a chapter </w:t>
      </w:r>
      <w:r w:rsidR="00747B5C">
        <w:rPr>
          <w:lang w:val="en-GB"/>
        </w:rPr>
        <w:t xml:space="preserve">reserved for </w:t>
      </w:r>
      <w:r w:rsidRPr="00A95B48">
        <w:rPr>
          <w:lang w:val="en-GB"/>
        </w:rPr>
        <w:t xml:space="preserve">information valid for the </w:t>
      </w:r>
      <w:r>
        <w:rPr>
          <w:lang w:val="en-GB"/>
        </w:rPr>
        <w:t>entire</w:t>
      </w:r>
      <w:r w:rsidRPr="00A95B48">
        <w:rPr>
          <w:lang w:val="en-GB"/>
        </w:rPr>
        <w:t xml:space="preserve"> glue particle, i.e. all </w:t>
      </w:r>
      <w:r w:rsidR="00747B5C">
        <w:rPr>
          <w:lang w:val="en-GB"/>
        </w:rPr>
        <w:t>engineering activities described by a single glue particle</w:t>
      </w:r>
      <w:r w:rsidRPr="00A95B48">
        <w:rPr>
          <w:lang w:val="en-GB"/>
        </w:rPr>
        <w:t>.</w:t>
      </w:r>
    </w:p>
    <w:p w:rsidR="0006241D" w:rsidRPr="00325E12" w:rsidRDefault="0006241D" w:rsidP="00CE2B17">
      <w:pPr>
        <w:pStyle w:val="berschrift3"/>
        <w:rPr>
          <w:color w:val="auto"/>
          <w:lang w:val="en-GB"/>
        </w:rPr>
      </w:pPr>
      <w:bookmarkStart w:id="7" w:name="_Toc27729667"/>
      <w:r w:rsidRPr="00325E12">
        <w:rPr>
          <w:lang w:val="en-GB"/>
        </w:rPr>
        <w:t>Technical content structure</w:t>
      </w:r>
      <w:bookmarkEnd w:id="7"/>
    </w:p>
    <w:p w:rsidR="0006241D" w:rsidRDefault="0006241D" w:rsidP="0006241D">
      <w:pPr>
        <w:rPr>
          <w:lang w:val="en-GB"/>
        </w:rPr>
      </w:pPr>
      <w:r w:rsidRPr="00200BC9">
        <w:rPr>
          <w:lang w:val="en-GB"/>
        </w:rPr>
        <w:t>The actual technic</w:t>
      </w:r>
      <w:r w:rsidR="003F73F3">
        <w:rPr>
          <w:lang w:val="en-GB"/>
        </w:rPr>
        <w:t>al content is organized in a generic three</w:t>
      </w:r>
      <w:r w:rsidRPr="00200BC9">
        <w:rPr>
          <w:lang w:val="en-GB"/>
        </w:rPr>
        <w:t xml:space="preserve">-level hierarchy structure. This structure contains </w:t>
      </w:r>
      <w:r w:rsidR="001130FC">
        <w:rPr>
          <w:lang w:val="en-GB"/>
        </w:rPr>
        <w:t xml:space="preserve">engineering activity </w:t>
      </w:r>
      <w:r w:rsidR="004904E3">
        <w:rPr>
          <w:lang w:val="en-GB"/>
        </w:rPr>
        <w:t>phase’s information</w:t>
      </w:r>
      <w:r w:rsidR="0063235A">
        <w:rPr>
          <w:lang w:val="en-GB"/>
        </w:rPr>
        <w:t xml:space="preserve"> </w:t>
      </w:r>
      <w:r w:rsidR="004904E3">
        <w:rPr>
          <w:lang w:val="en-GB"/>
        </w:rPr>
        <w:t>o</w:t>
      </w:r>
      <w:r w:rsidRPr="00200BC9">
        <w:rPr>
          <w:lang w:val="en-GB"/>
        </w:rPr>
        <w:t xml:space="preserve">n the first level and </w:t>
      </w:r>
      <w:r w:rsidR="001130FC">
        <w:rPr>
          <w:lang w:val="en-GB"/>
        </w:rPr>
        <w:t xml:space="preserve">engineering activity </w:t>
      </w:r>
      <w:r w:rsidRPr="00200BC9">
        <w:rPr>
          <w:lang w:val="en-GB"/>
        </w:rPr>
        <w:t>step</w:t>
      </w:r>
      <w:r w:rsidR="004904E3">
        <w:rPr>
          <w:lang w:val="en-GB"/>
        </w:rPr>
        <w:t>’</w:t>
      </w:r>
      <w:r w:rsidRPr="00200BC9">
        <w:rPr>
          <w:lang w:val="en-GB"/>
        </w:rPr>
        <w:t xml:space="preserve">s </w:t>
      </w:r>
      <w:r w:rsidR="004904E3">
        <w:rPr>
          <w:lang w:val="en-GB"/>
        </w:rPr>
        <w:t>information o</w:t>
      </w:r>
      <w:r w:rsidRPr="00200BC9">
        <w:rPr>
          <w:lang w:val="en-GB"/>
        </w:rPr>
        <w:t xml:space="preserve">n the second level (see figure). </w:t>
      </w:r>
      <w:r w:rsidR="003F73F3">
        <w:rPr>
          <w:lang w:val="en-GB"/>
        </w:rPr>
        <w:t xml:space="preserve">The structure and the naming </w:t>
      </w:r>
      <w:r w:rsidR="001130FC">
        <w:rPr>
          <w:lang w:val="en-GB"/>
        </w:rPr>
        <w:t xml:space="preserve">of the phases and steps </w:t>
      </w:r>
      <w:r w:rsidR="003F73F3">
        <w:rPr>
          <w:lang w:val="en-GB"/>
        </w:rPr>
        <w:t>is derived from the process of t</w:t>
      </w:r>
      <w:r w:rsidR="001130FC">
        <w:rPr>
          <w:lang w:val="en-GB"/>
        </w:rPr>
        <w:t xml:space="preserve">he engineering activity </w:t>
      </w:r>
      <w:r w:rsidR="003F73F3">
        <w:rPr>
          <w:lang w:val="en-GB"/>
        </w:rPr>
        <w:t>described.</w:t>
      </w:r>
      <w:r w:rsidR="0063235A">
        <w:rPr>
          <w:lang w:val="en-GB"/>
        </w:rPr>
        <w:t xml:space="preserve"> Each step is broken down into a generic structure with a subchapter for inputs, procedure, outputs, rationales and lifecycle information valid for the step. Life</w:t>
      </w:r>
      <w:r w:rsidR="001564E9">
        <w:rPr>
          <w:lang w:val="en-GB"/>
        </w:rPr>
        <w:t xml:space="preserve"> </w:t>
      </w:r>
      <w:r w:rsidR="0063235A">
        <w:rPr>
          <w:lang w:val="en-GB"/>
        </w:rPr>
        <w:t>cycle information might also be considered valid for an entire phase which implies, that the life</w:t>
      </w:r>
      <w:r w:rsidR="001564E9">
        <w:rPr>
          <w:lang w:val="en-GB"/>
        </w:rPr>
        <w:t xml:space="preserve"> </w:t>
      </w:r>
      <w:r w:rsidR="0063235A">
        <w:rPr>
          <w:lang w:val="en-GB"/>
        </w:rPr>
        <w:t xml:space="preserve">cycle Information is valid for all underlying steps of the phase. In </w:t>
      </w:r>
      <w:r w:rsidR="00AF5581">
        <w:rPr>
          <w:lang w:val="en-GB"/>
        </w:rPr>
        <w:t>t</w:t>
      </w:r>
      <w:r w:rsidR="0063235A">
        <w:rPr>
          <w:lang w:val="en-GB"/>
        </w:rPr>
        <w:t>h</w:t>
      </w:r>
      <w:r w:rsidR="00AF5581">
        <w:rPr>
          <w:lang w:val="en-GB"/>
        </w:rPr>
        <w:t>is case life</w:t>
      </w:r>
      <w:r w:rsidR="001564E9">
        <w:rPr>
          <w:lang w:val="en-GB"/>
        </w:rPr>
        <w:t xml:space="preserve"> </w:t>
      </w:r>
      <w:r w:rsidR="00AF5581">
        <w:rPr>
          <w:lang w:val="en-GB"/>
        </w:rPr>
        <w:t>cycle information is documented on the second technical content structure level.</w:t>
      </w:r>
    </w:p>
    <w:p w:rsidR="004904E3" w:rsidRDefault="00F86148" w:rsidP="004904E3">
      <w:pPr>
        <w:keepNext/>
        <w:jc w:val="center"/>
      </w:pPr>
      <w:r w:rsidRPr="00F86148">
        <w:rPr>
          <w:noProof/>
          <w:lang w:eastAsia="de-DE"/>
        </w:rPr>
        <w:lastRenderedPageBreak/>
        <w:drawing>
          <wp:inline distT="0" distB="0" distL="0" distR="0" wp14:anchorId="698D3270" wp14:editId="5B9F1275">
            <wp:extent cx="4179600" cy="2880000"/>
            <wp:effectExtent l="57150" t="19050" r="49530" b="920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2880000"/>
                    </a:xfrm>
                    <a:prstGeom prst="rect">
                      <a:avLst/>
                    </a:prstGeom>
                    <a:effectLst>
                      <a:outerShdw blurRad="50800" dist="38100" dir="5400000" algn="t" rotWithShape="0">
                        <a:prstClr val="black">
                          <a:alpha val="40000"/>
                        </a:prstClr>
                      </a:outerShdw>
                    </a:effectLst>
                  </pic:spPr>
                </pic:pic>
              </a:graphicData>
            </a:graphic>
          </wp:inline>
        </w:drawing>
      </w:r>
    </w:p>
    <w:p w:rsidR="004904E3" w:rsidRPr="004904E3" w:rsidRDefault="004904E3" w:rsidP="004904E3">
      <w:pPr>
        <w:pStyle w:val="Beschriftung"/>
        <w:rPr>
          <w:lang w:val="en-GB"/>
        </w:rPr>
      </w:pPr>
      <w:r w:rsidRPr="004904E3">
        <w:rPr>
          <w:lang w:val="en-GB"/>
        </w:rPr>
        <w:t xml:space="preserve">Figure </w:t>
      </w:r>
      <w:r>
        <w:fldChar w:fldCharType="begin"/>
      </w:r>
      <w:r w:rsidRPr="004904E3">
        <w:rPr>
          <w:lang w:val="en-GB"/>
        </w:rPr>
        <w:instrText xml:space="preserve"> SEQ Figure \* ARABIC </w:instrText>
      </w:r>
      <w:r>
        <w:fldChar w:fldCharType="separate"/>
      </w:r>
      <w:r w:rsidR="00E713D1">
        <w:rPr>
          <w:noProof/>
          <w:lang w:val="en-GB"/>
        </w:rPr>
        <w:t>1</w:t>
      </w:r>
      <w:r>
        <w:fldChar w:fldCharType="end"/>
      </w:r>
      <w:r w:rsidRPr="004904E3">
        <w:rPr>
          <w:lang w:val="en-GB"/>
        </w:rPr>
        <w:t>: Generic</w:t>
      </w:r>
      <w:r w:rsidRPr="004904E3">
        <w:rPr>
          <w:noProof/>
          <w:lang w:val="en-GB"/>
        </w:rPr>
        <w:t xml:space="preserve"> three level strcuture of a Glue Particle</w:t>
      </w:r>
    </w:p>
    <w:p w:rsidR="00325E12" w:rsidRDefault="00325E12" w:rsidP="00325E12">
      <w:pPr>
        <w:pStyle w:val="berschrift2"/>
        <w:rPr>
          <w:lang w:val="en-GB"/>
        </w:rPr>
      </w:pPr>
      <w:bookmarkStart w:id="8" w:name="_Toc27729668"/>
      <w:r>
        <w:rPr>
          <w:lang w:val="en-GB"/>
        </w:rPr>
        <w:t>Descriptive elements</w:t>
      </w:r>
      <w:bookmarkEnd w:id="8"/>
    </w:p>
    <w:p w:rsidR="0006241D" w:rsidRPr="002E26DB" w:rsidRDefault="0006241D" w:rsidP="001564E9">
      <w:pPr>
        <w:pStyle w:val="berschrift3"/>
        <w:rPr>
          <w:lang w:val="en-GB"/>
        </w:rPr>
      </w:pPr>
      <w:bookmarkStart w:id="9" w:name="_Toc27729669"/>
      <w:r w:rsidRPr="002E26DB">
        <w:rPr>
          <w:lang w:val="en-GB"/>
        </w:rPr>
        <w:t>Title</w:t>
      </w:r>
      <w:bookmarkEnd w:id="9"/>
    </w:p>
    <w:p w:rsidR="0006241D" w:rsidRPr="002E26DB" w:rsidRDefault="003F73F3" w:rsidP="0006241D">
      <w:pPr>
        <w:rPr>
          <w:lang w:val="en-GB"/>
        </w:rPr>
      </w:pPr>
      <w:r>
        <w:rPr>
          <w:lang w:val="en-GB"/>
        </w:rPr>
        <w:t>A glue particle and</w:t>
      </w:r>
      <w:r w:rsidR="0006241D" w:rsidRPr="002E26DB">
        <w:rPr>
          <w:lang w:val="en-GB"/>
        </w:rPr>
        <w:t xml:space="preserve"> a structural </w:t>
      </w:r>
      <w:r>
        <w:rPr>
          <w:lang w:val="en-GB"/>
        </w:rPr>
        <w:t>segment</w:t>
      </w:r>
      <w:r w:rsidR="0006241D" w:rsidRPr="002E26DB">
        <w:rPr>
          <w:lang w:val="en-GB"/>
        </w:rPr>
        <w:t xml:space="preserve"> </w:t>
      </w:r>
      <w:r w:rsidR="00BA74AD">
        <w:rPr>
          <w:lang w:val="en-GB"/>
        </w:rPr>
        <w:t xml:space="preserve">on the first and the second level (phases and steps) </w:t>
      </w:r>
      <w:r w:rsidR="0006241D" w:rsidRPr="002E26DB">
        <w:rPr>
          <w:lang w:val="en-GB"/>
        </w:rPr>
        <w:t>within a glue particle has a title. A glue particle can be recognized by its title. However, the title does not serve to uniquely identify a glue particle.</w:t>
      </w:r>
    </w:p>
    <w:p w:rsidR="0006241D" w:rsidRPr="002E26DB" w:rsidRDefault="0006241D" w:rsidP="001564E9">
      <w:pPr>
        <w:pStyle w:val="berschrift3"/>
        <w:rPr>
          <w:lang w:val="en-GB"/>
        </w:rPr>
      </w:pPr>
      <w:bookmarkStart w:id="10" w:name="_Toc27729670"/>
      <w:r w:rsidRPr="002E26DB">
        <w:rPr>
          <w:lang w:val="en-GB"/>
        </w:rPr>
        <w:t>Identifier</w:t>
      </w:r>
      <w:bookmarkEnd w:id="10"/>
    </w:p>
    <w:p w:rsidR="0006241D" w:rsidRPr="002E26DB" w:rsidRDefault="003F73F3" w:rsidP="0006241D">
      <w:pPr>
        <w:rPr>
          <w:lang w:val="en-GB"/>
        </w:rPr>
      </w:pPr>
      <w:r>
        <w:rPr>
          <w:lang w:val="en-GB"/>
        </w:rPr>
        <w:t>A glue particle and</w:t>
      </w:r>
      <w:r w:rsidRPr="002E26DB">
        <w:rPr>
          <w:lang w:val="en-GB"/>
        </w:rPr>
        <w:t xml:space="preserve"> a structural </w:t>
      </w:r>
      <w:r>
        <w:rPr>
          <w:lang w:val="en-GB"/>
        </w:rPr>
        <w:t>segment</w:t>
      </w:r>
      <w:r w:rsidRPr="002E26DB">
        <w:rPr>
          <w:lang w:val="en-GB"/>
        </w:rPr>
        <w:t xml:space="preserve"> </w:t>
      </w:r>
      <w:r w:rsidR="00F86148">
        <w:rPr>
          <w:lang w:val="en-GB"/>
        </w:rPr>
        <w:t xml:space="preserve">(XML Element) </w:t>
      </w:r>
      <w:r w:rsidRPr="002E26DB">
        <w:rPr>
          <w:lang w:val="en-GB"/>
        </w:rPr>
        <w:t xml:space="preserve">within a glue particle </w:t>
      </w:r>
      <w:r w:rsidR="0006241D" w:rsidRPr="002E26DB">
        <w:rPr>
          <w:lang w:val="en-GB"/>
        </w:rPr>
        <w:t xml:space="preserve">has an identifier by which a glue particle </w:t>
      </w:r>
      <w:r w:rsidR="00F86148">
        <w:rPr>
          <w:lang w:val="en-GB"/>
        </w:rPr>
        <w:t xml:space="preserve">or the structural segment </w:t>
      </w:r>
      <w:r w:rsidR="0006241D" w:rsidRPr="002E26DB">
        <w:rPr>
          <w:lang w:val="en-GB"/>
        </w:rPr>
        <w:t>can be uniquely identified within a given namespace. In principle, an identifier can also be multi-part, e.g. a combination of two attributes or the specification of a given namespace and an ID attribute.</w:t>
      </w:r>
    </w:p>
    <w:p w:rsidR="0006241D" w:rsidRPr="008E6CBC" w:rsidRDefault="0006241D" w:rsidP="001564E9">
      <w:pPr>
        <w:pStyle w:val="berschrift3"/>
        <w:rPr>
          <w:lang w:val="en-GB"/>
        </w:rPr>
      </w:pPr>
      <w:bookmarkStart w:id="11" w:name="_Toc27729671"/>
      <w:r w:rsidRPr="008E6CBC">
        <w:rPr>
          <w:lang w:val="en-GB"/>
        </w:rPr>
        <w:t>Short description</w:t>
      </w:r>
      <w:bookmarkEnd w:id="11"/>
    </w:p>
    <w:p w:rsidR="0006241D" w:rsidRPr="008E6CBC" w:rsidRDefault="0006241D" w:rsidP="0006241D">
      <w:pPr>
        <w:rPr>
          <w:lang w:val="en-GB"/>
        </w:rPr>
      </w:pPr>
      <w:r w:rsidRPr="008E6CBC">
        <w:rPr>
          <w:lang w:val="en-GB"/>
        </w:rPr>
        <w:t xml:space="preserve">A short description </w:t>
      </w:r>
      <w:r w:rsidR="00FB75A9">
        <w:rPr>
          <w:lang w:val="en-GB"/>
        </w:rPr>
        <w:t>in a glue particle and</w:t>
      </w:r>
      <w:r w:rsidR="00FB75A9" w:rsidRPr="002E26DB">
        <w:rPr>
          <w:lang w:val="en-GB"/>
        </w:rPr>
        <w:t xml:space="preserve"> a structural </w:t>
      </w:r>
      <w:r w:rsidR="00FB75A9">
        <w:rPr>
          <w:lang w:val="en-GB"/>
        </w:rPr>
        <w:t>segment</w:t>
      </w:r>
      <w:r w:rsidR="00FB75A9" w:rsidRPr="002E26DB">
        <w:rPr>
          <w:lang w:val="en-GB"/>
        </w:rPr>
        <w:t xml:space="preserve"> within a glue particle </w:t>
      </w:r>
      <w:r w:rsidRPr="008E6CBC">
        <w:rPr>
          <w:lang w:val="en-GB"/>
        </w:rPr>
        <w:t>serves</w:t>
      </w:r>
      <w:r w:rsidR="00FB75A9" w:rsidRPr="002E26DB">
        <w:rPr>
          <w:lang w:val="en-GB"/>
        </w:rPr>
        <w:t xml:space="preserve"> </w:t>
      </w:r>
      <w:r w:rsidRPr="008E6CBC">
        <w:rPr>
          <w:lang w:val="en-GB"/>
        </w:rPr>
        <w:t>to quickly recognize what the glue particle is documenting without inspecti</w:t>
      </w:r>
      <w:r w:rsidR="00F86148">
        <w:rPr>
          <w:lang w:val="en-GB"/>
        </w:rPr>
        <w:t>ng</w:t>
      </w:r>
      <w:r w:rsidRPr="008E6CBC">
        <w:rPr>
          <w:lang w:val="en-GB"/>
        </w:rPr>
        <w:t xml:space="preserve"> the contents</w:t>
      </w:r>
      <w:r w:rsidR="00F86148">
        <w:rPr>
          <w:lang w:val="en-GB"/>
        </w:rPr>
        <w:t xml:space="preserve"> in details</w:t>
      </w:r>
      <w:r w:rsidRPr="008E6CBC">
        <w:rPr>
          <w:lang w:val="en-GB"/>
        </w:rPr>
        <w:t>. This can be, for example, a short textual description of the contents or a set of descriptive attributes by which you can recognize the contents or the scope and purpose of a glue particle.</w:t>
      </w:r>
    </w:p>
    <w:p w:rsidR="0006241D" w:rsidRPr="008E6CBC" w:rsidRDefault="0006241D" w:rsidP="001564E9">
      <w:pPr>
        <w:pStyle w:val="berschrift3"/>
        <w:rPr>
          <w:lang w:val="en-GB"/>
        </w:rPr>
      </w:pPr>
      <w:bookmarkStart w:id="12" w:name="_Ref27728739"/>
      <w:bookmarkStart w:id="13" w:name="_Toc27729672"/>
      <w:r w:rsidRPr="008E6CBC">
        <w:rPr>
          <w:lang w:val="en-GB"/>
        </w:rPr>
        <w:t>Long description</w:t>
      </w:r>
      <w:bookmarkEnd w:id="12"/>
      <w:bookmarkEnd w:id="13"/>
    </w:p>
    <w:p w:rsidR="0006241D" w:rsidRPr="002E26DB" w:rsidRDefault="00FB75A9" w:rsidP="0006241D">
      <w:pPr>
        <w:rPr>
          <w:lang w:val="en-GB"/>
        </w:rPr>
      </w:pPr>
      <w:r>
        <w:rPr>
          <w:lang w:val="en-GB"/>
        </w:rPr>
        <w:t>A</w:t>
      </w:r>
      <w:r w:rsidR="0006241D" w:rsidRPr="002E26DB">
        <w:rPr>
          <w:lang w:val="en-GB"/>
        </w:rPr>
        <w:t xml:space="preserve"> long description </w:t>
      </w:r>
      <w:r>
        <w:rPr>
          <w:lang w:val="en-GB"/>
        </w:rPr>
        <w:t>in a glue particle and</w:t>
      </w:r>
      <w:r w:rsidRPr="002E26DB">
        <w:rPr>
          <w:lang w:val="en-GB"/>
        </w:rPr>
        <w:t xml:space="preserve"> a structural </w:t>
      </w:r>
      <w:r>
        <w:rPr>
          <w:lang w:val="en-GB"/>
        </w:rPr>
        <w:t>segment</w:t>
      </w:r>
      <w:r w:rsidRPr="002E26DB">
        <w:rPr>
          <w:lang w:val="en-GB"/>
        </w:rPr>
        <w:t xml:space="preserve"> within a glue particle </w:t>
      </w:r>
      <w:r w:rsidR="0006241D" w:rsidRPr="002E26DB">
        <w:rPr>
          <w:lang w:val="en-GB"/>
        </w:rPr>
        <w:t>is the documentation of the actual technical content of a glue particle. It is thus at the same time the legitimation of the glue particle. Without a long description, the glue particle may lose its value or must inevi</w:t>
      </w:r>
      <w:r w:rsidR="00325E12">
        <w:rPr>
          <w:lang w:val="en-GB"/>
        </w:rPr>
        <w:t>tably be considered incomplete.</w:t>
      </w:r>
    </w:p>
    <w:p w:rsidR="0006241D" w:rsidRPr="002E26DB" w:rsidRDefault="00FB75A9" w:rsidP="001564E9">
      <w:pPr>
        <w:pStyle w:val="berschrift3"/>
        <w:rPr>
          <w:lang w:val="en-GB"/>
        </w:rPr>
      </w:pPr>
      <w:bookmarkStart w:id="14" w:name="_Ref26513852"/>
      <w:bookmarkStart w:id="15" w:name="_Ref26513954"/>
      <w:bookmarkStart w:id="16" w:name="_Toc27729673"/>
      <w:r>
        <w:rPr>
          <w:lang w:val="en-GB"/>
        </w:rPr>
        <w:t xml:space="preserve">Life cycle </w:t>
      </w:r>
      <w:r w:rsidR="0006241D" w:rsidRPr="002E26DB">
        <w:rPr>
          <w:lang w:val="en-GB"/>
        </w:rPr>
        <w:t>information</w:t>
      </w:r>
      <w:bookmarkEnd w:id="14"/>
      <w:bookmarkEnd w:id="15"/>
      <w:bookmarkEnd w:id="16"/>
    </w:p>
    <w:p w:rsidR="0006241D" w:rsidRDefault="00FB75A9" w:rsidP="0006241D">
      <w:pPr>
        <w:rPr>
          <w:lang w:val="en-GB"/>
        </w:rPr>
      </w:pPr>
      <w:r>
        <w:rPr>
          <w:lang w:val="en-GB"/>
        </w:rPr>
        <w:t>Life cycle</w:t>
      </w:r>
      <w:r w:rsidR="0006241D" w:rsidRPr="002E26DB">
        <w:rPr>
          <w:lang w:val="en-GB"/>
        </w:rPr>
        <w:t xml:space="preserve"> information </w:t>
      </w:r>
      <w:r>
        <w:rPr>
          <w:lang w:val="en-GB"/>
        </w:rPr>
        <w:t>in a glue particle and</w:t>
      </w:r>
      <w:r w:rsidRPr="002E26DB">
        <w:rPr>
          <w:lang w:val="en-GB"/>
        </w:rPr>
        <w:t xml:space="preserve"> a structural </w:t>
      </w:r>
      <w:r>
        <w:rPr>
          <w:lang w:val="en-GB"/>
        </w:rPr>
        <w:t>segment</w:t>
      </w:r>
      <w:r w:rsidRPr="002E26DB">
        <w:rPr>
          <w:lang w:val="en-GB"/>
        </w:rPr>
        <w:t xml:space="preserve"> within a glue particle </w:t>
      </w:r>
      <w:r w:rsidR="0006241D" w:rsidRPr="002E26DB">
        <w:rPr>
          <w:lang w:val="en-GB"/>
        </w:rPr>
        <w:t xml:space="preserve">can be used to control processes, but also to assess the formal </w:t>
      </w:r>
      <w:r w:rsidR="0006241D">
        <w:rPr>
          <w:lang w:val="en-GB"/>
        </w:rPr>
        <w:t>status</w:t>
      </w:r>
      <w:r w:rsidR="0006241D" w:rsidRPr="002E26DB">
        <w:rPr>
          <w:lang w:val="en-GB"/>
        </w:rPr>
        <w:t xml:space="preserve"> of the information of a glue particle.</w:t>
      </w:r>
      <w:r>
        <w:rPr>
          <w:lang w:val="en-GB"/>
        </w:rPr>
        <w:t xml:space="preserve"> Life cycle Information are life cycle stage </w:t>
      </w:r>
      <w:r w:rsidR="00230C19">
        <w:rPr>
          <w:lang w:val="en-GB"/>
        </w:rPr>
        <w:t>specific</w:t>
      </w:r>
      <w:r>
        <w:rPr>
          <w:lang w:val="en-GB"/>
        </w:rPr>
        <w:t xml:space="preserve"> and comprises the life cycle stage itself, responsibilities, signatures and checksums.</w:t>
      </w:r>
    </w:p>
    <w:p w:rsidR="001564E9" w:rsidRDefault="001564E9" w:rsidP="001564E9">
      <w:pPr>
        <w:pStyle w:val="berschrift4"/>
        <w:rPr>
          <w:lang w:val="en-GB"/>
        </w:rPr>
      </w:pPr>
      <w:r>
        <w:rPr>
          <w:lang w:val="en-GB"/>
        </w:rPr>
        <w:lastRenderedPageBreak/>
        <w:t>Life cycle stage</w:t>
      </w:r>
    </w:p>
    <w:p w:rsidR="001564E9" w:rsidRPr="001564E9" w:rsidRDefault="001564E9" w:rsidP="001564E9">
      <w:pPr>
        <w:rPr>
          <w:lang w:val="en-GB"/>
        </w:rPr>
      </w:pPr>
      <w:r>
        <w:rPr>
          <w:lang w:val="en-GB"/>
        </w:rPr>
        <w:t>The life cycle stage itself marks the progress and the liability of an assessed information, i.e. engineering activity phase information and engineering activity step information.</w:t>
      </w:r>
    </w:p>
    <w:p w:rsidR="001564E9" w:rsidRDefault="001564E9" w:rsidP="001564E9">
      <w:pPr>
        <w:pStyle w:val="berschrift4"/>
        <w:rPr>
          <w:lang w:val="en-GB"/>
        </w:rPr>
      </w:pPr>
      <w:r>
        <w:rPr>
          <w:lang w:val="en-GB"/>
        </w:rPr>
        <w:t>Responsible</w:t>
      </w:r>
    </w:p>
    <w:p w:rsidR="001564E9" w:rsidRPr="001564E9" w:rsidRDefault="001564E9" w:rsidP="001564E9">
      <w:pPr>
        <w:rPr>
          <w:lang w:val="en-GB"/>
        </w:rPr>
      </w:pPr>
      <w:r>
        <w:rPr>
          <w:lang w:val="en-GB"/>
        </w:rPr>
        <w:t>The responsible is, depending on the life cycle stage either the person who created or edited the information (e.g. for life cycle stage “defined”) or the person who set the life cycle (e.g. for life cycle stage “approved”).</w:t>
      </w:r>
    </w:p>
    <w:p w:rsidR="001564E9" w:rsidRDefault="001564E9" w:rsidP="001564E9">
      <w:pPr>
        <w:pStyle w:val="berschrift4"/>
        <w:rPr>
          <w:lang w:val="en-GB"/>
        </w:rPr>
      </w:pPr>
      <w:r>
        <w:rPr>
          <w:lang w:val="en-GB"/>
        </w:rPr>
        <w:t>Signature</w:t>
      </w:r>
    </w:p>
    <w:p w:rsidR="001564E9" w:rsidRPr="001564E9" w:rsidRDefault="001564E9" w:rsidP="001564E9">
      <w:pPr>
        <w:rPr>
          <w:lang w:val="en-GB"/>
        </w:rPr>
      </w:pPr>
      <w:r>
        <w:rPr>
          <w:lang w:val="en-GB"/>
        </w:rPr>
        <w:t>The signature helps to prove that the person who is recorded responsible</w:t>
      </w:r>
      <w:r w:rsidR="000F65D9">
        <w:rPr>
          <w:lang w:val="en-GB"/>
        </w:rPr>
        <w:t xml:space="preserve"> is </w:t>
      </w:r>
      <w:r w:rsidR="000F65D9" w:rsidRPr="00290AB7">
        <w:rPr>
          <w:lang w:val="en-GB"/>
        </w:rPr>
        <w:t>actually authentic</w:t>
      </w:r>
      <w:r w:rsidR="000F65D9">
        <w:rPr>
          <w:lang w:val="en-GB"/>
        </w:rPr>
        <w:t>.</w:t>
      </w:r>
    </w:p>
    <w:p w:rsidR="001564E9" w:rsidRDefault="001564E9" w:rsidP="001564E9">
      <w:pPr>
        <w:pStyle w:val="berschrift4"/>
        <w:rPr>
          <w:lang w:val="en-GB"/>
        </w:rPr>
      </w:pPr>
      <w:r>
        <w:rPr>
          <w:lang w:val="en-GB"/>
        </w:rPr>
        <w:t>Checksum</w:t>
      </w:r>
    </w:p>
    <w:p w:rsidR="000F65D9" w:rsidRPr="000F65D9" w:rsidRDefault="000F65D9" w:rsidP="000F65D9">
      <w:pPr>
        <w:rPr>
          <w:lang w:val="en-GB"/>
        </w:rPr>
      </w:pPr>
      <w:r w:rsidRPr="00290AB7">
        <w:rPr>
          <w:lang w:val="en-GB"/>
        </w:rPr>
        <w:t>The checksum should make it possible to determine whether or not the content of a glue particle was changed after the checksum was created by generating a new checksum at a given point in time and comparing it with the checksum stored in the glue particle. If these two checksums are equal, it can be assumed that the glue particle or the checked area of the glue particle is unchanged.</w:t>
      </w:r>
    </w:p>
    <w:p w:rsidR="0006241D" w:rsidRPr="008E6CBC" w:rsidRDefault="0006241D" w:rsidP="001564E9">
      <w:pPr>
        <w:pStyle w:val="berschrift3"/>
        <w:rPr>
          <w:lang w:val="en-GB"/>
        </w:rPr>
      </w:pPr>
      <w:bookmarkStart w:id="17" w:name="_Toc27729674"/>
      <w:r w:rsidRPr="008E6CBC">
        <w:rPr>
          <w:lang w:val="en-GB"/>
        </w:rPr>
        <w:t>Quality information</w:t>
      </w:r>
      <w:bookmarkEnd w:id="17"/>
    </w:p>
    <w:p w:rsidR="0006241D" w:rsidRPr="008E6CBC" w:rsidRDefault="00FB75A9" w:rsidP="0006241D">
      <w:pPr>
        <w:rPr>
          <w:lang w:val="en-GB"/>
        </w:rPr>
      </w:pPr>
      <w:r>
        <w:rPr>
          <w:lang w:val="en-GB"/>
        </w:rPr>
        <w:t>Q</w:t>
      </w:r>
      <w:r w:rsidR="0006241D" w:rsidRPr="008E6CBC">
        <w:rPr>
          <w:lang w:val="en-GB"/>
        </w:rPr>
        <w:t xml:space="preserve">uality information </w:t>
      </w:r>
      <w:r>
        <w:rPr>
          <w:lang w:val="en-GB"/>
        </w:rPr>
        <w:t xml:space="preserve">in a glue particle </w:t>
      </w:r>
      <w:r w:rsidR="000F65D9">
        <w:rPr>
          <w:lang w:val="en-GB"/>
        </w:rPr>
        <w:t>or</w:t>
      </w:r>
      <w:r w:rsidRPr="002E26DB">
        <w:rPr>
          <w:lang w:val="en-GB"/>
        </w:rPr>
        <w:t xml:space="preserve"> a structural </w:t>
      </w:r>
      <w:r>
        <w:rPr>
          <w:lang w:val="en-GB"/>
        </w:rPr>
        <w:t>segment</w:t>
      </w:r>
      <w:r w:rsidRPr="002E26DB">
        <w:rPr>
          <w:lang w:val="en-GB"/>
        </w:rPr>
        <w:t xml:space="preserve"> within a glue particle </w:t>
      </w:r>
      <w:r w:rsidR="0006241D" w:rsidRPr="008E6CBC">
        <w:rPr>
          <w:lang w:val="en-GB"/>
        </w:rPr>
        <w:t>gives a statement about how high the quality of the information and the confidence in the quality of the information is.</w:t>
      </w:r>
      <w:r w:rsidR="000F65D9">
        <w:rPr>
          <w:lang w:val="en-GB"/>
        </w:rPr>
        <w:t xml:space="preserve"> Unlike the life cycle stage which is only a single label, the quality information can provide more details about the actual quality.</w:t>
      </w:r>
    </w:p>
    <w:p w:rsidR="0006241D" w:rsidRPr="008E6CBC" w:rsidRDefault="0006241D" w:rsidP="001564E9">
      <w:pPr>
        <w:pStyle w:val="berschrift3"/>
        <w:rPr>
          <w:lang w:val="en-GB"/>
        </w:rPr>
      </w:pPr>
      <w:bookmarkStart w:id="18" w:name="_Toc27729675"/>
      <w:r w:rsidRPr="008E6CBC">
        <w:rPr>
          <w:lang w:val="en-GB"/>
        </w:rPr>
        <w:t>Administrative metadata</w:t>
      </w:r>
      <w:bookmarkEnd w:id="18"/>
    </w:p>
    <w:p w:rsidR="0006241D" w:rsidRPr="008E6CBC" w:rsidRDefault="0006241D" w:rsidP="0006241D">
      <w:pPr>
        <w:rPr>
          <w:lang w:val="en-GB"/>
        </w:rPr>
      </w:pPr>
      <w:r w:rsidRPr="008E6CBC">
        <w:rPr>
          <w:lang w:val="en-GB"/>
        </w:rPr>
        <w:t>These are usually fixed attributes that can be assigned a limited selection of values. Metadata is used both to control data management processes and to search for glue particles.</w:t>
      </w:r>
    </w:p>
    <w:p w:rsidR="0006241D" w:rsidRPr="00230C19" w:rsidRDefault="000F65D9" w:rsidP="001564E9">
      <w:pPr>
        <w:pStyle w:val="berschrift3"/>
        <w:rPr>
          <w:lang w:val="en-GB"/>
        </w:rPr>
      </w:pPr>
      <w:bookmarkStart w:id="19" w:name="_Toc27729676"/>
      <w:r>
        <w:rPr>
          <w:lang w:val="en-GB"/>
        </w:rPr>
        <w:t>Key words or classifications</w:t>
      </w:r>
      <w:bookmarkEnd w:id="19"/>
    </w:p>
    <w:p w:rsidR="0006241D" w:rsidRPr="00230C19" w:rsidRDefault="00230C19" w:rsidP="0006241D">
      <w:pPr>
        <w:rPr>
          <w:lang w:val="en-GB"/>
        </w:rPr>
      </w:pPr>
      <w:r w:rsidRPr="00230C19">
        <w:rPr>
          <w:lang w:val="en-GB"/>
        </w:rPr>
        <w:t xml:space="preserve">Keywords </w:t>
      </w:r>
      <w:r w:rsidR="000F65D9">
        <w:rPr>
          <w:lang w:val="en-GB"/>
        </w:rPr>
        <w:t xml:space="preserve">or classification </w:t>
      </w:r>
      <w:r w:rsidRPr="00230C19">
        <w:rPr>
          <w:lang w:val="en-GB"/>
        </w:rPr>
        <w:t xml:space="preserve">usually </w:t>
      </w:r>
      <w:r w:rsidR="000F65D9" w:rsidRPr="00230C19">
        <w:rPr>
          <w:lang w:val="en-GB"/>
        </w:rPr>
        <w:t xml:space="preserve">are </w:t>
      </w:r>
      <w:r w:rsidRPr="00230C19">
        <w:rPr>
          <w:lang w:val="en-GB"/>
        </w:rPr>
        <w:t>terms that can be used to describe content, but do not necessarily have to be predefined.</w:t>
      </w:r>
    </w:p>
    <w:p w:rsidR="0006241D" w:rsidRPr="00230C19" w:rsidRDefault="00230C19" w:rsidP="001564E9">
      <w:pPr>
        <w:pStyle w:val="berschrift3"/>
        <w:rPr>
          <w:lang w:val="en-GB"/>
        </w:rPr>
      </w:pPr>
      <w:bookmarkStart w:id="20" w:name="_Toc27729677"/>
      <w:r>
        <w:rPr>
          <w:lang w:val="en-GB"/>
        </w:rPr>
        <w:t>Internal and external</w:t>
      </w:r>
      <w:r w:rsidR="0006241D" w:rsidRPr="00230C19">
        <w:rPr>
          <w:lang w:val="en-GB"/>
        </w:rPr>
        <w:t xml:space="preserve"> </w:t>
      </w:r>
      <w:r>
        <w:rPr>
          <w:lang w:val="en-GB"/>
        </w:rPr>
        <w:t>object links / references</w:t>
      </w:r>
      <w:bookmarkEnd w:id="20"/>
    </w:p>
    <w:p w:rsidR="0006241D" w:rsidRPr="00230C19" w:rsidRDefault="00230C19" w:rsidP="0006241D">
      <w:pPr>
        <w:rPr>
          <w:lang w:val="en-GB"/>
        </w:rPr>
      </w:pPr>
      <w:r w:rsidRPr="00230C19">
        <w:rPr>
          <w:lang w:val="en-GB"/>
        </w:rPr>
        <w:t xml:space="preserve">Internal links serve to avoid or reduce documentation </w:t>
      </w:r>
      <w:r w:rsidR="000F65D9">
        <w:rPr>
          <w:lang w:val="en-GB"/>
        </w:rPr>
        <w:t>redundancy</w:t>
      </w:r>
      <w:r w:rsidR="000F65D9" w:rsidRPr="00230C19">
        <w:rPr>
          <w:lang w:val="en-GB"/>
        </w:rPr>
        <w:t xml:space="preserve"> </w:t>
      </w:r>
      <w:r w:rsidRPr="00230C19">
        <w:rPr>
          <w:lang w:val="en-GB"/>
        </w:rPr>
        <w:t xml:space="preserve">within a single </w:t>
      </w:r>
      <w:r w:rsidR="000F65D9">
        <w:rPr>
          <w:lang w:val="en-GB"/>
        </w:rPr>
        <w:t xml:space="preserve">glue particle </w:t>
      </w:r>
      <w:r w:rsidRPr="00230C19">
        <w:rPr>
          <w:lang w:val="en-GB"/>
        </w:rPr>
        <w:t>file. External links are used to link information that is distributed across several glue particles and to integrate or reference other external re</w:t>
      </w:r>
      <w:r w:rsidR="000F65D9">
        <w:rPr>
          <w:lang w:val="en-GB"/>
        </w:rPr>
        <w:t>sources, such as specifications or</w:t>
      </w:r>
      <w:r w:rsidRPr="00230C19">
        <w:rPr>
          <w:lang w:val="en-GB"/>
        </w:rPr>
        <w:t xml:space="preserve"> pr</w:t>
      </w:r>
      <w:r w:rsidR="000F65D9">
        <w:rPr>
          <w:lang w:val="en-GB"/>
        </w:rPr>
        <w:t>ocedural instructions</w:t>
      </w:r>
      <w:r w:rsidRPr="00230C19">
        <w:rPr>
          <w:lang w:val="en-GB"/>
        </w:rPr>
        <w:t>.</w:t>
      </w:r>
    </w:p>
    <w:p w:rsidR="00C2650F" w:rsidRPr="00584C0F" w:rsidRDefault="00C2650F">
      <w:pPr>
        <w:spacing w:after="160"/>
        <w:rPr>
          <w:rFonts w:asciiTheme="majorHAnsi" w:eastAsiaTheme="majorEastAsia" w:hAnsiTheme="majorHAnsi" w:cstheme="majorBidi"/>
          <w:color w:val="2E74B5" w:themeColor="accent1" w:themeShade="BF"/>
          <w:sz w:val="32"/>
          <w:szCs w:val="32"/>
          <w:lang w:val="en-GB"/>
        </w:rPr>
      </w:pPr>
      <w:r w:rsidRPr="00584C0F">
        <w:rPr>
          <w:lang w:val="en-GB"/>
        </w:rPr>
        <w:br w:type="page"/>
      </w:r>
    </w:p>
    <w:p w:rsidR="00897A0E" w:rsidRDefault="00897A0E" w:rsidP="0006241D">
      <w:pPr>
        <w:pStyle w:val="berschrift1"/>
      </w:pPr>
      <w:bookmarkStart w:id="21" w:name="_Toc27729678"/>
      <w:r w:rsidRPr="0006241D">
        <w:lastRenderedPageBreak/>
        <w:t xml:space="preserve">General </w:t>
      </w:r>
      <w:r w:rsidR="00646F96">
        <w:t xml:space="preserve">STMD </w:t>
      </w:r>
      <w:r w:rsidRPr="0006241D">
        <w:t>Approach</w:t>
      </w:r>
      <w:bookmarkEnd w:id="1"/>
      <w:bookmarkEnd w:id="3"/>
      <w:bookmarkEnd w:id="21"/>
    </w:p>
    <w:p w:rsidR="003E0690" w:rsidRDefault="00824E78" w:rsidP="003E0690">
      <w:pPr>
        <w:pStyle w:val="berschrift2"/>
        <w:rPr>
          <w:lang w:val="en-US"/>
        </w:rPr>
      </w:pPr>
      <w:bookmarkStart w:id="22" w:name="_Toc27729679"/>
      <w:r>
        <w:rPr>
          <w:lang w:val="en-US"/>
        </w:rPr>
        <w:t>Process view vs. i</w:t>
      </w:r>
      <w:r w:rsidR="003E0690" w:rsidRPr="003E0690">
        <w:rPr>
          <w:lang w:val="en-US"/>
        </w:rPr>
        <w:t>nformation</w:t>
      </w:r>
      <w:r>
        <w:rPr>
          <w:lang w:val="en-US"/>
        </w:rPr>
        <w:t xml:space="preserve"> view</w:t>
      </w:r>
      <w:bookmarkEnd w:id="22"/>
    </w:p>
    <w:p w:rsidR="003E0690" w:rsidRDefault="007775B8" w:rsidP="003E0690">
      <w:pPr>
        <w:rPr>
          <w:lang w:val="en-US"/>
        </w:rPr>
      </w:pPr>
      <w:r w:rsidRPr="007775B8">
        <w:rPr>
          <w:lang w:val="en-US"/>
        </w:rPr>
        <w:t>The basis of the STMD approach is the assumption that the planning, preparation, execution, validation and documentation of a simulation task follows an established phase-oriented process that resembles a value-added chain with individual value-added stages from the point of view of simulation. According to this assumed analogy, at the end of each phase in the process, a new value-added stage would be reached, characterized by a set of result types. This means that each phase generates phase-typical results, the existence of which is necessary for reaching the appropriated value-added stage, but not necessarily sufficient. Each phase can be divided into one or more work steps, which can be processed sequentially or in parallel and which them</w:t>
      </w:r>
      <w:r w:rsidR="00680EAE">
        <w:rPr>
          <w:lang w:val="en-US"/>
        </w:rPr>
        <w:t>selves produce typical results</w:t>
      </w:r>
      <w:r w:rsidRPr="007775B8">
        <w:rPr>
          <w:lang w:val="en-US"/>
        </w:rPr>
        <w:t>.</w:t>
      </w:r>
    </w:p>
    <w:p w:rsidR="002C2732" w:rsidRDefault="007775B8" w:rsidP="002C2732">
      <w:pPr>
        <w:rPr>
          <w:lang w:val="en-US"/>
        </w:rPr>
      </w:pPr>
      <w:bookmarkStart w:id="23" w:name="_Ref23927990"/>
      <w:r w:rsidRPr="007775B8">
        <w:rPr>
          <w:lang w:val="en-US"/>
        </w:rPr>
        <w:t xml:space="preserve">Each process phase and each work step is linked to characteristic information, such as the inputs used, the outputs generated, </w:t>
      </w:r>
      <w:r w:rsidR="00680EAE">
        <w:rPr>
          <w:lang w:val="en-US"/>
        </w:rPr>
        <w:t xml:space="preserve">procedures (i.e. processes and </w:t>
      </w:r>
      <w:r w:rsidRPr="007775B8">
        <w:rPr>
          <w:lang w:val="en-US"/>
        </w:rPr>
        <w:t>methods</w:t>
      </w:r>
      <w:r w:rsidR="00680EAE">
        <w:rPr>
          <w:lang w:val="en-US"/>
        </w:rPr>
        <w:t>)</w:t>
      </w:r>
      <w:r w:rsidRPr="007775B8">
        <w:rPr>
          <w:lang w:val="en-US"/>
        </w:rPr>
        <w:t xml:space="preserve"> used and also the rationales for </w:t>
      </w:r>
      <w:r w:rsidR="00680EAE">
        <w:rPr>
          <w:lang w:val="en-US"/>
        </w:rPr>
        <w:t>procedures</w:t>
      </w:r>
      <w:r w:rsidRPr="007775B8">
        <w:rPr>
          <w:lang w:val="en-US"/>
        </w:rPr>
        <w:t xml:space="preserve"> used or assumptions made</w:t>
      </w:r>
      <w:r w:rsidR="00680EAE">
        <w:rPr>
          <w:lang w:val="en-US"/>
        </w:rPr>
        <w:t xml:space="preserve"> and outputs generated</w:t>
      </w:r>
      <w:r w:rsidRPr="007775B8">
        <w:rPr>
          <w:lang w:val="en-US"/>
        </w:rPr>
        <w:t>. This information or references to this information are the essential technical metadata of the simulation task, which is stored in the STMD files.</w:t>
      </w:r>
    </w:p>
    <w:p w:rsidR="002C2732" w:rsidRDefault="007775B8" w:rsidP="002C2732">
      <w:pPr>
        <w:rPr>
          <w:lang w:val="en-US"/>
        </w:rPr>
      </w:pPr>
      <w:r w:rsidRPr="007775B8">
        <w:rPr>
          <w:lang w:val="en-US"/>
        </w:rPr>
        <w:t>The structure of an STMD file is oriented on the established process for processing a simulation task, but does not represent the process view, but the informati</w:t>
      </w:r>
      <w:r w:rsidR="00680EAE">
        <w:rPr>
          <w:lang w:val="en-US"/>
        </w:rPr>
        <w:t>on view, i.e. the view on</w:t>
      </w:r>
      <w:r w:rsidRPr="007775B8">
        <w:rPr>
          <w:lang w:val="en-US"/>
        </w:rPr>
        <w:t xml:space="preserve"> the information linked to the process.</w:t>
      </w:r>
    </w:p>
    <w:p w:rsidR="002C2732" w:rsidRDefault="00230C19" w:rsidP="002C2732">
      <w:pPr>
        <w:pStyle w:val="berschrift2"/>
        <w:rPr>
          <w:lang w:val="en-US"/>
        </w:rPr>
      </w:pPr>
      <w:bookmarkStart w:id="24" w:name="_Ref24981204"/>
      <w:bookmarkStart w:id="25" w:name="_Toc27729680"/>
      <w:r>
        <w:rPr>
          <w:lang w:val="en-US"/>
        </w:rPr>
        <w:t>Generic A</w:t>
      </w:r>
      <w:r w:rsidR="002C2732">
        <w:rPr>
          <w:lang w:val="en-US"/>
        </w:rPr>
        <w:t>pproach</w:t>
      </w:r>
      <w:bookmarkEnd w:id="24"/>
      <w:r>
        <w:rPr>
          <w:lang w:val="en-US"/>
        </w:rPr>
        <w:t xml:space="preserve"> Applied for Simulation Task Meta Data</w:t>
      </w:r>
      <w:bookmarkEnd w:id="25"/>
      <w:r>
        <w:rPr>
          <w:lang w:val="en-US"/>
        </w:rPr>
        <w:t xml:space="preserve"> </w:t>
      </w:r>
    </w:p>
    <w:p w:rsidR="006A3285" w:rsidRPr="006A3285" w:rsidRDefault="006A3285" w:rsidP="006A3285">
      <w:pPr>
        <w:rPr>
          <w:lang w:val="en-US"/>
        </w:rPr>
      </w:pPr>
      <w:r w:rsidRPr="006A3285">
        <w:rPr>
          <w:lang w:val="en-US"/>
        </w:rPr>
        <w:t xml:space="preserve">Although the structure of the STMD files is generally oriented to the established process with its phases and work steps, sufficient flexibility should be maintained in the mapping of the information to be able to </w:t>
      </w:r>
      <w:r>
        <w:rPr>
          <w:lang w:val="en-US"/>
        </w:rPr>
        <w:t>describe the large variety of di</w:t>
      </w:r>
      <w:r w:rsidRPr="006A3285">
        <w:rPr>
          <w:lang w:val="en-US"/>
        </w:rPr>
        <w:t>fferent types of simulation tasks. The simu</w:t>
      </w:r>
      <w:r w:rsidR="002E26DB">
        <w:rPr>
          <w:lang w:val="en-US"/>
        </w:rPr>
        <w:t>lation for the selection of a DC</w:t>
      </w:r>
      <w:r w:rsidRPr="006A3285">
        <w:rPr>
          <w:lang w:val="en-US"/>
        </w:rPr>
        <w:t xml:space="preserve"> motor may have completely other metadata than for example the simulation of a velocity control in automated driving and other metadata than the simulation of a BUS communication. The structure of the STMD schema therefore allows sufficient leeway to accommodate all these different metadata.</w:t>
      </w:r>
    </w:p>
    <w:p w:rsidR="00781ECA" w:rsidRDefault="006A3285" w:rsidP="006A3285">
      <w:pPr>
        <w:rPr>
          <w:lang w:val="en-US"/>
        </w:rPr>
      </w:pPr>
      <w:r w:rsidRPr="006A3285">
        <w:rPr>
          <w:lang w:val="en-US"/>
        </w:rPr>
        <w:t xml:space="preserve">Therefore, the technical metadata of the individual work steps in the phases are merely divided </w:t>
      </w:r>
      <w:r w:rsidR="00AD6663">
        <w:rPr>
          <w:lang w:val="en-US"/>
        </w:rPr>
        <w:t>into subchapters Input</w:t>
      </w:r>
      <w:r w:rsidR="00AD6663" w:rsidRPr="00AD6663">
        <w:rPr>
          <w:lang w:val="en-US"/>
        </w:rPr>
        <w:t>s, Procedure</w:t>
      </w:r>
      <w:r w:rsidRPr="00AD6663">
        <w:rPr>
          <w:lang w:val="en-US"/>
        </w:rPr>
        <w:t>, O</w:t>
      </w:r>
      <w:r w:rsidRPr="006A3285">
        <w:rPr>
          <w:lang w:val="en-US"/>
        </w:rPr>
        <w:t>utputs and Rationales. Within these subchapters, however, the information can be structured freely to a large extent.</w:t>
      </w:r>
    </w:p>
    <w:p w:rsidR="006A3285" w:rsidRDefault="006A3285" w:rsidP="006A3285">
      <w:pPr>
        <w:rPr>
          <w:lang w:val="en-US"/>
        </w:rPr>
      </w:pPr>
      <w:r w:rsidRPr="006A3285">
        <w:rPr>
          <w:lang w:val="en-US"/>
        </w:rPr>
        <w:t>In addition, information can also be documented in external files for which the SSP Traceability Concept does not provide any specifications. References to such external documentation can be used anywhere within</w:t>
      </w:r>
      <w:r w:rsidR="00AD6663">
        <w:rPr>
          <w:lang w:val="en-US"/>
        </w:rPr>
        <w:t xml:space="preserve"> the subchapters Inputs,</w:t>
      </w:r>
      <w:r w:rsidR="00AD6663" w:rsidRPr="00AD6663">
        <w:rPr>
          <w:lang w:val="en-US"/>
        </w:rPr>
        <w:t xml:space="preserve"> Procedure,</w:t>
      </w:r>
      <w:r w:rsidRPr="00AD6663">
        <w:rPr>
          <w:lang w:val="en-US"/>
        </w:rPr>
        <w:t xml:space="preserve"> </w:t>
      </w:r>
      <w:r w:rsidRPr="006A3285">
        <w:rPr>
          <w:lang w:val="en-US"/>
        </w:rPr>
        <w:t xml:space="preserve">Outputs and Rationales. The generic SSP Traceability approach merely specifies how these external resources are referenced (see </w:t>
      </w:r>
      <w:r>
        <w:rPr>
          <w:lang w:val="en-US"/>
        </w:rPr>
        <w:t xml:space="preserve">chapter </w:t>
      </w:r>
      <w:r>
        <w:rPr>
          <w:lang w:val="en-US"/>
        </w:rPr>
        <w:fldChar w:fldCharType="begin"/>
      </w:r>
      <w:r>
        <w:rPr>
          <w:lang w:val="en-US"/>
        </w:rPr>
        <w:instrText xml:space="preserve"> REF _Ref24527814 \r \h </w:instrText>
      </w:r>
      <w:r>
        <w:rPr>
          <w:lang w:val="en-US"/>
        </w:rPr>
      </w:r>
      <w:r>
        <w:rPr>
          <w:lang w:val="en-US"/>
        </w:rPr>
        <w:fldChar w:fldCharType="separate"/>
      </w:r>
      <w:r w:rsidR="00E713D1">
        <w:rPr>
          <w:lang w:val="en-US"/>
        </w:rPr>
        <w:t>3.6.2</w:t>
      </w:r>
      <w:r>
        <w:rPr>
          <w:lang w:val="en-US"/>
        </w:rPr>
        <w:fldChar w:fldCharType="end"/>
      </w:r>
      <w:r w:rsidRPr="006A3285">
        <w:rPr>
          <w:lang w:val="en-US"/>
        </w:rPr>
        <w:t>).</w:t>
      </w:r>
    </w:p>
    <w:p w:rsidR="003E1F2B" w:rsidRDefault="00230C19" w:rsidP="003E1F2B">
      <w:pPr>
        <w:pStyle w:val="berschrift2"/>
        <w:rPr>
          <w:lang w:val="en-US"/>
        </w:rPr>
      </w:pPr>
      <w:bookmarkStart w:id="26" w:name="_Toc27729681"/>
      <w:r>
        <w:rPr>
          <w:lang w:val="en-US"/>
        </w:rPr>
        <w:t>Version History I</w:t>
      </w:r>
      <w:r w:rsidR="003E1F2B">
        <w:rPr>
          <w:lang w:val="en-US"/>
        </w:rPr>
        <w:t>nformation</w:t>
      </w:r>
      <w:bookmarkEnd w:id="26"/>
    </w:p>
    <w:p w:rsidR="000B289B" w:rsidRDefault="00C57B31" w:rsidP="000B289B">
      <w:pPr>
        <w:rPr>
          <w:lang w:val="en-US"/>
        </w:rPr>
      </w:pPr>
      <w:r>
        <w:rPr>
          <w:lang w:val="en-US"/>
        </w:rPr>
        <w:t xml:space="preserve">An STMD file is </w:t>
      </w:r>
      <w:r w:rsidR="00513D3F">
        <w:rPr>
          <w:lang w:val="en-US"/>
        </w:rPr>
        <w:t xml:space="preserve">to be </w:t>
      </w:r>
      <w:r>
        <w:rPr>
          <w:lang w:val="en-US"/>
        </w:rPr>
        <w:t>filled stepwise during the planning, prepa</w:t>
      </w:r>
      <w:r w:rsidR="00B343C3" w:rsidRPr="00B343C3">
        <w:rPr>
          <w:lang w:val="en-US"/>
        </w:rPr>
        <w:t>ra</w:t>
      </w:r>
      <w:r w:rsidR="00513D3F">
        <w:rPr>
          <w:lang w:val="en-US"/>
        </w:rPr>
        <w:t xml:space="preserve">tion, execution and validation </w:t>
      </w:r>
      <w:r w:rsidR="00B343C3" w:rsidRPr="00B343C3">
        <w:rPr>
          <w:lang w:val="en-US"/>
        </w:rPr>
        <w:t>of the simulation task so that a version history results, simila</w:t>
      </w:r>
      <w:r w:rsidR="00513D3F">
        <w:rPr>
          <w:lang w:val="en-US"/>
        </w:rPr>
        <w:t>r to the version history of an o</w:t>
      </w:r>
      <w:r w:rsidR="00B343C3" w:rsidRPr="00B343C3">
        <w:rPr>
          <w:lang w:val="en-US"/>
        </w:rPr>
        <w:t xml:space="preserve">ffice document or a CAD model. However, the history is not documented within single STMD file, but is formed by a sequence of STMD files that represent a version chain. Version management for the metadata of a simulation task is therefore not defined by the STMD XML Schema, but is managed by tools or data management systems. This corresponds approximately to the version mechanism of PDM / TDM </w:t>
      </w:r>
      <w:r w:rsidR="00B343C3" w:rsidRPr="00B343C3">
        <w:rPr>
          <w:lang w:val="en-US"/>
        </w:rPr>
        <w:lastRenderedPageBreak/>
        <w:t xml:space="preserve">systems for the administration of CAD data. The view into a single STMD file therefore does not explicitly reveal which STMD file is the predecessor file in the version chain </w:t>
      </w:r>
      <w:r w:rsidR="00513D3F" w:rsidRPr="00513D3F">
        <w:rPr>
          <w:color w:val="C00000"/>
          <w:lang w:val="en-US"/>
        </w:rPr>
        <w:t>(</w:t>
      </w:r>
      <w:r w:rsidR="00513D3F">
        <w:rPr>
          <w:color w:val="C00000"/>
          <w:lang w:val="en-US"/>
        </w:rPr>
        <w:t>is this true</w:t>
      </w:r>
      <w:r w:rsidR="00513D3F" w:rsidRPr="00513D3F">
        <w:rPr>
          <w:color w:val="C00000"/>
          <w:lang w:val="en-US"/>
        </w:rPr>
        <w:t xml:space="preserve">?) </w:t>
      </w:r>
      <w:r w:rsidR="00B343C3" w:rsidRPr="00B343C3">
        <w:rPr>
          <w:lang w:val="en-US"/>
        </w:rPr>
        <w:t>and it is also not directly obvious which have been the last changes of the STMD file. This can only be determined by a manual</w:t>
      </w:r>
      <w:r w:rsidR="00513D3F">
        <w:rPr>
          <w:lang w:val="en-US"/>
        </w:rPr>
        <w:t>ly</w:t>
      </w:r>
      <w:r w:rsidR="00B343C3" w:rsidRPr="00B343C3">
        <w:rPr>
          <w:lang w:val="en-US"/>
        </w:rPr>
        <w:t xml:space="preserve"> or tool-supported comparison with the predecessor file. Each time a glue particle is changed and saved, a new STMD file is created, which then continues the existing version chain by one instance.</w:t>
      </w:r>
    </w:p>
    <w:p w:rsidR="00B343C3" w:rsidRPr="00B343C3" w:rsidRDefault="00B343C3" w:rsidP="000B289B">
      <w:pPr>
        <w:rPr>
          <w:rFonts w:ascii="Consolas" w:hAnsi="Consolas"/>
          <w:lang w:val="en-US"/>
        </w:rPr>
      </w:pPr>
      <w:r w:rsidRPr="00B343C3">
        <w:rPr>
          <w:rFonts w:ascii="Consolas" w:hAnsi="Consolas"/>
          <w:b/>
          <w:color w:val="C00000"/>
          <w:sz w:val="16"/>
          <w:lang w:val="en-US"/>
        </w:rPr>
        <w:t>Question:</w:t>
      </w:r>
      <w:r w:rsidRPr="00B343C3">
        <w:rPr>
          <w:rFonts w:ascii="Consolas" w:hAnsi="Consolas"/>
          <w:color w:val="C00000"/>
          <w:sz w:val="16"/>
          <w:lang w:val="en-US"/>
        </w:rPr>
        <w:t xml:space="preserve"> Is the attribute </w:t>
      </w:r>
      <w:r>
        <w:rPr>
          <w:rFonts w:ascii="Consolas" w:hAnsi="Consolas"/>
          <w:color w:val="C00000"/>
          <w:sz w:val="16"/>
          <w:lang w:val="en-US"/>
        </w:rPr>
        <w:t>&lt;</w:t>
      </w:r>
      <w:proofErr w:type="spellStart"/>
      <w:r w:rsidRPr="00B343C3">
        <w:rPr>
          <w:rFonts w:ascii="Consolas" w:hAnsi="Consolas"/>
          <w:color w:val="C00000"/>
          <w:sz w:val="16"/>
          <w:lang w:val="en-US"/>
        </w:rPr>
        <w:t>stmd</w:t>
      </w:r>
      <w:proofErr w:type="gramStart"/>
      <w:r w:rsidRPr="00B343C3">
        <w:rPr>
          <w:rFonts w:ascii="Consolas" w:hAnsi="Consolas"/>
          <w:color w:val="C00000"/>
          <w:sz w:val="16"/>
          <w:lang w:val="en-US"/>
        </w:rPr>
        <w:t>:SimulationTaskMetaData</w:t>
      </w:r>
      <w:proofErr w:type="spellEnd"/>
      <w:proofErr w:type="gramEnd"/>
      <w:r w:rsidRPr="00B343C3">
        <w:rPr>
          <w:rFonts w:ascii="Consolas" w:hAnsi="Consolas"/>
          <w:color w:val="C00000"/>
          <w:sz w:val="16"/>
          <w:lang w:val="en-US"/>
        </w:rPr>
        <w:t xml:space="preserve"> </w:t>
      </w:r>
      <w:proofErr w:type="spellStart"/>
      <w:r w:rsidRPr="00B343C3">
        <w:rPr>
          <w:rFonts w:ascii="Consolas" w:hAnsi="Consolas"/>
          <w:color w:val="C00000"/>
          <w:sz w:val="16"/>
          <w:lang w:val="en-US"/>
        </w:rPr>
        <w:t>fileversion</w:t>
      </w:r>
      <w:proofErr w:type="spellEnd"/>
      <w:r w:rsidRPr="00B343C3">
        <w:rPr>
          <w:rFonts w:ascii="Consolas" w:hAnsi="Consolas"/>
          <w:color w:val="C00000"/>
          <w:sz w:val="16"/>
          <w:lang w:val="en-US"/>
        </w:rPr>
        <w:t>=""&gt; designed to carry the explicit version ID on an STMD file within a version chain?</w:t>
      </w:r>
    </w:p>
    <w:p w:rsidR="003E1F2B" w:rsidRDefault="00A07ACC" w:rsidP="003E1F2B">
      <w:pPr>
        <w:pStyle w:val="berschrift2"/>
        <w:rPr>
          <w:lang w:val="en-US"/>
        </w:rPr>
      </w:pPr>
      <w:bookmarkStart w:id="27" w:name="_Ref24536746"/>
      <w:bookmarkStart w:id="28" w:name="_Toc27729682"/>
      <w:r>
        <w:rPr>
          <w:lang w:val="en-US"/>
        </w:rPr>
        <w:t>Key wording</w:t>
      </w:r>
      <w:bookmarkEnd w:id="27"/>
      <w:r w:rsidR="00C57B31">
        <w:rPr>
          <w:lang w:val="en-US"/>
        </w:rPr>
        <w:t>, classification</w:t>
      </w:r>
      <w:r w:rsidR="00D73576">
        <w:rPr>
          <w:lang w:val="en-US"/>
        </w:rPr>
        <w:t xml:space="preserve"> and annotations</w:t>
      </w:r>
      <w:bookmarkEnd w:id="28"/>
    </w:p>
    <w:p w:rsidR="00B33C88" w:rsidRPr="00B33C88" w:rsidRDefault="00B33C88" w:rsidP="00B33C88">
      <w:pPr>
        <w:rPr>
          <w:lang w:val="en-US"/>
        </w:rPr>
      </w:pPr>
      <w:r w:rsidRPr="00B33C88">
        <w:rPr>
          <w:lang w:val="en-US"/>
        </w:rPr>
        <w:t xml:space="preserve">To make it easier to find STMD files and to </w:t>
      </w:r>
      <w:r w:rsidR="00513D3F">
        <w:rPr>
          <w:lang w:val="en-US"/>
        </w:rPr>
        <w:t xml:space="preserve">facilitate </w:t>
      </w:r>
      <w:r w:rsidRPr="00B33C88">
        <w:rPr>
          <w:lang w:val="en-US"/>
        </w:rPr>
        <w:t>the reuse of STMD files, the SSP Traceability concept approach provides for the use of key wording. A keyword entry consists of a keyword name and a keyword value.</w:t>
      </w:r>
    </w:p>
    <w:p w:rsidR="00A4274E" w:rsidRDefault="00B33C88" w:rsidP="00B33C88">
      <w:pPr>
        <w:rPr>
          <w:lang w:val="en-US"/>
        </w:rPr>
      </w:pPr>
      <w:r w:rsidRPr="00B33C88">
        <w:rPr>
          <w:lang w:val="en-US"/>
        </w:rPr>
        <w:t xml:space="preserve">A distinction can be made between mandatory keyword entries with a name defined in the schema and a fixed selection of permitted values, mandatory keyword entries with a name defined in the schema </w:t>
      </w:r>
      <w:r w:rsidR="00513D3F">
        <w:rPr>
          <w:lang w:val="en-US"/>
        </w:rPr>
        <w:t xml:space="preserve">but </w:t>
      </w:r>
      <w:r w:rsidRPr="00B33C88">
        <w:rPr>
          <w:lang w:val="en-US"/>
        </w:rPr>
        <w:t>without a fixed selection of permitted values, and free keyword entries for which both the name and the value can</w:t>
      </w:r>
      <w:r>
        <w:rPr>
          <w:lang w:val="en-US"/>
        </w:rPr>
        <w:t xml:space="preserve"> be freely defined</w:t>
      </w:r>
      <w:r w:rsidRPr="00B33C88">
        <w:rPr>
          <w:lang w:val="en-US"/>
        </w:rPr>
        <w:t>.</w:t>
      </w:r>
    </w:p>
    <w:p w:rsidR="00A4274E" w:rsidRDefault="00B33C88" w:rsidP="00B343C3">
      <w:pPr>
        <w:jc w:val="both"/>
        <w:rPr>
          <w:lang w:val="en-US"/>
        </w:rPr>
      </w:pPr>
      <w:r w:rsidRPr="00B33C88">
        <w:rPr>
          <w:lang w:val="en-US"/>
        </w:rPr>
        <w:t>For example, to specify a keyword to determine the operating system, a keyword entry may b</w:t>
      </w:r>
      <w:r w:rsidR="00394DB5">
        <w:rPr>
          <w:lang w:val="en-US"/>
        </w:rPr>
        <w:t>e defined with the keyword name</w:t>
      </w:r>
      <w:r w:rsidRPr="00B33C88">
        <w:rPr>
          <w:lang w:val="en-US"/>
        </w:rPr>
        <w:t xml:space="preserve"> </w:t>
      </w:r>
      <w:r w:rsidRPr="001C4E2B">
        <w:rPr>
          <w:i/>
          <w:lang w:val="en-US"/>
        </w:rPr>
        <w:t>Operating System</w:t>
      </w:r>
      <w:r w:rsidRPr="00B33C88">
        <w:rPr>
          <w:lang w:val="en-US"/>
        </w:rPr>
        <w:t xml:space="preserve"> and a keyword va</w:t>
      </w:r>
      <w:r w:rsidR="00394DB5">
        <w:rPr>
          <w:lang w:val="en-US"/>
        </w:rPr>
        <w:t>lue like e.g. Windows 10, Windo</w:t>
      </w:r>
      <w:r w:rsidRPr="00B33C88">
        <w:rPr>
          <w:lang w:val="en-US"/>
        </w:rPr>
        <w:t>ws 7, any Linux and UNIX operating system or even a real time operating systems.</w:t>
      </w:r>
    </w:p>
    <w:p w:rsidR="00A4274E" w:rsidRDefault="00394DB5" w:rsidP="00AD4262">
      <w:pPr>
        <w:rPr>
          <w:lang w:val="en-US"/>
        </w:rPr>
      </w:pPr>
      <w:r w:rsidRPr="00394DB5">
        <w:rPr>
          <w:lang w:val="en-US"/>
        </w:rPr>
        <w:t xml:space="preserve">Similarly, a keyword with the </w:t>
      </w:r>
      <w:r w:rsidR="001C4E2B">
        <w:rPr>
          <w:lang w:val="en-US"/>
        </w:rPr>
        <w:t xml:space="preserve">fixed </w:t>
      </w:r>
      <w:r w:rsidRPr="00394DB5">
        <w:rPr>
          <w:lang w:val="en-US"/>
        </w:rPr>
        <w:t xml:space="preserve">keyword name </w:t>
      </w:r>
      <w:r w:rsidRPr="001C4E2B">
        <w:rPr>
          <w:i/>
          <w:lang w:val="en-US"/>
        </w:rPr>
        <w:t>Modelled Object</w:t>
      </w:r>
      <w:r w:rsidRPr="00394DB5">
        <w:rPr>
          <w:lang w:val="en-US"/>
        </w:rPr>
        <w:t xml:space="preserve"> could be defined, whose </w:t>
      </w:r>
      <w:r w:rsidR="008055FE">
        <w:rPr>
          <w:lang w:val="en-US"/>
        </w:rPr>
        <w:t xml:space="preserve">valid </w:t>
      </w:r>
      <w:r w:rsidRPr="00394DB5">
        <w:rPr>
          <w:lang w:val="en-US"/>
        </w:rPr>
        <w:t xml:space="preserve">keyword value </w:t>
      </w:r>
      <w:r w:rsidR="008055FE">
        <w:rPr>
          <w:lang w:val="en-US"/>
        </w:rPr>
        <w:t>are not predefined and could b</w:t>
      </w:r>
      <w:r w:rsidRPr="00394DB5">
        <w:rPr>
          <w:lang w:val="en-US"/>
        </w:rPr>
        <w:t>, for example, DC Motor.</w:t>
      </w:r>
    </w:p>
    <w:p w:rsidR="00394DB5" w:rsidRDefault="00394DB5" w:rsidP="00AD4262">
      <w:pPr>
        <w:rPr>
          <w:lang w:val="en-US"/>
        </w:rPr>
      </w:pPr>
      <w:r w:rsidRPr="00394DB5">
        <w:rPr>
          <w:lang w:val="en-US"/>
        </w:rPr>
        <w:t xml:space="preserve">As a third example one could define a keyword with the </w:t>
      </w:r>
      <w:r w:rsidR="008055FE">
        <w:rPr>
          <w:lang w:val="en-US"/>
        </w:rPr>
        <w:t xml:space="preserve">non-predefined keyword name </w:t>
      </w:r>
      <w:r w:rsidR="008055FE" w:rsidRPr="008055FE">
        <w:rPr>
          <w:i/>
          <w:lang w:val="en-US"/>
        </w:rPr>
        <w:t>C</w:t>
      </w:r>
      <w:r w:rsidRPr="008055FE">
        <w:rPr>
          <w:i/>
          <w:lang w:val="en-US"/>
        </w:rPr>
        <w:t>ontext</w:t>
      </w:r>
      <w:r w:rsidRPr="00394DB5">
        <w:rPr>
          <w:lang w:val="en-US"/>
        </w:rPr>
        <w:t xml:space="preserve"> and the </w:t>
      </w:r>
      <w:r w:rsidR="008055FE">
        <w:rPr>
          <w:lang w:val="en-US"/>
        </w:rPr>
        <w:t xml:space="preserve">non-predefined </w:t>
      </w:r>
      <w:r w:rsidRPr="00394DB5">
        <w:rPr>
          <w:lang w:val="en-US"/>
        </w:rPr>
        <w:t>keyword value window lifter.</w:t>
      </w:r>
    </w:p>
    <w:p w:rsidR="00E10B4F" w:rsidRPr="00E10B4F" w:rsidRDefault="00E10B4F" w:rsidP="00E10B4F">
      <w:pPr>
        <w:rPr>
          <w:lang w:val="en-US"/>
        </w:rPr>
      </w:pPr>
      <w:r w:rsidRPr="00E10B4F">
        <w:rPr>
          <w:lang w:val="en-US"/>
        </w:rPr>
        <w:t>To search for STMD files or simulation tasks that simulate DC motors for window regulators on a Windows 10 system, you could define and execute a</w:t>
      </w:r>
      <w:r w:rsidR="006F2999">
        <w:rPr>
          <w:lang w:val="en-US"/>
        </w:rPr>
        <w:t>n</w:t>
      </w:r>
      <w:r w:rsidRPr="00E10B4F">
        <w:rPr>
          <w:lang w:val="en-US"/>
        </w:rPr>
        <w:t xml:space="preserve"> appropriate que</w:t>
      </w:r>
      <w:r>
        <w:rPr>
          <w:lang w:val="en-US"/>
        </w:rPr>
        <w:t>ry with the following structure</w:t>
      </w:r>
    </w:p>
    <w:p w:rsidR="00E10B4F" w:rsidRDefault="00E10B4F" w:rsidP="00E10B4F">
      <w:pPr>
        <w:ind w:left="576"/>
        <w:rPr>
          <w:rStyle w:val="SchwacherVerweis"/>
          <w:lang w:val="en-US"/>
        </w:rPr>
      </w:pPr>
      <w:r w:rsidRPr="00E10B4F">
        <w:rPr>
          <w:rStyle w:val="SchwacherVerweis"/>
          <w:lang w:val="en-US"/>
        </w:rPr>
        <w:t>Search all STMD files with the keyword</w:t>
      </w:r>
      <w:r>
        <w:rPr>
          <w:rStyle w:val="SchwacherVerweis"/>
          <w:lang w:val="en-US"/>
        </w:rPr>
        <w:t xml:space="preserve"> Constraints</w:t>
      </w:r>
    </w:p>
    <w:p w:rsidR="008055FE" w:rsidRPr="00C57B31" w:rsidRDefault="008055FE" w:rsidP="008055FE">
      <w:pPr>
        <w:pStyle w:val="Listenabsatz"/>
        <w:numPr>
          <w:ilvl w:val="0"/>
          <w:numId w:val="3"/>
        </w:numPr>
        <w:rPr>
          <w:rStyle w:val="SchwacherVerweis"/>
        </w:rPr>
      </w:pPr>
      <w:r w:rsidRPr="00E10B4F">
        <w:rPr>
          <w:rStyle w:val="SchwacherVerweis"/>
          <w:lang w:val="en-US"/>
        </w:rPr>
        <w:t xml:space="preserve">Operating System = </w:t>
      </w:r>
      <w:r>
        <w:rPr>
          <w:rStyle w:val="SchwacherVerweis"/>
          <w:lang w:val="en-US"/>
        </w:rPr>
        <w:t>“</w:t>
      </w:r>
      <w:r w:rsidRPr="00E10B4F">
        <w:rPr>
          <w:rStyle w:val="SchwacherVerweis"/>
          <w:lang w:val="en-US"/>
        </w:rPr>
        <w:t>Windows 10.</w:t>
      </w:r>
      <w:r>
        <w:rPr>
          <w:rStyle w:val="SchwacherVerweis"/>
          <w:lang w:val="en-US"/>
        </w:rPr>
        <w:t>”</w:t>
      </w:r>
    </w:p>
    <w:p w:rsidR="008055FE" w:rsidRPr="00E10B4F" w:rsidRDefault="008055FE" w:rsidP="008055FE">
      <w:pPr>
        <w:pStyle w:val="Listenabsatz"/>
        <w:numPr>
          <w:ilvl w:val="0"/>
          <w:numId w:val="3"/>
        </w:numPr>
        <w:rPr>
          <w:rStyle w:val="SchwacherVerweis"/>
          <w:lang w:val="en-US"/>
        </w:rPr>
      </w:pPr>
      <w:r w:rsidRPr="00E10B4F">
        <w:rPr>
          <w:rStyle w:val="SchwacherVerweis"/>
          <w:lang w:val="en-US"/>
        </w:rPr>
        <w:t xml:space="preserve">Modelled Object = </w:t>
      </w:r>
      <w:r>
        <w:rPr>
          <w:rStyle w:val="SchwacherVerweis"/>
          <w:lang w:val="en-US"/>
        </w:rPr>
        <w:t>“</w:t>
      </w:r>
      <w:r w:rsidRPr="00E10B4F">
        <w:rPr>
          <w:rStyle w:val="SchwacherVerweis"/>
          <w:lang w:val="en-US"/>
        </w:rPr>
        <w:t>DC Motor</w:t>
      </w:r>
      <w:r>
        <w:rPr>
          <w:rStyle w:val="SchwacherVerweis"/>
          <w:lang w:val="en-US"/>
        </w:rPr>
        <w:t>”</w:t>
      </w:r>
    </w:p>
    <w:p w:rsidR="00E10B4F" w:rsidRPr="00E10B4F" w:rsidRDefault="00E10B4F" w:rsidP="00E10B4F">
      <w:pPr>
        <w:pStyle w:val="Listenabsatz"/>
        <w:numPr>
          <w:ilvl w:val="0"/>
          <w:numId w:val="3"/>
        </w:numPr>
        <w:rPr>
          <w:rStyle w:val="SchwacherVerweis"/>
          <w:lang w:val="en-US"/>
        </w:rPr>
      </w:pPr>
      <w:r w:rsidRPr="00E10B4F">
        <w:rPr>
          <w:rStyle w:val="SchwacherVerweis"/>
          <w:lang w:val="en-US"/>
        </w:rPr>
        <w:t xml:space="preserve">Context = </w:t>
      </w:r>
      <w:r w:rsidR="006F2999">
        <w:rPr>
          <w:rStyle w:val="SchwacherVerweis"/>
          <w:lang w:val="en-US"/>
        </w:rPr>
        <w:t>“</w:t>
      </w:r>
      <w:r w:rsidRPr="00E10B4F">
        <w:rPr>
          <w:rStyle w:val="SchwacherVerweis"/>
          <w:lang w:val="en-US"/>
        </w:rPr>
        <w:t>Window Lifter</w:t>
      </w:r>
      <w:r w:rsidR="006F2999">
        <w:rPr>
          <w:rStyle w:val="SchwacherVerweis"/>
          <w:lang w:val="en-US"/>
        </w:rPr>
        <w:t>”</w:t>
      </w:r>
    </w:p>
    <w:p w:rsidR="00C57B31" w:rsidRDefault="00C57B31" w:rsidP="00C57B31">
      <w:pPr>
        <w:rPr>
          <w:lang w:val="en-US"/>
        </w:rPr>
      </w:pPr>
      <w:r w:rsidRPr="00C57B31">
        <w:rPr>
          <w:lang w:val="en-US"/>
        </w:rPr>
        <w:t>Keywords can be defined on all structural levels of an STMD file and are referred to as Classification Entry and summarized as Classification.</w:t>
      </w:r>
    </w:p>
    <w:p w:rsidR="00D73576" w:rsidRDefault="00D73576" w:rsidP="00C57B31">
      <w:pPr>
        <w:rPr>
          <w:lang w:val="en-US"/>
        </w:rPr>
      </w:pPr>
      <w:r>
        <w:rPr>
          <w:lang w:val="en-US"/>
        </w:rPr>
        <w:t xml:space="preserve">Annotation may be used for additional free comments and </w:t>
      </w:r>
      <w:r w:rsidRPr="00C57B31">
        <w:rPr>
          <w:lang w:val="en-US"/>
        </w:rPr>
        <w:t>can be defined on all structural levels of an STMD file</w:t>
      </w:r>
      <w:r>
        <w:rPr>
          <w:lang w:val="en-US"/>
        </w:rPr>
        <w:t>.</w:t>
      </w:r>
    </w:p>
    <w:p w:rsidR="003E1F2B" w:rsidRDefault="00B343C3" w:rsidP="003E1F2B">
      <w:pPr>
        <w:pStyle w:val="berschrift2"/>
        <w:rPr>
          <w:lang w:val="en-US"/>
        </w:rPr>
      </w:pPr>
      <w:bookmarkStart w:id="29" w:name="_Toc27729683"/>
      <w:r>
        <w:rPr>
          <w:lang w:val="en-US"/>
        </w:rPr>
        <w:t>Lifecycle Information</w:t>
      </w:r>
      <w:bookmarkEnd w:id="29"/>
    </w:p>
    <w:p w:rsidR="00253521" w:rsidRDefault="00D90F87" w:rsidP="00A07ACC">
      <w:pPr>
        <w:rPr>
          <w:lang w:val="en-US"/>
        </w:rPr>
      </w:pPr>
      <w:r w:rsidRPr="00D90F87">
        <w:rPr>
          <w:lang w:val="en-US"/>
        </w:rPr>
        <w:t xml:space="preserve">Lifecycle information can be found both in the subchapter associated with the work steps and in the chapters on the phases. Several lifecycle information can be specified within the chapters so that the lifecycle </w:t>
      </w:r>
      <w:r w:rsidR="0074322E">
        <w:rPr>
          <w:lang w:val="en-US"/>
        </w:rPr>
        <w:t xml:space="preserve">history </w:t>
      </w:r>
      <w:r w:rsidRPr="00D90F87">
        <w:rPr>
          <w:lang w:val="en-US"/>
        </w:rPr>
        <w:t xml:space="preserve">of a chapter or subchapter can be documented without resorting to the entire </w:t>
      </w:r>
      <w:r w:rsidR="0074322E">
        <w:rPr>
          <w:lang w:val="en-US"/>
        </w:rPr>
        <w:t xml:space="preserve">STMD </w:t>
      </w:r>
      <w:r w:rsidRPr="00D90F87">
        <w:rPr>
          <w:lang w:val="en-US"/>
        </w:rPr>
        <w:t>version history.</w:t>
      </w:r>
      <w:r w:rsidR="00253521">
        <w:rPr>
          <w:lang w:val="en-US"/>
        </w:rPr>
        <w:t xml:space="preserve"> </w:t>
      </w:r>
      <w:r w:rsidR="00253521" w:rsidRPr="00253521">
        <w:rPr>
          <w:lang w:val="en-US"/>
        </w:rPr>
        <w:t>Lifecycle information documented at the chapter level is valid for all subchapters, regardless of the lifecycle information documented in the subchapters.</w:t>
      </w:r>
    </w:p>
    <w:p w:rsidR="0074322E" w:rsidRDefault="0074322E" w:rsidP="0074322E">
      <w:pPr>
        <w:rPr>
          <w:lang w:val="en-US"/>
        </w:rPr>
      </w:pPr>
      <w:r w:rsidRPr="00A07ACC">
        <w:rPr>
          <w:lang w:val="en-US"/>
        </w:rPr>
        <w:t xml:space="preserve">The lifecycle </w:t>
      </w:r>
      <w:r>
        <w:rPr>
          <w:lang w:val="en-US"/>
        </w:rPr>
        <w:t>information refers to the stage</w:t>
      </w:r>
      <w:r w:rsidRPr="00A07ACC">
        <w:rPr>
          <w:lang w:val="en-US"/>
        </w:rPr>
        <w:t xml:space="preserve"> of individual sections of the STMD file (chapters for phases and work steps) or their contents. The core of the lifecycle info</w:t>
      </w:r>
      <w:r>
        <w:rPr>
          <w:lang w:val="en-US"/>
        </w:rPr>
        <w:t>rmation is the respective stage</w:t>
      </w:r>
      <w:r w:rsidRPr="00A07ACC">
        <w:rPr>
          <w:lang w:val="en-US"/>
        </w:rPr>
        <w:t xml:space="preserve"> of the information and, optionally, information about the responsibility</w:t>
      </w:r>
      <w:r>
        <w:rPr>
          <w:lang w:val="en-US"/>
        </w:rPr>
        <w:t xml:space="preserve"> for the relevant information </w:t>
      </w:r>
      <w:r>
        <w:rPr>
          <w:lang w:val="en-US"/>
        </w:rPr>
        <w:lastRenderedPageBreak/>
        <w:t>or the responsibility for setting the life cycle stage. Also o</w:t>
      </w:r>
      <w:r w:rsidRPr="00A07ACC">
        <w:rPr>
          <w:lang w:val="en-US"/>
        </w:rPr>
        <w:t>ptionally, the sta</w:t>
      </w:r>
      <w:r>
        <w:rPr>
          <w:lang w:val="en-US"/>
        </w:rPr>
        <w:t>ge</w:t>
      </w:r>
      <w:r w:rsidRPr="00A07ACC">
        <w:rPr>
          <w:lang w:val="en-US"/>
        </w:rPr>
        <w:t xml:space="preserve"> can be extended with a signature and a che</w:t>
      </w:r>
      <w:r>
        <w:rPr>
          <w:lang w:val="en-US"/>
        </w:rPr>
        <w:t>cksum for the relevant section.</w:t>
      </w:r>
    </w:p>
    <w:p w:rsidR="0074322E" w:rsidRDefault="0074322E" w:rsidP="00A07ACC">
      <w:pPr>
        <w:rPr>
          <w:lang w:val="en-US"/>
        </w:rPr>
      </w:pPr>
      <w:r>
        <w:rPr>
          <w:lang w:val="en-US"/>
        </w:rPr>
        <w:t>The available stages</w:t>
      </w:r>
      <w:r w:rsidRPr="00D90F87">
        <w:rPr>
          <w:lang w:val="en-US"/>
        </w:rPr>
        <w:t xml:space="preserve"> are Drafted, Defined, Validated, Approved, Archived, </w:t>
      </w:r>
      <w:proofErr w:type="gramStart"/>
      <w:r w:rsidRPr="00D90F87">
        <w:rPr>
          <w:lang w:val="en-US"/>
        </w:rPr>
        <w:t>Retracted</w:t>
      </w:r>
      <w:proofErr w:type="gramEnd"/>
      <w:r>
        <w:rPr>
          <w:lang w:val="en-US"/>
        </w:rPr>
        <w:t>.</w:t>
      </w:r>
    </w:p>
    <w:p w:rsidR="000C3B6E" w:rsidRDefault="000C3B6E" w:rsidP="000C3B6E">
      <w:pPr>
        <w:pStyle w:val="berschrift2"/>
        <w:rPr>
          <w:lang w:val="en-US"/>
        </w:rPr>
      </w:pPr>
      <w:bookmarkStart w:id="30" w:name="_Toc27729684"/>
      <w:r>
        <w:rPr>
          <w:lang w:val="en-US"/>
        </w:rPr>
        <w:t>References</w:t>
      </w:r>
      <w:bookmarkEnd w:id="30"/>
    </w:p>
    <w:p w:rsidR="00D16B34" w:rsidRPr="00D16B34" w:rsidRDefault="00D16B34" w:rsidP="00D16B34">
      <w:pPr>
        <w:rPr>
          <w:lang w:val="en-US"/>
        </w:rPr>
      </w:pPr>
      <w:r w:rsidRPr="00F5599E">
        <w:rPr>
          <w:lang w:val="en-US"/>
        </w:rPr>
        <w:t>Two different types of references can be used in STMD. Internal references and external references.</w:t>
      </w:r>
      <w:r>
        <w:rPr>
          <w:lang w:val="en-US"/>
        </w:rPr>
        <w:t xml:space="preserve"> </w:t>
      </w:r>
      <w:r w:rsidRPr="00D16B34">
        <w:rPr>
          <w:lang w:val="en-US"/>
        </w:rPr>
        <w:t>In the case of the external references, one can distinguish between the referenced types of information and the location of the referenced information, that is, the destination of the external references.</w:t>
      </w:r>
      <w:r w:rsidR="0074322E">
        <w:rPr>
          <w:lang w:val="en-US"/>
        </w:rPr>
        <w:t xml:space="preserve"> </w:t>
      </w:r>
      <w:r w:rsidR="0074322E" w:rsidRPr="008D6350">
        <w:rPr>
          <w:rFonts w:ascii="Consolas" w:hAnsi="Consolas"/>
          <w:color w:val="C00000"/>
          <w:lang w:val="en-US"/>
        </w:rPr>
        <w:t xml:space="preserve">Der </w:t>
      </w:r>
      <w:proofErr w:type="spellStart"/>
      <w:r w:rsidR="0074322E" w:rsidRPr="008D6350">
        <w:rPr>
          <w:rFonts w:ascii="Consolas" w:hAnsi="Consolas"/>
          <w:color w:val="C00000"/>
          <w:lang w:val="en-US"/>
        </w:rPr>
        <w:t>letze</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Satz</w:t>
      </w:r>
      <w:proofErr w:type="spellEnd"/>
      <w:r w:rsidR="0074322E" w:rsidRPr="008D6350">
        <w:rPr>
          <w:rFonts w:ascii="Consolas" w:hAnsi="Consolas"/>
          <w:color w:val="C00000"/>
          <w:lang w:val="en-US"/>
        </w:rPr>
        <w:t xml:space="preserve"> </w:t>
      </w:r>
      <w:proofErr w:type="spellStart"/>
      <w:proofErr w:type="gramStart"/>
      <w:r w:rsidR="0074322E" w:rsidRPr="008D6350">
        <w:rPr>
          <w:rFonts w:ascii="Consolas" w:hAnsi="Consolas"/>
          <w:color w:val="C00000"/>
          <w:lang w:val="en-US"/>
        </w:rPr>
        <w:t>ist</w:t>
      </w:r>
      <w:proofErr w:type="spellEnd"/>
      <w:proofErr w:type="gram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noch</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etwas</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komisch</w:t>
      </w:r>
      <w:proofErr w:type="spellEnd"/>
      <w:r w:rsidR="0074322E" w:rsidRPr="008D6350">
        <w:rPr>
          <w:rFonts w:ascii="Consolas" w:hAnsi="Consolas"/>
          <w:color w:val="C00000"/>
          <w:lang w:val="en-US"/>
        </w:rPr>
        <w:t>.</w:t>
      </w:r>
    </w:p>
    <w:p w:rsidR="003E1F2B" w:rsidRDefault="000C3B6E" w:rsidP="000C3B6E">
      <w:pPr>
        <w:pStyle w:val="berschrift3"/>
        <w:rPr>
          <w:lang w:val="en-US"/>
        </w:rPr>
      </w:pPr>
      <w:bookmarkStart w:id="31" w:name="_Toc27729685"/>
      <w:r>
        <w:rPr>
          <w:lang w:val="en-US"/>
        </w:rPr>
        <w:t>Internal</w:t>
      </w:r>
      <w:r w:rsidR="00F5599E">
        <w:rPr>
          <w:lang w:val="en-US"/>
        </w:rPr>
        <w:t xml:space="preserve"> </w:t>
      </w:r>
      <w:r>
        <w:rPr>
          <w:lang w:val="en-US"/>
        </w:rPr>
        <w:t>References</w:t>
      </w:r>
      <w:bookmarkEnd w:id="31"/>
    </w:p>
    <w:p w:rsidR="00F5599E" w:rsidRDefault="007D6E65" w:rsidP="00F5599E">
      <w:pPr>
        <w:rPr>
          <w:lang w:val="en-US"/>
        </w:rPr>
      </w:pPr>
      <w:r w:rsidRPr="007D6E65">
        <w:rPr>
          <w:lang w:val="en-US"/>
        </w:rPr>
        <w:t xml:space="preserve">An internal reference is </w:t>
      </w:r>
      <w:r w:rsidR="0074322E">
        <w:rPr>
          <w:lang w:val="en-US"/>
        </w:rPr>
        <w:t>a reference from one location within</w:t>
      </w:r>
      <w:r w:rsidRPr="007D6E65">
        <w:rPr>
          <w:lang w:val="en-US"/>
        </w:rPr>
        <w:t xml:space="preserve"> the STMD file to another location within the same STMD file. The most common use case of an internal reference is a reference from one work step to the result of another work step in a previous phase. For example, the results of a design specification could be referenced to specify the inputs for a model implementation. On the one hand this avoids redundancies and on the other hand improves the traceability.</w:t>
      </w:r>
    </w:p>
    <w:p w:rsidR="000C3B6E" w:rsidRDefault="000C3B6E" w:rsidP="000C3B6E">
      <w:pPr>
        <w:pStyle w:val="berschrift3"/>
        <w:rPr>
          <w:lang w:val="en-US"/>
        </w:rPr>
      </w:pPr>
      <w:bookmarkStart w:id="32" w:name="_Ref24527814"/>
      <w:bookmarkStart w:id="33" w:name="_Toc27729686"/>
      <w:r>
        <w:rPr>
          <w:lang w:val="en-US"/>
        </w:rPr>
        <w:t>External References</w:t>
      </w:r>
      <w:bookmarkEnd w:id="32"/>
      <w:bookmarkEnd w:id="33"/>
    </w:p>
    <w:p w:rsidR="000C3B6E" w:rsidRDefault="000C3B6E" w:rsidP="000C3B6E">
      <w:pPr>
        <w:rPr>
          <w:lang w:val="en-US"/>
        </w:rPr>
      </w:pPr>
      <w:r w:rsidRPr="000C3B6E">
        <w:rPr>
          <w:lang w:val="en-US"/>
        </w:rPr>
        <w:t>The second type of references are references to external resources. External resources include models (Functional Mockup Units - FMU) in a simulation data management system, parameter sets in a parameter database, specification documents in a file system, requirements in a requirements management system, and others.</w:t>
      </w:r>
    </w:p>
    <w:p w:rsidR="007D6E65" w:rsidRPr="008D6350" w:rsidRDefault="007D6E65" w:rsidP="000C3B6E">
      <w:pPr>
        <w:rPr>
          <w:lang w:val="en-US"/>
        </w:rPr>
      </w:pPr>
      <w:proofErr w:type="spellStart"/>
      <w:r w:rsidRPr="008D6350">
        <w:rPr>
          <w:rFonts w:ascii="Consolas" w:hAnsi="Consolas"/>
          <w:b/>
          <w:color w:val="C00000"/>
          <w:lang w:val="en-US"/>
        </w:rPr>
        <w:t>ToDo</w:t>
      </w:r>
      <w:proofErr w:type="spellEnd"/>
      <w:r w:rsidRPr="008D6350">
        <w:rPr>
          <w:rFonts w:ascii="Consolas" w:hAnsi="Consolas"/>
          <w:b/>
          <w:color w:val="C00000"/>
          <w:lang w:val="en-US"/>
        </w:rPr>
        <w:t>:</w:t>
      </w:r>
      <w:r w:rsidRPr="008D6350">
        <w:rPr>
          <w:rFonts w:ascii="Consolas" w:hAnsi="Consolas"/>
          <w:color w:val="C00000"/>
          <w:lang w:val="en-US"/>
        </w:rPr>
        <w:t xml:space="preserve"> Include some examples for external references</w:t>
      </w:r>
    </w:p>
    <w:p w:rsidR="00C2650F" w:rsidRPr="00584C0F" w:rsidRDefault="00C2650F">
      <w:pPr>
        <w:spacing w:after="160"/>
        <w:rPr>
          <w:rFonts w:asciiTheme="majorHAnsi" w:eastAsiaTheme="majorEastAsia" w:hAnsiTheme="majorHAnsi" w:cstheme="majorBidi"/>
          <w:color w:val="2E74B5" w:themeColor="accent1" w:themeShade="BF"/>
          <w:sz w:val="32"/>
          <w:szCs w:val="32"/>
          <w:lang w:val="en-GB"/>
        </w:rPr>
      </w:pPr>
      <w:r w:rsidRPr="00584C0F">
        <w:rPr>
          <w:lang w:val="en-GB"/>
        </w:rPr>
        <w:br w:type="page"/>
      </w:r>
    </w:p>
    <w:p w:rsidR="00897A0E" w:rsidRDefault="00B604A6" w:rsidP="00897A0E">
      <w:pPr>
        <w:pStyle w:val="berschrift1"/>
      </w:pPr>
      <w:bookmarkStart w:id="34" w:name="_Toc27729687"/>
      <w:r w:rsidRPr="0094492E">
        <w:lastRenderedPageBreak/>
        <w:t xml:space="preserve">STMD </w:t>
      </w:r>
      <w:proofErr w:type="spellStart"/>
      <w:r w:rsidR="00897A0E" w:rsidRPr="0094492E">
        <w:t>Structure</w:t>
      </w:r>
      <w:bookmarkEnd w:id="23"/>
      <w:bookmarkEnd w:id="34"/>
      <w:proofErr w:type="spellEnd"/>
    </w:p>
    <w:p w:rsidR="00B75C0A" w:rsidRDefault="00B75C0A" w:rsidP="00B75C0A">
      <w:pPr>
        <w:rPr>
          <w:lang w:val="en-GB"/>
        </w:rPr>
      </w:pPr>
      <w:r w:rsidRPr="00B75C0A">
        <w:rPr>
          <w:lang w:val="en-GB"/>
        </w:rPr>
        <w:t xml:space="preserve">This chapter intents to </w:t>
      </w:r>
      <w:r>
        <w:rPr>
          <w:lang w:val="en-GB"/>
        </w:rPr>
        <w:t xml:space="preserve">describe </w:t>
      </w:r>
      <w:r w:rsidRPr="00B75C0A">
        <w:rPr>
          <w:lang w:val="en-GB"/>
        </w:rPr>
        <w:t xml:space="preserve">the generic structure of </w:t>
      </w:r>
      <w:r>
        <w:rPr>
          <w:lang w:val="en-GB"/>
        </w:rPr>
        <w:t>STMD files in details.</w:t>
      </w:r>
      <w:r w:rsidR="0054530F">
        <w:rPr>
          <w:lang w:val="en-GB"/>
        </w:rPr>
        <w:t xml:space="preserve"> As already introduced</w:t>
      </w:r>
      <w:r>
        <w:rPr>
          <w:lang w:val="en-GB"/>
        </w:rPr>
        <w:t xml:space="preserve"> in Chapter </w:t>
      </w:r>
      <w:r>
        <w:rPr>
          <w:lang w:val="en-GB"/>
        </w:rPr>
        <w:fldChar w:fldCharType="begin"/>
      </w:r>
      <w:r>
        <w:rPr>
          <w:lang w:val="en-GB"/>
        </w:rPr>
        <w:instrText xml:space="preserve"> REF _Ref24981204 \r \h </w:instrText>
      </w:r>
      <w:r>
        <w:rPr>
          <w:lang w:val="en-GB"/>
        </w:rPr>
      </w:r>
      <w:r>
        <w:rPr>
          <w:lang w:val="en-GB"/>
        </w:rPr>
        <w:fldChar w:fldCharType="separate"/>
      </w:r>
      <w:r w:rsidR="00E713D1">
        <w:rPr>
          <w:lang w:val="en-GB"/>
        </w:rPr>
        <w:t>3.2</w:t>
      </w:r>
      <w:r>
        <w:rPr>
          <w:lang w:val="en-GB"/>
        </w:rPr>
        <w:fldChar w:fldCharType="end"/>
      </w:r>
      <w:r>
        <w:rPr>
          <w:lang w:val="en-GB"/>
        </w:rPr>
        <w:t xml:space="preserve">, STMD files are </w:t>
      </w:r>
      <w:r w:rsidR="0054530F">
        <w:rPr>
          <w:lang w:val="en-GB"/>
        </w:rPr>
        <w:t>hierarchal</w:t>
      </w:r>
      <w:r>
        <w:rPr>
          <w:lang w:val="en-GB"/>
        </w:rPr>
        <w:t xml:space="preserve"> segmented </w:t>
      </w:r>
      <w:r w:rsidR="0054530F">
        <w:rPr>
          <w:lang w:val="en-GB"/>
        </w:rPr>
        <w:t xml:space="preserve">in a generic </w:t>
      </w:r>
      <w:r w:rsidR="0074322E">
        <w:rPr>
          <w:lang w:val="en-GB"/>
        </w:rPr>
        <w:t>three</w:t>
      </w:r>
      <w:r w:rsidR="0054530F">
        <w:rPr>
          <w:lang w:val="en-GB"/>
        </w:rPr>
        <w:t xml:space="preserve"> level structure </w:t>
      </w:r>
      <w:r>
        <w:rPr>
          <w:lang w:val="en-GB"/>
        </w:rPr>
        <w:t>according the simulation task process</w:t>
      </w:r>
      <w:r w:rsidR="0054530F">
        <w:rPr>
          <w:lang w:val="en-GB"/>
        </w:rPr>
        <w:t xml:space="preserve"> where the upper generic level is considered </w:t>
      </w:r>
      <w:r w:rsidR="0054530F">
        <w:rPr>
          <w:i/>
          <w:lang w:val="en-GB"/>
        </w:rPr>
        <w:t>phase</w:t>
      </w:r>
      <w:r w:rsidR="0054530F">
        <w:rPr>
          <w:lang w:val="en-GB"/>
        </w:rPr>
        <w:t xml:space="preserve"> (also referenced as level -1) and the lower</w:t>
      </w:r>
      <w:r>
        <w:rPr>
          <w:lang w:val="en-GB"/>
        </w:rPr>
        <w:t xml:space="preserve"> </w:t>
      </w:r>
      <w:r w:rsidR="0054530F">
        <w:rPr>
          <w:lang w:val="en-GB"/>
        </w:rPr>
        <w:t xml:space="preserve">generic level </w:t>
      </w:r>
      <w:r w:rsidR="0054530F" w:rsidRPr="0054530F">
        <w:rPr>
          <w:i/>
          <w:lang w:val="en-GB"/>
        </w:rPr>
        <w:t>step</w:t>
      </w:r>
      <w:r w:rsidR="0054530F">
        <w:rPr>
          <w:lang w:val="en-GB"/>
        </w:rPr>
        <w:t xml:space="preserve"> (also referenced as level -2).</w:t>
      </w:r>
      <w:r w:rsidR="0006241D">
        <w:rPr>
          <w:lang w:val="en-GB"/>
        </w:rPr>
        <w:t xml:space="preserve"> Each step is further subdivided into </w:t>
      </w:r>
      <w:r w:rsidR="00497B8D">
        <w:rPr>
          <w:lang w:val="en-GB"/>
        </w:rPr>
        <w:t>seven</w:t>
      </w:r>
      <w:r w:rsidR="0006241D">
        <w:rPr>
          <w:lang w:val="en-GB"/>
        </w:rPr>
        <w:t xml:space="preserve"> generic subchapter (also referenced as level -3).</w:t>
      </w:r>
    </w:p>
    <w:p w:rsidR="0006241D" w:rsidRPr="00AD6663" w:rsidRDefault="0006241D" w:rsidP="0006241D">
      <w:pPr>
        <w:pStyle w:val="Listenabsatz"/>
        <w:numPr>
          <w:ilvl w:val="0"/>
          <w:numId w:val="5"/>
        </w:numPr>
        <w:rPr>
          <w:lang w:val="en-GB"/>
        </w:rPr>
      </w:pPr>
      <w:r w:rsidRPr="00AD6663">
        <w:rPr>
          <w:lang w:val="en-GB"/>
        </w:rPr>
        <w:t>Inputs</w:t>
      </w:r>
    </w:p>
    <w:p w:rsidR="00AD6663" w:rsidRPr="00AD6663" w:rsidRDefault="0006241D" w:rsidP="00AD6663">
      <w:pPr>
        <w:pStyle w:val="Listenabsatz"/>
        <w:numPr>
          <w:ilvl w:val="0"/>
          <w:numId w:val="5"/>
        </w:numPr>
        <w:rPr>
          <w:lang w:val="en-GB"/>
        </w:rPr>
      </w:pPr>
      <w:r w:rsidRPr="00AD6663">
        <w:rPr>
          <w:lang w:val="en-GB"/>
        </w:rPr>
        <w:t>Procedure</w:t>
      </w:r>
    </w:p>
    <w:p w:rsidR="0006241D" w:rsidRPr="00AD6663" w:rsidRDefault="0006241D" w:rsidP="00AD6663">
      <w:pPr>
        <w:pStyle w:val="Listenabsatz"/>
        <w:numPr>
          <w:ilvl w:val="0"/>
          <w:numId w:val="5"/>
        </w:numPr>
        <w:rPr>
          <w:lang w:val="en-GB"/>
        </w:rPr>
      </w:pPr>
      <w:r w:rsidRPr="00AD6663">
        <w:rPr>
          <w:lang w:val="en-GB"/>
        </w:rPr>
        <w:t>Outputs</w:t>
      </w:r>
    </w:p>
    <w:p w:rsidR="0006241D" w:rsidRDefault="0006241D" w:rsidP="0006241D">
      <w:pPr>
        <w:pStyle w:val="Listenabsatz"/>
        <w:numPr>
          <w:ilvl w:val="0"/>
          <w:numId w:val="5"/>
        </w:numPr>
        <w:rPr>
          <w:lang w:val="en-GB"/>
        </w:rPr>
      </w:pPr>
      <w:r w:rsidRPr="0006241D">
        <w:rPr>
          <w:lang w:val="en-GB"/>
        </w:rPr>
        <w:t>Rationales</w:t>
      </w:r>
    </w:p>
    <w:p w:rsidR="0006241D" w:rsidRDefault="0006241D" w:rsidP="0006241D">
      <w:pPr>
        <w:pStyle w:val="Listenabsatz"/>
        <w:numPr>
          <w:ilvl w:val="0"/>
          <w:numId w:val="5"/>
        </w:numPr>
        <w:rPr>
          <w:lang w:val="en-GB"/>
        </w:rPr>
      </w:pPr>
      <w:proofErr w:type="spellStart"/>
      <w:r>
        <w:rPr>
          <w:lang w:val="en-GB"/>
        </w:rPr>
        <w:t>LifeCycleInformation</w:t>
      </w:r>
      <w:proofErr w:type="spellEnd"/>
    </w:p>
    <w:p w:rsidR="0006241D" w:rsidRDefault="00497B8D" w:rsidP="0006241D">
      <w:pPr>
        <w:pStyle w:val="Listenabsatz"/>
        <w:numPr>
          <w:ilvl w:val="0"/>
          <w:numId w:val="5"/>
        </w:numPr>
        <w:rPr>
          <w:lang w:val="en-GB"/>
        </w:rPr>
      </w:pPr>
      <w:r>
        <w:rPr>
          <w:lang w:val="en-GB"/>
        </w:rPr>
        <w:t>Classification</w:t>
      </w:r>
    </w:p>
    <w:p w:rsidR="00497B8D" w:rsidRPr="0006241D" w:rsidRDefault="00497B8D" w:rsidP="0006241D">
      <w:pPr>
        <w:pStyle w:val="Listenabsatz"/>
        <w:numPr>
          <w:ilvl w:val="0"/>
          <w:numId w:val="5"/>
        </w:numPr>
        <w:rPr>
          <w:lang w:val="en-GB"/>
        </w:rPr>
      </w:pPr>
      <w:r>
        <w:rPr>
          <w:lang w:val="en-GB"/>
        </w:rPr>
        <w:t>Annotations</w:t>
      </w:r>
    </w:p>
    <w:p w:rsidR="0006241D" w:rsidRDefault="0006241D" w:rsidP="0006241D">
      <w:pPr>
        <w:pStyle w:val="berschrift2"/>
        <w:rPr>
          <w:lang w:val="en-GB"/>
        </w:rPr>
      </w:pPr>
      <w:bookmarkStart w:id="35" w:name="_Toc27729688"/>
      <w:r>
        <w:rPr>
          <w:lang w:val="en-GB"/>
        </w:rPr>
        <w:t xml:space="preserve">Generic three level </w:t>
      </w:r>
      <w:r w:rsidR="00CE2B17">
        <w:rPr>
          <w:lang w:val="en-GB"/>
        </w:rPr>
        <w:t xml:space="preserve">STMD </w:t>
      </w:r>
      <w:r>
        <w:rPr>
          <w:lang w:val="en-GB"/>
        </w:rPr>
        <w:t>structure</w:t>
      </w:r>
      <w:bookmarkEnd w:id="35"/>
    </w:p>
    <w:p w:rsidR="00497B8D" w:rsidRDefault="00D1669A" w:rsidP="00B75C0A">
      <w:pPr>
        <w:rPr>
          <w:lang w:val="en-GB"/>
        </w:rPr>
      </w:pPr>
      <w:r w:rsidRPr="00497B8D">
        <w:rPr>
          <w:i/>
          <w:lang w:val="en-GB"/>
        </w:rPr>
        <w:t>Phases</w:t>
      </w:r>
      <w:r w:rsidRPr="00D1669A">
        <w:rPr>
          <w:lang w:val="en-GB"/>
        </w:rPr>
        <w:t xml:space="preserve"> can be interpreted as components of a process that must be processed in a certain sequence, since the output or the work results of a phase </w:t>
      </w:r>
      <w:r w:rsidR="00575A0E">
        <w:rPr>
          <w:lang w:val="en-GB"/>
        </w:rPr>
        <w:t>may</w:t>
      </w:r>
      <w:r w:rsidRPr="00D1669A">
        <w:rPr>
          <w:lang w:val="en-GB"/>
        </w:rPr>
        <w:t xml:space="preserve"> in turn be the input of a subsequent phase or the p</w:t>
      </w:r>
      <w:r w:rsidR="00497B8D">
        <w:rPr>
          <w:lang w:val="en-GB"/>
        </w:rPr>
        <w:t>rerequisite for its processing.</w:t>
      </w:r>
    </w:p>
    <w:p w:rsidR="00497B8D" w:rsidRDefault="00497B8D" w:rsidP="00B75C0A">
      <w:pPr>
        <w:rPr>
          <w:lang w:val="en-GB"/>
        </w:rPr>
      </w:pPr>
      <w:r>
        <w:rPr>
          <w:lang w:val="en-GB"/>
        </w:rPr>
        <w:t>The seven generic subchapters are the same for all steps in an STMD file</w:t>
      </w:r>
      <w:r w:rsidR="00575A0E">
        <w:rPr>
          <w:lang w:val="en-GB"/>
        </w:rPr>
        <w:t xml:space="preserve">. While </w:t>
      </w:r>
      <w:r w:rsidR="00575A0E" w:rsidRPr="00575A0E">
        <w:rPr>
          <w:i/>
          <w:lang w:val="en-GB"/>
        </w:rPr>
        <w:t>Inputs</w:t>
      </w:r>
      <w:r w:rsidR="00575A0E">
        <w:rPr>
          <w:lang w:val="en-GB"/>
        </w:rPr>
        <w:t>,</w:t>
      </w:r>
      <w:r w:rsidR="00575A0E" w:rsidRPr="00AD6663">
        <w:rPr>
          <w:lang w:val="en-GB"/>
        </w:rPr>
        <w:t xml:space="preserve"> </w:t>
      </w:r>
      <w:r w:rsidR="00AD6663" w:rsidRPr="00AD6663">
        <w:rPr>
          <w:lang w:val="en-GB"/>
        </w:rPr>
        <w:t>Procedure</w:t>
      </w:r>
      <w:r w:rsidR="00575A0E" w:rsidRPr="00AD6663">
        <w:rPr>
          <w:lang w:val="en-GB"/>
        </w:rPr>
        <w:t xml:space="preserve">, </w:t>
      </w:r>
      <w:r w:rsidR="00575A0E" w:rsidRPr="00575A0E">
        <w:rPr>
          <w:i/>
          <w:lang w:val="en-GB"/>
        </w:rPr>
        <w:t>Outputs</w:t>
      </w:r>
      <w:r w:rsidR="00575A0E">
        <w:rPr>
          <w:lang w:val="en-GB"/>
        </w:rPr>
        <w:t xml:space="preserve"> and </w:t>
      </w:r>
      <w:r w:rsidR="00575A0E" w:rsidRPr="00575A0E">
        <w:rPr>
          <w:i/>
          <w:lang w:val="en-GB"/>
        </w:rPr>
        <w:t>Rationale</w:t>
      </w:r>
      <w:r w:rsidR="00575A0E">
        <w:rPr>
          <w:lang w:val="en-GB"/>
        </w:rPr>
        <w:t xml:space="preserve"> can be used in a wide range of flexibility to document technical simulation task related content considered for traceability intentions, </w:t>
      </w:r>
      <w:proofErr w:type="spellStart"/>
      <w:r w:rsidR="00575A0E" w:rsidRPr="00575A0E">
        <w:rPr>
          <w:i/>
          <w:lang w:val="en-GB"/>
        </w:rPr>
        <w:t>LifeCycleInformation</w:t>
      </w:r>
      <w:proofErr w:type="spellEnd"/>
      <w:r w:rsidR="00575A0E">
        <w:rPr>
          <w:lang w:val="en-GB"/>
        </w:rPr>
        <w:t xml:space="preserve"> is an administrative subchapter to document </w:t>
      </w:r>
      <w:r w:rsidR="00CE2B17">
        <w:rPr>
          <w:lang w:val="en-GB"/>
        </w:rPr>
        <w:t xml:space="preserve">the life cycle stage history of a chapter resp. subchapter information with related </w:t>
      </w:r>
      <w:r w:rsidR="00575A0E">
        <w:rPr>
          <w:lang w:val="en-GB"/>
        </w:rPr>
        <w:t>responsibilities, signatures and Checksums</w:t>
      </w:r>
      <w:r w:rsidR="00CE2B17">
        <w:rPr>
          <w:lang w:val="en-GB"/>
        </w:rPr>
        <w:t>.</w:t>
      </w:r>
      <w:r w:rsidR="00575A0E">
        <w:rPr>
          <w:lang w:val="en-GB"/>
        </w:rPr>
        <w:t xml:space="preserve"> </w:t>
      </w:r>
      <w:r w:rsidR="00575A0E" w:rsidRPr="00575A0E">
        <w:rPr>
          <w:i/>
          <w:lang w:val="en-GB"/>
        </w:rPr>
        <w:t>Classification</w:t>
      </w:r>
      <w:r w:rsidR="00575A0E">
        <w:rPr>
          <w:lang w:val="en-GB"/>
        </w:rPr>
        <w:t xml:space="preserve"> and </w:t>
      </w:r>
      <w:r w:rsidR="00575A0E" w:rsidRPr="00575A0E">
        <w:rPr>
          <w:i/>
          <w:lang w:val="en-GB"/>
        </w:rPr>
        <w:t>Annotation</w:t>
      </w:r>
      <w:r w:rsidR="00575A0E">
        <w:rPr>
          <w:lang w:val="en-GB"/>
        </w:rPr>
        <w:t xml:space="preserve"> allow for defining keywords and adding some additional notes and comments.</w:t>
      </w:r>
      <w:r w:rsidR="00FB75A9">
        <w:rPr>
          <w:lang w:val="en-GB"/>
        </w:rPr>
        <w:t xml:space="preserve"> The four subchapter Inputs</w:t>
      </w:r>
      <w:r w:rsidR="00FB75A9" w:rsidRPr="00AD6663">
        <w:rPr>
          <w:lang w:val="en-GB"/>
        </w:rPr>
        <w:t>, Procedure,</w:t>
      </w:r>
      <w:r w:rsidR="00FB75A9">
        <w:rPr>
          <w:lang w:val="en-GB"/>
        </w:rPr>
        <w:t xml:space="preserve"> Outputs and Rationales are actually the long description as introduced in chapter </w:t>
      </w:r>
      <w:r w:rsidR="00723644">
        <w:rPr>
          <w:lang w:val="en-GB"/>
        </w:rPr>
        <w:fldChar w:fldCharType="begin"/>
      </w:r>
      <w:r w:rsidR="00723644">
        <w:rPr>
          <w:lang w:val="en-GB"/>
        </w:rPr>
        <w:instrText xml:space="preserve"> REF _Ref27728739 \r \h </w:instrText>
      </w:r>
      <w:r w:rsidR="00723644">
        <w:rPr>
          <w:lang w:val="en-GB"/>
        </w:rPr>
      </w:r>
      <w:r w:rsidR="00723644">
        <w:rPr>
          <w:lang w:val="en-GB"/>
        </w:rPr>
        <w:fldChar w:fldCharType="separate"/>
      </w:r>
      <w:r w:rsidR="00E713D1">
        <w:rPr>
          <w:lang w:val="en-GB"/>
        </w:rPr>
        <w:t>2.2.4</w:t>
      </w:r>
      <w:r w:rsidR="00723644">
        <w:rPr>
          <w:lang w:val="en-GB"/>
        </w:rPr>
        <w:fldChar w:fldCharType="end"/>
      </w:r>
      <w:r w:rsidR="00FB75A9">
        <w:rPr>
          <w:lang w:val="en-GB"/>
        </w:rPr>
        <w:t>.</w:t>
      </w:r>
    </w:p>
    <w:p w:rsidR="00575A0E" w:rsidRDefault="00D1669A" w:rsidP="00575A0E">
      <w:pPr>
        <w:keepNext/>
        <w:jc w:val="center"/>
      </w:pPr>
      <w:r w:rsidRPr="00B963BE">
        <w:rPr>
          <w:noProof/>
          <w:lang w:eastAsia="de-DE"/>
        </w:rPr>
        <w:drawing>
          <wp:inline distT="0" distB="0" distL="0" distR="0" wp14:anchorId="310180EA" wp14:editId="21BB6AC6">
            <wp:extent cx="3229200" cy="2520000"/>
            <wp:effectExtent l="57150" t="19050" r="47625" b="901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9200" cy="2520000"/>
                    </a:xfrm>
                    <a:prstGeom prst="rect">
                      <a:avLst/>
                    </a:prstGeom>
                    <a:effectLst>
                      <a:outerShdw blurRad="50800" dist="38100" dir="5400000" algn="t" rotWithShape="0">
                        <a:prstClr val="black">
                          <a:alpha val="40000"/>
                        </a:prstClr>
                      </a:outerShdw>
                    </a:effectLst>
                  </pic:spPr>
                </pic:pic>
              </a:graphicData>
            </a:graphic>
          </wp:inline>
        </w:drawing>
      </w:r>
    </w:p>
    <w:p w:rsidR="00D1669A" w:rsidRDefault="00D1669A" w:rsidP="00D1669A">
      <w:pPr>
        <w:pStyle w:val="Beschriftung"/>
        <w:rPr>
          <w:lang w:val="en-GB"/>
        </w:rPr>
      </w:pPr>
      <w:r w:rsidRPr="00D1669A">
        <w:rPr>
          <w:lang w:val="en-GB"/>
        </w:rPr>
        <w:t xml:space="preserve">Figure </w:t>
      </w:r>
      <w:r>
        <w:fldChar w:fldCharType="begin"/>
      </w:r>
      <w:r w:rsidRPr="00D1669A">
        <w:rPr>
          <w:lang w:val="en-GB"/>
        </w:rPr>
        <w:instrText xml:space="preserve"> SEQ Figure \* ARABIC </w:instrText>
      </w:r>
      <w:r>
        <w:fldChar w:fldCharType="separate"/>
      </w:r>
      <w:r w:rsidR="00E713D1">
        <w:rPr>
          <w:noProof/>
          <w:lang w:val="en-GB"/>
        </w:rPr>
        <w:t>2</w:t>
      </w:r>
      <w:r>
        <w:fldChar w:fldCharType="end"/>
      </w:r>
      <w:r w:rsidRPr="00D1669A">
        <w:rPr>
          <w:lang w:val="en-GB"/>
        </w:rPr>
        <w:t>: Phases of an STMD file</w:t>
      </w:r>
      <w:r w:rsidR="0006241D">
        <w:rPr>
          <w:lang w:val="en-GB"/>
        </w:rPr>
        <w:t xml:space="preserve"> (level -1)</w:t>
      </w:r>
    </w:p>
    <w:p w:rsidR="00575A0E" w:rsidRPr="00575A0E" w:rsidRDefault="00575A0E" w:rsidP="00575A0E">
      <w:pPr>
        <w:rPr>
          <w:lang w:val="en-GB"/>
        </w:rPr>
      </w:pPr>
      <w:r w:rsidRPr="00497B8D">
        <w:rPr>
          <w:i/>
          <w:lang w:val="en-GB"/>
        </w:rPr>
        <w:t>Steps</w:t>
      </w:r>
      <w:r w:rsidRPr="00D1669A">
        <w:rPr>
          <w:lang w:val="en-GB"/>
        </w:rPr>
        <w:t>, on the other hand, can be processed sequentially or in parallel, depending on the nature of the simulation task.</w:t>
      </w:r>
    </w:p>
    <w:p w:rsidR="00D1669A" w:rsidRDefault="00D1669A" w:rsidP="00D1669A">
      <w:pPr>
        <w:keepNext/>
        <w:jc w:val="center"/>
      </w:pPr>
      <w:r w:rsidRPr="00B963BE">
        <w:rPr>
          <w:noProof/>
          <w:lang w:eastAsia="de-DE"/>
        </w:rPr>
        <w:lastRenderedPageBreak/>
        <w:drawing>
          <wp:inline distT="0" distB="0" distL="0" distR="0" wp14:anchorId="23DE89A3" wp14:editId="2B53017E">
            <wp:extent cx="3110400" cy="2160000"/>
            <wp:effectExtent l="57150" t="19050" r="52070" b="8826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0400" cy="2160000"/>
                    </a:xfrm>
                    <a:prstGeom prst="rect">
                      <a:avLst/>
                    </a:prstGeom>
                    <a:effectLst>
                      <a:outerShdw blurRad="50800" dist="38100" dir="5400000" algn="t" rotWithShape="0">
                        <a:prstClr val="black">
                          <a:alpha val="40000"/>
                        </a:prstClr>
                      </a:outerShdw>
                    </a:effectLst>
                  </pic:spPr>
                </pic:pic>
              </a:graphicData>
            </a:graphic>
          </wp:inline>
        </w:drawing>
      </w:r>
    </w:p>
    <w:p w:rsidR="00D1669A" w:rsidRDefault="00D1669A" w:rsidP="00D1669A">
      <w:pPr>
        <w:pStyle w:val="Beschriftung"/>
        <w:rPr>
          <w:lang w:val="en-GB"/>
        </w:rPr>
      </w:pPr>
      <w:r w:rsidRPr="00D1669A">
        <w:rPr>
          <w:lang w:val="en-GB"/>
        </w:rPr>
        <w:t xml:space="preserve">Figure </w:t>
      </w:r>
      <w:r w:rsidRPr="00D1669A">
        <w:rPr>
          <w:lang w:val="en-GB"/>
        </w:rPr>
        <w:fldChar w:fldCharType="begin"/>
      </w:r>
      <w:r w:rsidRPr="00D1669A">
        <w:rPr>
          <w:lang w:val="en-GB"/>
        </w:rPr>
        <w:instrText xml:space="preserve"> SEQ Figure \* ARABIC </w:instrText>
      </w:r>
      <w:r w:rsidRPr="00D1669A">
        <w:rPr>
          <w:lang w:val="en-GB"/>
        </w:rPr>
        <w:fldChar w:fldCharType="separate"/>
      </w:r>
      <w:r w:rsidR="00E713D1">
        <w:rPr>
          <w:noProof/>
          <w:lang w:val="en-GB"/>
        </w:rPr>
        <w:t>3</w:t>
      </w:r>
      <w:r w:rsidRPr="00D1669A">
        <w:rPr>
          <w:lang w:val="en-GB"/>
        </w:rPr>
        <w:fldChar w:fldCharType="end"/>
      </w:r>
      <w:r w:rsidRPr="00D1669A">
        <w:rPr>
          <w:lang w:val="en-GB"/>
        </w:rPr>
        <w:t>: Steps of an STMD File (</w:t>
      </w:r>
      <w:r w:rsidR="0006241D">
        <w:rPr>
          <w:lang w:val="en-GB"/>
        </w:rPr>
        <w:t xml:space="preserve">level -2; </w:t>
      </w:r>
      <w:r>
        <w:rPr>
          <w:lang w:val="en-GB"/>
        </w:rPr>
        <w:t>by the example of</w:t>
      </w:r>
      <w:r w:rsidRPr="00D1669A">
        <w:rPr>
          <w:lang w:val="en-GB"/>
        </w:rPr>
        <w:t xml:space="preserve"> Design Phase)</w:t>
      </w:r>
    </w:p>
    <w:p w:rsidR="00575A0E" w:rsidRPr="00575A0E" w:rsidRDefault="00575A0E" w:rsidP="00575A0E">
      <w:pPr>
        <w:rPr>
          <w:lang w:val="en-GB"/>
        </w:rPr>
      </w:pPr>
      <w:r>
        <w:rPr>
          <w:lang w:val="en-GB"/>
        </w:rPr>
        <w:t xml:space="preserve">The seven generic subchapters are the same for all steps in an STMD file. While </w:t>
      </w:r>
      <w:r w:rsidRPr="00575A0E">
        <w:rPr>
          <w:i/>
          <w:lang w:val="en-GB"/>
        </w:rPr>
        <w:t>Inputs</w:t>
      </w:r>
      <w:r>
        <w:rPr>
          <w:lang w:val="en-GB"/>
        </w:rPr>
        <w:t>,</w:t>
      </w:r>
      <w:r w:rsidRPr="00AD6663">
        <w:rPr>
          <w:lang w:val="en-GB"/>
        </w:rPr>
        <w:t xml:space="preserve"> Procedure, </w:t>
      </w:r>
      <w:r w:rsidRPr="00575A0E">
        <w:rPr>
          <w:i/>
          <w:lang w:val="en-GB"/>
        </w:rPr>
        <w:t>Outputs</w:t>
      </w:r>
      <w:r>
        <w:rPr>
          <w:lang w:val="en-GB"/>
        </w:rPr>
        <w:t xml:space="preserve"> and </w:t>
      </w:r>
      <w:r w:rsidRPr="00575A0E">
        <w:rPr>
          <w:i/>
          <w:lang w:val="en-GB"/>
        </w:rPr>
        <w:t>Rationale</w:t>
      </w:r>
      <w:r>
        <w:rPr>
          <w:lang w:val="en-GB"/>
        </w:rPr>
        <w:t xml:space="preserve"> can be used in a wide range of flexibility to document technical simulation task related content considered for traceability intentions, </w:t>
      </w:r>
      <w:proofErr w:type="spellStart"/>
      <w:r w:rsidRPr="00575A0E">
        <w:rPr>
          <w:i/>
          <w:lang w:val="en-GB"/>
        </w:rPr>
        <w:t>LifeCycleInformation</w:t>
      </w:r>
      <w:proofErr w:type="spellEnd"/>
      <w:r>
        <w:rPr>
          <w:lang w:val="en-GB"/>
        </w:rPr>
        <w:t xml:space="preserve"> is an administrative subchapter to document life cycle related responsibilities, signatures and Checksums and </w:t>
      </w:r>
      <w:r w:rsidRPr="00575A0E">
        <w:rPr>
          <w:i/>
          <w:lang w:val="en-GB"/>
        </w:rPr>
        <w:t>Classification</w:t>
      </w:r>
      <w:r>
        <w:rPr>
          <w:lang w:val="en-GB"/>
        </w:rPr>
        <w:t xml:space="preserve"> and </w:t>
      </w:r>
      <w:r w:rsidRPr="00575A0E">
        <w:rPr>
          <w:i/>
          <w:lang w:val="en-GB"/>
        </w:rPr>
        <w:t>Annotation</w:t>
      </w:r>
      <w:r>
        <w:rPr>
          <w:lang w:val="en-GB"/>
        </w:rPr>
        <w:t xml:space="preserve"> allow for defining keywords and adding some additional notes and comments.</w:t>
      </w:r>
    </w:p>
    <w:p w:rsidR="00D1669A" w:rsidRDefault="00D1669A" w:rsidP="00D1669A">
      <w:pPr>
        <w:keepNext/>
        <w:jc w:val="center"/>
      </w:pPr>
      <w:r w:rsidRPr="0064699A">
        <w:rPr>
          <w:noProof/>
          <w:lang w:eastAsia="de-DE"/>
        </w:rPr>
        <w:drawing>
          <wp:inline distT="0" distB="0" distL="0" distR="0" wp14:anchorId="55498C28" wp14:editId="0192BFD7">
            <wp:extent cx="4413600" cy="2160000"/>
            <wp:effectExtent l="57150" t="19050" r="63500" b="8826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3600" cy="2160000"/>
                    </a:xfrm>
                    <a:prstGeom prst="rect">
                      <a:avLst/>
                    </a:prstGeom>
                    <a:effectLst>
                      <a:outerShdw blurRad="50800" dist="38100" dir="5400000" algn="t" rotWithShape="0">
                        <a:prstClr val="black">
                          <a:alpha val="40000"/>
                        </a:prstClr>
                      </a:outerShdw>
                    </a:effectLst>
                  </pic:spPr>
                </pic:pic>
              </a:graphicData>
            </a:graphic>
          </wp:inline>
        </w:drawing>
      </w:r>
    </w:p>
    <w:p w:rsidR="00D1669A" w:rsidRPr="00D1669A" w:rsidRDefault="00D1669A" w:rsidP="00D1669A">
      <w:pPr>
        <w:pStyle w:val="Beschriftung"/>
        <w:rPr>
          <w:lang w:val="en-GB"/>
        </w:rPr>
      </w:pPr>
      <w:r w:rsidRPr="00D1669A">
        <w:rPr>
          <w:lang w:val="en-GB"/>
        </w:rPr>
        <w:t xml:space="preserve">Figure </w:t>
      </w:r>
      <w:r w:rsidRPr="00D1669A">
        <w:rPr>
          <w:lang w:val="en-GB"/>
        </w:rPr>
        <w:fldChar w:fldCharType="begin"/>
      </w:r>
      <w:r w:rsidRPr="00D1669A">
        <w:rPr>
          <w:lang w:val="en-GB"/>
        </w:rPr>
        <w:instrText xml:space="preserve"> SEQ Figure \* ARABIC </w:instrText>
      </w:r>
      <w:r w:rsidRPr="00D1669A">
        <w:rPr>
          <w:lang w:val="en-GB"/>
        </w:rPr>
        <w:fldChar w:fldCharType="separate"/>
      </w:r>
      <w:r w:rsidR="00E713D1">
        <w:rPr>
          <w:noProof/>
          <w:lang w:val="en-GB"/>
        </w:rPr>
        <w:t>4</w:t>
      </w:r>
      <w:r w:rsidRPr="00D1669A">
        <w:rPr>
          <w:lang w:val="en-GB"/>
        </w:rPr>
        <w:fldChar w:fldCharType="end"/>
      </w:r>
      <w:r w:rsidRPr="00D1669A">
        <w:rPr>
          <w:lang w:val="en-GB"/>
        </w:rPr>
        <w:t>: Generic structure of an STMD step (</w:t>
      </w:r>
      <w:r w:rsidR="0006241D">
        <w:rPr>
          <w:lang w:val="en-GB"/>
        </w:rPr>
        <w:t>by th</w:t>
      </w:r>
      <w:r w:rsidRPr="00D1669A">
        <w:rPr>
          <w:lang w:val="en-GB"/>
        </w:rPr>
        <w:t>e example of Design</w:t>
      </w:r>
      <w:r w:rsidR="0006241D">
        <w:rPr>
          <w:lang w:val="en-GB"/>
        </w:rPr>
        <w:t xml:space="preserve"> </w:t>
      </w:r>
      <w:r w:rsidRPr="00D1669A">
        <w:rPr>
          <w:lang w:val="en-GB"/>
        </w:rPr>
        <w:t>Model</w:t>
      </w:r>
      <w:r w:rsidR="0006241D">
        <w:rPr>
          <w:lang w:val="en-GB"/>
        </w:rPr>
        <w:t xml:space="preserve"> </w:t>
      </w:r>
      <w:r w:rsidRPr="00D1669A">
        <w:rPr>
          <w:lang w:val="en-GB"/>
        </w:rPr>
        <w:t>Specification)</w:t>
      </w:r>
      <w:r w:rsidR="00DE1BCB" w:rsidRPr="00DE1BCB">
        <w:rPr>
          <w:rFonts w:ascii="Consolas" w:hAnsi="Consolas"/>
          <w:b/>
          <w:color w:val="C00000"/>
          <w:lang w:val="en-GB"/>
        </w:rPr>
        <w:t xml:space="preserve"> </w:t>
      </w:r>
      <w:r w:rsidR="00DE1BCB">
        <w:rPr>
          <w:rFonts w:ascii="Consolas" w:hAnsi="Consolas"/>
          <w:b/>
          <w:color w:val="C00000"/>
          <w:lang w:val="en-GB"/>
        </w:rPr>
        <w:t>(To be replaced)</w:t>
      </w:r>
      <w:bookmarkStart w:id="36" w:name="_GoBack"/>
      <w:bookmarkEnd w:id="36"/>
    </w:p>
    <w:p w:rsidR="006F6912" w:rsidRPr="0029044F" w:rsidRDefault="006F6912" w:rsidP="006F6912">
      <w:pPr>
        <w:pStyle w:val="berschrift2"/>
        <w:rPr>
          <w:lang w:val="en-GB"/>
        </w:rPr>
      </w:pPr>
      <w:bookmarkStart w:id="37" w:name="_Ref23928793"/>
      <w:bookmarkStart w:id="38" w:name="_Toc27729689"/>
      <w:r w:rsidRPr="0029044F">
        <w:rPr>
          <w:lang w:val="en-GB"/>
        </w:rPr>
        <w:t>General information</w:t>
      </w:r>
      <w:bookmarkEnd w:id="38"/>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6F6912" w:rsidRPr="0029044F" w:rsidRDefault="006F6912" w:rsidP="006F6912">
      <w:pPr>
        <w:pStyle w:val="berschrift3"/>
        <w:rPr>
          <w:lang w:val="en-GB"/>
        </w:rPr>
      </w:pPr>
      <w:bookmarkStart w:id="39" w:name="_Toc27729690"/>
      <w:r w:rsidRPr="0029044F">
        <w:rPr>
          <w:lang w:val="en-GB"/>
        </w:rPr>
        <w:t>Derivation chain</w:t>
      </w:r>
      <w:bookmarkEnd w:id="39"/>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6F6912" w:rsidRDefault="006F6912" w:rsidP="006F6912">
      <w:pPr>
        <w:pStyle w:val="berschrift2"/>
        <w:rPr>
          <w:lang w:val="en-GB"/>
        </w:rPr>
      </w:pPr>
      <w:bookmarkStart w:id="40" w:name="_Toc27729691"/>
      <w:r w:rsidRPr="006F6912">
        <w:rPr>
          <w:lang w:val="en-GB"/>
        </w:rPr>
        <w:t>Analysis Phase</w:t>
      </w:r>
      <w:bookmarkEnd w:id="40"/>
    </w:p>
    <w:p w:rsidR="00DA7413" w:rsidRPr="00DA7413" w:rsidRDefault="00DA7413" w:rsidP="00DA7413">
      <w:pPr>
        <w:rPr>
          <w:lang w:val="en-GB"/>
        </w:rPr>
      </w:pPr>
      <w:r w:rsidRPr="00DA7413">
        <w:rPr>
          <w:lang w:val="en-GB"/>
        </w:rPr>
        <w:t>The analysis phase serves to fully understand the engineering task from which a simulation order is generated. This also includes recogn</w:t>
      </w:r>
      <w:r w:rsidR="00497133">
        <w:rPr>
          <w:lang w:val="en-GB"/>
        </w:rPr>
        <w:t>izing and understanding for which</w:t>
      </w:r>
      <w:r w:rsidRPr="00DA7413">
        <w:rPr>
          <w:lang w:val="en-GB"/>
        </w:rPr>
        <w:t xml:space="preserve"> purpose and with </w:t>
      </w:r>
      <w:r w:rsidR="00497133">
        <w:rPr>
          <w:lang w:val="en-GB"/>
        </w:rPr>
        <w:t>which</w:t>
      </w:r>
      <w:r w:rsidRPr="00DA7413">
        <w:rPr>
          <w:lang w:val="en-GB"/>
        </w:rPr>
        <w:t xml:space="preserve"> goal the simulation is commissioned and </w:t>
      </w:r>
      <w:r w:rsidR="00497133">
        <w:rPr>
          <w:lang w:val="en-GB"/>
        </w:rPr>
        <w:t xml:space="preserve">to </w:t>
      </w:r>
      <w:r w:rsidRPr="00DA7413">
        <w:rPr>
          <w:lang w:val="en-GB"/>
        </w:rPr>
        <w:t>understanding the quality requirements for the simulation execution and the simulation results.</w:t>
      </w:r>
    </w:p>
    <w:p w:rsidR="006F6912" w:rsidRDefault="0029044F" w:rsidP="006F6912">
      <w:pPr>
        <w:pStyle w:val="berschrift3"/>
        <w:rPr>
          <w:lang w:val="en-GB"/>
        </w:rPr>
      </w:pPr>
      <w:bookmarkStart w:id="41" w:name="_Toc27729692"/>
      <w:r w:rsidRPr="006F6912">
        <w:rPr>
          <w:lang w:val="en-GB"/>
        </w:rPr>
        <w:lastRenderedPageBreak/>
        <w:t>Analyse</w:t>
      </w:r>
      <w:r w:rsidR="006F6912" w:rsidRPr="006F6912">
        <w:rPr>
          <w:lang w:val="en-GB"/>
        </w:rPr>
        <w:t xml:space="preserve"> engineering task</w:t>
      </w:r>
      <w:bookmarkEnd w:id="41"/>
    </w:p>
    <w:p w:rsidR="00065ED6" w:rsidRDefault="00065ED6" w:rsidP="00065ED6">
      <w:pPr>
        <w:rPr>
          <w:lang w:val="en-GB"/>
        </w:rPr>
      </w:pPr>
      <w:r w:rsidRPr="00065ED6">
        <w:rPr>
          <w:lang w:val="en-GB"/>
        </w:rPr>
        <w:t>An essential step of the analysis phase i</w:t>
      </w:r>
      <w:r w:rsidR="00497133">
        <w:rPr>
          <w:lang w:val="en-GB"/>
        </w:rPr>
        <w:t>s the analysis of the superior</w:t>
      </w:r>
      <w:r w:rsidRPr="00065ED6">
        <w:rPr>
          <w:lang w:val="en-GB"/>
        </w:rPr>
        <w:t xml:space="preserve"> engineering task, especially with regard to the purpose of the simulation, the objectives associated with the execution of the simulation as well as with regard to the </w:t>
      </w:r>
      <w:r w:rsidR="00497133">
        <w:rPr>
          <w:lang w:val="en-GB"/>
        </w:rPr>
        <w:t xml:space="preserve">quality </w:t>
      </w:r>
      <w:r w:rsidRPr="00065ED6">
        <w:rPr>
          <w:lang w:val="en-GB"/>
        </w:rPr>
        <w:t>requirements for the simulation execution and the simulation results.</w:t>
      </w:r>
    </w:p>
    <w:p w:rsidR="008E7D8C" w:rsidRDefault="008E7D8C" w:rsidP="008E7D8C">
      <w:pPr>
        <w:pStyle w:val="berschrift4"/>
        <w:rPr>
          <w:lang w:val="en-GB"/>
        </w:rPr>
      </w:pPr>
      <w:r>
        <w:rPr>
          <w:lang w:val="en-GB"/>
        </w:rPr>
        <w:t>Inputs</w:t>
      </w:r>
    </w:p>
    <w:p w:rsidR="008E7D8C" w:rsidRDefault="007D4414" w:rsidP="008E7D8C">
      <w:pPr>
        <w:rPr>
          <w:lang w:val="en-GB"/>
        </w:rPr>
      </w:pPr>
      <w:r w:rsidRPr="007D4414">
        <w:rPr>
          <w:lang w:val="en-GB"/>
        </w:rPr>
        <w:t xml:space="preserve">Collection of all input information used to </w:t>
      </w:r>
      <w:proofErr w:type="spellStart"/>
      <w:r w:rsidRPr="007D4414">
        <w:rPr>
          <w:lang w:val="en-GB"/>
        </w:rPr>
        <w:t>analyze</w:t>
      </w:r>
      <w:proofErr w:type="spellEnd"/>
      <w:r w:rsidRPr="007D4414">
        <w:rPr>
          <w:lang w:val="en-GB"/>
        </w:rPr>
        <w:t xml:space="preserve"> the higher-level engineering task. This can be, for example, a simulation order or information about the higher-level engineering task such as product data, e-mails, meeting minutes or requirement documents.</w:t>
      </w:r>
    </w:p>
    <w:p w:rsidR="00AD6663" w:rsidRPr="00AD6663" w:rsidRDefault="00AD6663" w:rsidP="00AD6663">
      <w:pPr>
        <w:pStyle w:val="berschrift4"/>
        <w:rPr>
          <w:lang w:val="en-GB"/>
        </w:rPr>
      </w:pPr>
      <w:r w:rsidRPr="00AD6663">
        <w:rPr>
          <w:lang w:val="en-GB"/>
        </w:rPr>
        <w:t>Procedure</w:t>
      </w:r>
    </w:p>
    <w:p w:rsidR="008E7D8C" w:rsidRPr="00AD6663" w:rsidRDefault="008075AC" w:rsidP="00AD6663">
      <w:pPr>
        <w:rPr>
          <w:lang w:val="en-GB"/>
        </w:rPr>
      </w:pPr>
      <w:r w:rsidRPr="008075AC">
        <w:rPr>
          <w:lang w:val="en-GB"/>
        </w:rPr>
        <w:t xml:space="preserve">Documentation of the procedure for </w:t>
      </w:r>
      <w:proofErr w:type="spellStart"/>
      <w:r w:rsidRPr="008075AC">
        <w:rPr>
          <w:lang w:val="en-GB"/>
        </w:rPr>
        <w:t>analyzing</w:t>
      </w:r>
      <w:proofErr w:type="spellEnd"/>
      <w:r w:rsidRPr="008075AC">
        <w:rPr>
          <w:lang w:val="en-GB"/>
        </w:rPr>
        <w:t xml:space="preserve"> the higher-level engineering task. The procedure could include, for example, inspection of the information and documents provided or meetings to coordinate the simulation task.</w:t>
      </w:r>
      <w:r w:rsidR="007E4806">
        <w:rPr>
          <w:lang w:val="en-GB"/>
        </w:rPr>
        <w:t xml:space="preserve"> </w:t>
      </w:r>
      <w:r w:rsidR="007E4806" w:rsidRPr="007E4806">
        <w:rPr>
          <w:lang w:val="en-GB"/>
        </w:rPr>
        <w:t>Reference could also be made to a procedural instruction.</w:t>
      </w:r>
    </w:p>
    <w:p w:rsidR="008E7D8C" w:rsidRDefault="008E7D8C" w:rsidP="008E7D8C">
      <w:pPr>
        <w:pStyle w:val="berschrift4"/>
        <w:rPr>
          <w:lang w:val="en-GB"/>
        </w:rPr>
      </w:pPr>
      <w:r>
        <w:rPr>
          <w:lang w:val="en-GB"/>
        </w:rPr>
        <w:t>Output</w:t>
      </w:r>
    </w:p>
    <w:p w:rsidR="008E7D8C" w:rsidRPr="007D4414" w:rsidRDefault="007D4414" w:rsidP="008E7D8C">
      <w:pPr>
        <w:rPr>
          <w:lang w:val="en-GB"/>
        </w:rPr>
      </w:pPr>
      <w:r w:rsidRPr="007D4414">
        <w:rPr>
          <w:lang w:val="en-GB"/>
        </w:rPr>
        <w:t>Collection of all results of the analysis of the superior engineering task. Results could, for example, be recorded in the form of meeting minutes. A simulation order confirmed by both sides could also be the result of the analysis.</w:t>
      </w:r>
    </w:p>
    <w:p w:rsidR="008E7D8C" w:rsidRDefault="008E7D8C" w:rsidP="008E7D8C">
      <w:pPr>
        <w:pStyle w:val="berschrift4"/>
        <w:rPr>
          <w:lang w:val="en-GB"/>
        </w:rPr>
      </w:pPr>
      <w:r>
        <w:rPr>
          <w:lang w:val="en-GB"/>
        </w:rPr>
        <w:t>Rationale</w:t>
      </w:r>
    </w:p>
    <w:p w:rsidR="007E4806" w:rsidRDefault="007E4806" w:rsidP="007E4806">
      <w:pPr>
        <w:rPr>
          <w:lang w:val="en-GB"/>
        </w:rPr>
      </w:pPr>
      <w:r w:rsidRPr="007E4806">
        <w:rPr>
          <w:lang w:val="en-GB"/>
        </w:rPr>
        <w:t>Reasons for the chosen procedure for the analysis of the superior engineering task and for the results of the analysis. In the rationales, for example, it could be documented why the simulation described in the simulation order is basically suitable to answer the original question from the higher-level engineering task. If specifications or restrictions for the simulation task have already been formulated and agreed, these can also be reasoned at this point.</w:t>
      </w:r>
    </w:p>
    <w:p w:rsidR="00ED20D5" w:rsidRDefault="00ED20D5" w:rsidP="00ED20D5">
      <w:pPr>
        <w:pStyle w:val="berschrift4"/>
        <w:rPr>
          <w:lang w:val="en-GB"/>
        </w:rPr>
      </w:pPr>
      <w:r>
        <w:rPr>
          <w:lang w:val="en-GB"/>
        </w:rPr>
        <w:t>Life cycle information</w:t>
      </w:r>
      <w:r w:rsidR="00A33708">
        <w:rPr>
          <w:lang w:val="en-GB"/>
        </w:rPr>
        <w:t xml:space="preserve"> (for analysing the engineering task)</w:t>
      </w:r>
    </w:p>
    <w:p w:rsidR="00ED20D5" w:rsidRPr="00ED20D5" w:rsidRDefault="00ED20D5" w:rsidP="00ED20D5">
      <w:pPr>
        <w:rPr>
          <w:lang w:val="en-GB"/>
        </w:rPr>
      </w:pPr>
      <w:r w:rsidRPr="00ED20D5">
        <w:rPr>
          <w:lang w:val="en-GB"/>
        </w:rPr>
        <w:t xml:space="preserve">In this chapter, you can store information that documents the status of the documentation for </w:t>
      </w:r>
      <w:proofErr w:type="spellStart"/>
      <w:r w:rsidRPr="00ED20D5">
        <w:rPr>
          <w:lang w:val="en-GB"/>
        </w:rPr>
        <w:t>analyzing</w:t>
      </w:r>
      <w:proofErr w:type="spellEnd"/>
      <w:r w:rsidRPr="00ED20D5">
        <w:rPr>
          <w:lang w:val="en-GB"/>
        </w:rPr>
        <w:t xml:space="preserve"> the engineering task. See chapter </w:t>
      </w:r>
      <w:r>
        <w:rPr>
          <w:lang w:val="en-GB"/>
        </w:rPr>
        <w:fldChar w:fldCharType="begin"/>
      </w:r>
      <w:r>
        <w:rPr>
          <w:lang w:val="en-GB"/>
        </w:rPr>
        <w:instrText xml:space="preserve"> REF _Ref26513954 \r \h </w:instrText>
      </w:r>
      <w:r>
        <w:rPr>
          <w:lang w:val="en-GB"/>
        </w:rPr>
      </w:r>
      <w:r>
        <w:rPr>
          <w:lang w:val="en-GB"/>
        </w:rPr>
        <w:fldChar w:fldCharType="separate"/>
      </w:r>
      <w:r w:rsidR="00E713D1">
        <w:rPr>
          <w:lang w:val="en-GB"/>
        </w:rPr>
        <w:t>2.2.5</w:t>
      </w:r>
      <w:r>
        <w:rPr>
          <w:lang w:val="en-GB"/>
        </w:rPr>
        <w:fldChar w:fldCharType="end"/>
      </w:r>
      <w:r w:rsidRPr="00ED20D5">
        <w:rPr>
          <w:lang w:val="en-GB"/>
        </w:rPr>
        <w:t xml:space="preserve"> </w:t>
      </w:r>
      <w:r>
        <w:rPr>
          <w:lang w:val="en-GB"/>
        </w:rPr>
        <w:t xml:space="preserve">and subchapters </w:t>
      </w:r>
      <w:r w:rsidRPr="00ED20D5">
        <w:rPr>
          <w:lang w:val="en-GB"/>
        </w:rPr>
        <w:t>for a general description of the lifecycle information.</w:t>
      </w:r>
    </w:p>
    <w:p w:rsidR="006F6912" w:rsidRDefault="006F6912" w:rsidP="006F6912">
      <w:pPr>
        <w:pStyle w:val="berschrift3"/>
      </w:pPr>
      <w:bookmarkStart w:id="42" w:name="_Toc27729693"/>
      <w:proofErr w:type="spellStart"/>
      <w:r w:rsidRPr="007D4414">
        <w:t>Verify</w:t>
      </w:r>
      <w:proofErr w:type="spellEnd"/>
      <w:r w:rsidRPr="007D4414">
        <w:t xml:space="preserve"> engineering </w:t>
      </w:r>
      <w:proofErr w:type="spellStart"/>
      <w:r w:rsidRPr="007D4414">
        <w:t>task</w:t>
      </w:r>
      <w:proofErr w:type="spellEnd"/>
      <w:r w:rsidRPr="007D4414">
        <w:t xml:space="preserve"> </w:t>
      </w:r>
      <w:proofErr w:type="spellStart"/>
      <w:r w:rsidRPr="007D4414">
        <w:t>analysis</w:t>
      </w:r>
      <w:bookmarkEnd w:id="42"/>
      <w:proofErr w:type="spellEnd"/>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7E4806" w:rsidRDefault="007E4806" w:rsidP="007E4806">
      <w:pPr>
        <w:pStyle w:val="berschrift4"/>
        <w:rPr>
          <w:lang w:val="en-GB"/>
        </w:rPr>
      </w:pPr>
      <w:r>
        <w:rPr>
          <w:lang w:val="en-GB"/>
        </w:rPr>
        <w:t>Inputs</w:t>
      </w:r>
    </w:p>
    <w:p w:rsidR="007E4806" w:rsidRPr="00A33708" w:rsidRDefault="00A33708" w:rsidP="007E4806">
      <w:pPr>
        <w:rPr>
          <w:lang w:val="en-GB"/>
        </w:rPr>
      </w:pPr>
      <w:r w:rsidRPr="00A33708">
        <w:rPr>
          <w:lang w:val="en-GB"/>
        </w:rPr>
        <w:t>Collection of all information used to qualitatively secure the analysis of the higher-level engineering task. Usually, reference is made to the analysis of th</w:t>
      </w:r>
      <w:r>
        <w:rPr>
          <w:lang w:val="en-GB"/>
        </w:rPr>
        <w:t>e higher-level engineering task.</w:t>
      </w:r>
    </w:p>
    <w:p w:rsidR="007E4806" w:rsidRPr="00A33708" w:rsidRDefault="007E4806" w:rsidP="007E4806">
      <w:pPr>
        <w:pStyle w:val="berschrift4"/>
      </w:pPr>
      <w:proofErr w:type="spellStart"/>
      <w:r w:rsidRPr="00A33708">
        <w:t>Procedur</w:t>
      </w:r>
      <w:r w:rsidR="00723644">
        <w:t>e</w:t>
      </w:r>
      <w:proofErr w:type="spellEnd"/>
    </w:p>
    <w:p w:rsidR="007E4806" w:rsidRPr="00A33708" w:rsidRDefault="00A33708" w:rsidP="007E4806">
      <w:pPr>
        <w:rPr>
          <w:lang w:val="en-GB"/>
        </w:rPr>
      </w:pPr>
      <w:r w:rsidRPr="008075AC">
        <w:rPr>
          <w:lang w:val="en-GB"/>
        </w:rPr>
        <w:t xml:space="preserve">Documentation of the procedure </w:t>
      </w:r>
      <w:r>
        <w:rPr>
          <w:lang w:val="en-GB"/>
        </w:rPr>
        <w:t>to secure the quality of the engineering task analysis. P</w:t>
      </w:r>
      <w:r w:rsidRPr="00A33708">
        <w:rPr>
          <w:lang w:val="en-GB"/>
        </w:rPr>
        <w:t xml:space="preserve">ossibly </w:t>
      </w:r>
      <w:r>
        <w:rPr>
          <w:lang w:val="en-GB"/>
        </w:rPr>
        <w:t xml:space="preserve">a reference is made to </w:t>
      </w:r>
      <w:r w:rsidRPr="00A33708">
        <w:rPr>
          <w:lang w:val="en-GB"/>
        </w:rPr>
        <w:t>procedural instructions for compliance with quality specifications.</w:t>
      </w:r>
    </w:p>
    <w:p w:rsidR="007E4806" w:rsidRPr="00A33708" w:rsidRDefault="007E4806" w:rsidP="007E4806">
      <w:pPr>
        <w:pStyle w:val="berschrift4"/>
        <w:rPr>
          <w:lang w:val="en-GB"/>
        </w:rPr>
      </w:pPr>
      <w:r w:rsidRPr="00A33708">
        <w:rPr>
          <w:lang w:val="en-GB"/>
        </w:rPr>
        <w:t>Output</w:t>
      </w:r>
    </w:p>
    <w:p w:rsidR="007E4806" w:rsidRPr="00A33708" w:rsidRDefault="00A33708" w:rsidP="007E4806">
      <w:pPr>
        <w:rPr>
          <w:lang w:val="en-GB"/>
        </w:rPr>
      </w:pPr>
      <w:r>
        <w:rPr>
          <w:lang w:val="en-GB"/>
        </w:rPr>
        <w:t xml:space="preserve">Essential content of this chapter is the verdict of the </w:t>
      </w:r>
      <w:r w:rsidR="00881AEE">
        <w:rPr>
          <w:lang w:val="en-GB"/>
        </w:rPr>
        <w:t xml:space="preserve">quality assurance for the analysis of the superior engineering task, possibly just an </w:t>
      </w:r>
      <w:r w:rsidR="00881AEE" w:rsidRPr="00881AEE">
        <w:rPr>
          <w:i/>
          <w:lang w:val="en-GB"/>
        </w:rPr>
        <w:t>OK</w:t>
      </w:r>
      <w:r w:rsidR="00881AEE">
        <w:rPr>
          <w:lang w:val="en-GB"/>
        </w:rPr>
        <w:t xml:space="preserve"> statement.</w:t>
      </w:r>
    </w:p>
    <w:p w:rsidR="007E4806" w:rsidRPr="00A33708" w:rsidRDefault="007E4806" w:rsidP="007E4806">
      <w:pPr>
        <w:pStyle w:val="berschrift4"/>
        <w:rPr>
          <w:lang w:val="en-GB"/>
        </w:rPr>
      </w:pPr>
      <w:r w:rsidRPr="00A33708">
        <w:rPr>
          <w:lang w:val="en-GB"/>
        </w:rPr>
        <w:t>Rationale</w:t>
      </w:r>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ED20D5" w:rsidRPr="00A33708" w:rsidRDefault="00ED20D5" w:rsidP="00ED20D5">
      <w:pPr>
        <w:pStyle w:val="berschrift4"/>
        <w:rPr>
          <w:lang w:val="en-GB"/>
        </w:rPr>
      </w:pPr>
      <w:r w:rsidRPr="00A33708">
        <w:rPr>
          <w:lang w:val="en-GB"/>
        </w:rPr>
        <w:lastRenderedPageBreak/>
        <w:t>Life Cycle Information</w:t>
      </w:r>
      <w:r w:rsidR="00A33708" w:rsidRPr="00A33708">
        <w:rPr>
          <w:lang w:val="en-GB"/>
        </w:rPr>
        <w:t xml:space="preserve"> (for verifying the engineering task analysis)</w:t>
      </w:r>
    </w:p>
    <w:p w:rsidR="00ED20D5" w:rsidRPr="00ED20D5" w:rsidRDefault="00EE6393" w:rsidP="00ED20D5">
      <w:pPr>
        <w:rPr>
          <w:lang w:val="en-GB"/>
        </w:rPr>
      </w:pPr>
      <w:r w:rsidRPr="00A33708">
        <w:rPr>
          <w:lang w:val="en-GB"/>
        </w:rPr>
        <w:t xml:space="preserve">In this </w:t>
      </w:r>
      <w:r w:rsidRPr="00ED20D5">
        <w:rPr>
          <w:lang w:val="en-GB"/>
        </w:rPr>
        <w:t xml:space="preserve">chapter, information </w:t>
      </w:r>
      <w:r>
        <w:rPr>
          <w:lang w:val="en-GB"/>
        </w:rPr>
        <w:t>can be stored</w:t>
      </w:r>
      <w:r w:rsidR="00ED20D5" w:rsidRPr="00ED20D5">
        <w:rPr>
          <w:lang w:val="en-GB"/>
        </w:rPr>
        <w:t xml:space="preserve"> that documents the status of the documentation for </w:t>
      </w:r>
      <w:r w:rsidR="00ED20D5">
        <w:rPr>
          <w:lang w:val="en-GB"/>
        </w:rPr>
        <w:t>verifying</w:t>
      </w:r>
      <w:r w:rsidR="00ED20D5" w:rsidRPr="00ED20D5">
        <w:rPr>
          <w:lang w:val="en-GB"/>
        </w:rPr>
        <w:t xml:space="preserve"> the engineering task</w:t>
      </w:r>
      <w:r w:rsidR="00ED20D5">
        <w:rPr>
          <w:lang w:val="en-GB"/>
        </w:rPr>
        <w:t xml:space="preserve"> analysis</w:t>
      </w:r>
      <w:r w:rsidR="00ED20D5" w:rsidRPr="00ED20D5">
        <w:rPr>
          <w:lang w:val="en-GB"/>
        </w:rPr>
        <w:t xml:space="preserve">. See chapter </w:t>
      </w:r>
      <w:r w:rsidR="00ED20D5">
        <w:rPr>
          <w:lang w:val="en-GB"/>
        </w:rPr>
        <w:fldChar w:fldCharType="begin"/>
      </w:r>
      <w:r w:rsidR="00ED20D5">
        <w:rPr>
          <w:lang w:val="en-GB"/>
        </w:rPr>
        <w:instrText xml:space="preserve"> REF _Ref26513954 \r \h </w:instrText>
      </w:r>
      <w:r w:rsidR="00ED20D5">
        <w:rPr>
          <w:lang w:val="en-GB"/>
        </w:rPr>
      </w:r>
      <w:r w:rsidR="00ED20D5">
        <w:rPr>
          <w:lang w:val="en-GB"/>
        </w:rPr>
        <w:fldChar w:fldCharType="separate"/>
      </w:r>
      <w:r w:rsidR="00E713D1">
        <w:rPr>
          <w:lang w:val="en-GB"/>
        </w:rPr>
        <w:t>2.2.5</w:t>
      </w:r>
      <w:r w:rsidR="00ED20D5">
        <w:rPr>
          <w:lang w:val="en-GB"/>
        </w:rPr>
        <w:fldChar w:fldCharType="end"/>
      </w:r>
      <w:r w:rsidR="00ED20D5" w:rsidRPr="00ED20D5">
        <w:rPr>
          <w:lang w:val="en-GB"/>
        </w:rPr>
        <w:t xml:space="preserve"> </w:t>
      </w:r>
      <w:r w:rsidR="00ED20D5">
        <w:rPr>
          <w:lang w:val="en-GB"/>
        </w:rPr>
        <w:t xml:space="preserve">and subchapters </w:t>
      </w:r>
      <w:r w:rsidR="00ED20D5" w:rsidRPr="00ED20D5">
        <w:rPr>
          <w:lang w:val="en-GB"/>
        </w:rPr>
        <w:t>for a general description of the lifecycle information.</w:t>
      </w:r>
    </w:p>
    <w:p w:rsidR="00ED20D5" w:rsidRDefault="00A33708" w:rsidP="00A33708">
      <w:pPr>
        <w:pStyle w:val="berschrift3"/>
        <w:rPr>
          <w:lang w:val="en-GB"/>
        </w:rPr>
      </w:pPr>
      <w:bookmarkStart w:id="43" w:name="_Toc27729694"/>
      <w:r>
        <w:rPr>
          <w:lang w:val="en-GB"/>
        </w:rPr>
        <w:t>Life Cycle Information (for the entire analysis phase)</w:t>
      </w:r>
      <w:bookmarkEnd w:id="43"/>
    </w:p>
    <w:p w:rsidR="00A33708" w:rsidRDefault="00EE6393" w:rsidP="00A33708">
      <w:pPr>
        <w:rPr>
          <w:lang w:val="en-GB"/>
        </w:rPr>
      </w:pPr>
      <w:r w:rsidRPr="00A33708">
        <w:rPr>
          <w:lang w:val="en-GB"/>
        </w:rPr>
        <w:t xml:space="preserve">In this </w:t>
      </w:r>
      <w:r w:rsidRPr="00ED20D5">
        <w:rPr>
          <w:lang w:val="en-GB"/>
        </w:rPr>
        <w:t xml:space="preserve">chapter, information </w:t>
      </w:r>
      <w:r>
        <w:rPr>
          <w:lang w:val="en-GB"/>
        </w:rPr>
        <w:t xml:space="preserve">can be stored </w:t>
      </w:r>
      <w:r w:rsidRPr="00ED20D5">
        <w:rPr>
          <w:lang w:val="en-GB"/>
        </w:rPr>
        <w:t xml:space="preserve">that documents the status of the documentation for </w:t>
      </w:r>
      <w:r>
        <w:rPr>
          <w:lang w:val="en-GB"/>
        </w:rPr>
        <w:t>verifying</w:t>
      </w:r>
      <w:r w:rsidRPr="00ED20D5">
        <w:rPr>
          <w:lang w:val="en-GB"/>
        </w:rPr>
        <w:t xml:space="preserve"> the engineering task</w:t>
      </w:r>
      <w:r>
        <w:rPr>
          <w:lang w:val="en-GB"/>
        </w:rPr>
        <w:t xml:space="preserve"> analysis</w:t>
      </w:r>
      <w:r w:rsidRPr="00ED20D5">
        <w:rPr>
          <w:lang w:val="en-GB"/>
        </w:rPr>
        <w:t xml:space="preserve">. See chapter </w:t>
      </w:r>
      <w:r>
        <w:rPr>
          <w:lang w:val="en-GB"/>
        </w:rPr>
        <w:fldChar w:fldCharType="begin"/>
      </w:r>
      <w:r>
        <w:rPr>
          <w:lang w:val="en-GB"/>
        </w:rPr>
        <w:instrText xml:space="preserve"> REF _Ref26513954 \r \h </w:instrText>
      </w:r>
      <w:r>
        <w:rPr>
          <w:lang w:val="en-GB"/>
        </w:rPr>
      </w:r>
      <w:r>
        <w:rPr>
          <w:lang w:val="en-GB"/>
        </w:rPr>
        <w:fldChar w:fldCharType="separate"/>
      </w:r>
      <w:r w:rsidR="00E713D1">
        <w:rPr>
          <w:lang w:val="en-GB"/>
        </w:rPr>
        <w:t>2.2.5</w:t>
      </w:r>
      <w:r>
        <w:rPr>
          <w:lang w:val="en-GB"/>
        </w:rPr>
        <w:fldChar w:fldCharType="end"/>
      </w:r>
      <w:r w:rsidRPr="00ED20D5">
        <w:rPr>
          <w:lang w:val="en-GB"/>
        </w:rPr>
        <w:t xml:space="preserve"> </w:t>
      </w:r>
      <w:r>
        <w:rPr>
          <w:lang w:val="en-GB"/>
        </w:rPr>
        <w:t xml:space="preserve">and subchapters </w:t>
      </w:r>
      <w:r w:rsidRPr="00ED20D5">
        <w:rPr>
          <w:lang w:val="en-GB"/>
        </w:rPr>
        <w:t>for a general description of the lifecycle information.</w:t>
      </w:r>
    </w:p>
    <w:p w:rsidR="00EE6393" w:rsidRPr="00A33708" w:rsidRDefault="00561239" w:rsidP="00A33708">
      <w:pPr>
        <w:rPr>
          <w:lang w:val="en-GB"/>
        </w:rPr>
      </w:pPr>
      <w:r>
        <w:rPr>
          <w:lang w:val="en-GB"/>
        </w:rPr>
        <w:t xml:space="preserve">Life cycle information stored in this chapter is valid for all subchapters, independent of the life cycle information stored in subchapters. This means that life cycle information stores in this chapter override life cycle information stored in </w:t>
      </w:r>
      <w:proofErr w:type="spellStart"/>
      <w:r>
        <w:rPr>
          <w:lang w:val="en-GB"/>
        </w:rPr>
        <w:t>chapchapter</w:t>
      </w:r>
      <w:proofErr w:type="spellEnd"/>
      <w:r>
        <w:rPr>
          <w:lang w:val="en-GB"/>
        </w:rPr>
        <w:t>, if so.</w:t>
      </w:r>
    </w:p>
    <w:p w:rsidR="006F6912" w:rsidRDefault="006F6912" w:rsidP="006F6912">
      <w:pPr>
        <w:pStyle w:val="berschrift2"/>
        <w:rPr>
          <w:lang w:val="en-GB"/>
        </w:rPr>
      </w:pPr>
      <w:bookmarkStart w:id="44" w:name="_Toc27729695"/>
      <w:r>
        <w:rPr>
          <w:lang w:val="en-GB"/>
        </w:rPr>
        <w:t>Requirements phase</w:t>
      </w:r>
      <w:bookmarkEnd w:id="44"/>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6F6912" w:rsidRDefault="006F6912" w:rsidP="006F6912">
      <w:pPr>
        <w:pStyle w:val="berschrift3"/>
        <w:rPr>
          <w:lang w:val="en-GB"/>
        </w:rPr>
      </w:pPr>
      <w:bookmarkStart w:id="45" w:name="_Toc27729696"/>
      <w:r>
        <w:rPr>
          <w:lang w:val="en-GB"/>
        </w:rPr>
        <w:t>Derive model requirements</w:t>
      </w:r>
      <w:bookmarkEnd w:id="45"/>
    </w:p>
    <w:p w:rsidR="006F6912" w:rsidRDefault="006F6912" w:rsidP="006F6912">
      <w:pPr>
        <w:pStyle w:val="berschrift3"/>
        <w:rPr>
          <w:lang w:val="en-GB"/>
        </w:rPr>
      </w:pPr>
      <w:bookmarkStart w:id="46" w:name="_Toc27729697"/>
      <w:r>
        <w:rPr>
          <w:lang w:val="en-GB"/>
        </w:rPr>
        <w:t>Derive parameter requirements</w:t>
      </w:r>
      <w:bookmarkEnd w:id="46"/>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6F6912" w:rsidRDefault="006F6912" w:rsidP="006F6912">
      <w:pPr>
        <w:pStyle w:val="berschrift3"/>
        <w:rPr>
          <w:lang w:val="en-GB"/>
        </w:rPr>
      </w:pPr>
      <w:bookmarkStart w:id="47" w:name="_Toc27729698"/>
      <w:r>
        <w:rPr>
          <w:lang w:val="en-GB"/>
        </w:rPr>
        <w:t>Derive simulation environment requirements</w:t>
      </w:r>
      <w:bookmarkEnd w:id="47"/>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6F6912" w:rsidRDefault="006F6912" w:rsidP="006F6912">
      <w:pPr>
        <w:pStyle w:val="berschrift3"/>
        <w:rPr>
          <w:lang w:val="en-GB"/>
        </w:rPr>
      </w:pPr>
      <w:bookmarkStart w:id="48" w:name="_Toc27729699"/>
      <w:r>
        <w:rPr>
          <w:lang w:val="en-GB"/>
        </w:rPr>
        <w:t>Derive simulation integration requirements</w:t>
      </w:r>
      <w:bookmarkEnd w:id="48"/>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6F6912" w:rsidRDefault="006F6912" w:rsidP="006F6912">
      <w:pPr>
        <w:pStyle w:val="berschrift3"/>
        <w:rPr>
          <w:lang w:val="en-GB"/>
        </w:rPr>
      </w:pPr>
      <w:bookmarkStart w:id="49" w:name="_Toc27729700"/>
      <w:r>
        <w:rPr>
          <w:lang w:val="en-GB"/>
        </w:rPr>
        <w:t>Derive test case requirements</w:t>
      </w:r>
      <w:bookmarkEnd w:id="49"/>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6F6912" w:rsidRDefault="006F6912" w:rsidP="006F6912">
      <w:pPr>
        <w:pStyle w:val="berschrift3"/>
        <w:rPr>
          <w:lang w:val="en-GB"/>
        </w:rPr>
      </w:pPr>
      <w:bookmarkStart w:id="50" w:name="_Toc27729701"/>
      <w:r>
        <w:rPr>
          <w:lang w:val="en-GB"/>
        </w:rPr>
        <w:t>Derive process quality requirements</w:t>
      </w:r>
      <w:bookmarkEnd w:id="50"/>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6F6912" w:rsidRDefault="006F6912" w:rsidP="006F6912">
      <w:pPr>
        <w:pStyle w:val="berschrift3"/>
        <w:rPr>
          <w:lang w:val="en-GB"/>
        </w:rPr>
      </w:pPr>
      <w:bookmarkStart w:id="51" w:name="_Toc27729702"/>
      <w:r>
        <w:rPr>
          <w:lang w:val="en-GB"/>
        </w:rPr>
        <w:t>Verify requirements</w:t>
      </w:r>
      <w:bookmarkEnd w:id="51"/>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Default="00117A91" w:rsidP="00117A91">
      <w:pPr>
        <w:pStyle w:val="berschrift2"/>
        <w:rPr>
          <w:lang w:val="en-GB"/>
        </w:rPr>
      </w:pPr>
      <w:bookmarkStart w:id="52" w:name="_Toc27729703"/>
      <w:r>
        <w:rPr>
          <w:lang w:val="en-GB"/>
        </w:rPr>
        <w:t>Design phase</w:t>
      </w:r>
      <w:bookmarkEnd w:id="52"/>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Default="00117A91" w:rsidP="00117A91">
      <w:pPr>
        <w:pStyle w:val="berschrift3"/>
        <w:rPr>
          <w:lang w:val="en-GB"/>
        </w:rPr>
      </w:pPr>
      <w:bookmarkStart w:id="53" w:name="_Toc27729704"/>
      <w:r>
        <w:rPr>
          <w:lang w:val="en-GB"/>
        </w:rPr>
        <w:t>Design model specification</w:t>
      </w:r>
      <w:bookmarkEnd w:id="53"/>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Default="00117A91" w:rsidP="00117A91">
      <w:pPr>
        <w:pStyle w:val="berschrift3"/>
        <w:rPr>
          <w:lang w:val="en-GB"/>
        </w:rPr>
      </w:pPr>
      <w:bookmarkStart w:id="54" w:name="_Toc27729705"/>
      <w:r>
        <w:rPr>
          <w:lang w:val="en-GB"/>
        </w:rPr>
        <w:t>Design parameter specification</w:t>
      </w:r>
      <w:bookmarkEnd w:id="54"/>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Default="00117A91" w:rsidP="00117A91">
      <w:pPr>
        <w:pStyle w:val="berschrift3"/>
        <w:rPr>
          <w:lang w:val="en-GB"/>
        </w:rPr>
      </w:pPr>
      <w:bookmarkStart w:id="55" w:name="_Toc27729706"/>
      <w:r>
        <w:rPr>
          <w:lang w:val="en-GB"/>
        </w:rPr>
        <w:t>Design simulation environment specification</w:t>
      </w:r>
      <w:bookmarkEnd w:id="55"/>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Default="00117A91" w:rsidP="00117A91">
      <w:pPr>
        <w:pStyle w:val="berschrift3"/>
        <w:rPr>
          <w:lang w:val="en-GB"/>
        </w:rPr>
      </w:pPr>
      <w:bookmarkStart w:id="56" w:name="_Toc27729707"/>
      <w:r>
        <w:rPr>
          <w:lang w:val="en-GB"/>
        </w:rPr>
        <w:lastRenderedPageBreak/>
        <w:t>Design simulation integration specification</w:t>
      </w:r>
      <w:bookmarkEnd w:id="56"/>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Default="00117A91" w:rsidP="00117A91">
      <w:pPr>
        <w:pStyle w:val="berschrift3"/>
        <w:rPr>
          <w:lang w:val="en-GB"/>
        </w:rPr>
      </w:pPr>
      <w:bookmarkStart w:id="57" w:name="_Toc27729708"/>
      <w:r>
        <w:rPr>
          <w:lang w:val="en-GB"/>
        </w:rPr>
        <w:t>Design test case specification</w:t>
      </w:r>
      <w:bookmarkEnd w:id="57"/>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Default="00117A91" w:rsidP="00117A91">
      <w:pPr>
        <w:pStyle w:val="berschrift3"/>
        <w:rPr>
          <w:lang w:val="en-GB"/>
        </w:rPr>
      </w:pPr>
      <w:bookmarkStart w:id="58" w:name="_Toc27729709"/>
      <w:r>
        <w:rPr>
          <w:lang w:val="en-GB"/>
        </w:rPr>
        <w:t>Design process quality specification</w:t>
      </w:r>
      <w:bookmarkEnd w:id="58"/>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Pr="006F6912" w:rsidRDefault="00117A91" w:rsidP="00117A91">
      <w:pPr>
        <w:pStyle w:val="berschrift3"/>
        <w:rPr>
          <w:lang w:val="en-GB"/>
        </w:rPr>
      </w:pPr>
      <w:bookmarkStart w:id="59" w:name="_Toc27729710"/>
      <w:r>
        <w:rPr>
          <w:lang w:val="en-GB"/>
        </w:rPr>
        <w:t>Verify design specification</w:t>
      </w:r>
      <w:bookmarkEnd w:id="59"/>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F47A68" w:rsidRDefault="00117A91" w:rsidP="00F47A68">
      <w:pPr>
        <w:pStyle w:val="berschrift2"/>
        <w:rPr>
          <w:lang w:val="en-GB"/>
        </w:rPr>
      </w:pPr>
      <w:bookmarkStart w:id="60" w:name="_Toc27729711"/>
      <w:r>
        <w:rPr>
          <w:lang w:val="en-GB"/>
        </w:rPr>
        <w:t>Implementation</w:t>
      </w:r>
      <w:r w:rsidR="00F47A68">
        <w:rPr>
          <w:lang w:val="en-GB"/>
        </w:rPr>
        <w:t xml:space="preserve"> phase</w:t>
      </w:r>
      <w:bookmarkEnd w:id="60"/>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F47A68" w:rsidRDefault="00117A91" w:rsidP="00F47A68">
      <w:pPr>
        <w:pStyle w:val="berschrift3"/>
        <w:rPr>
          <w:lang w:val="en-GB"/>
        </w:rPr>
      </w:pPr>
      <w:bookmarkStart w:id="61" w:name="_Toc27729712"/>
      <w:r>
        <w:rPr>
          <w:lang w:val="en-GB"/>
        </w:rPr>
        <w:t>Implement</w:t>
      </w:r>
      <w:r w:rsidR="00F47A68">
        <w:rPr>
          <w:lang w:val="en-GB"/>
        </w:rPr>
        <w:t xml:space="preserve"> model</w:t>
      </w:r>
      <w:bookmarkEnd w:id="61"/>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F47A68" w:rsidRDefault="00117A91" w:rsidP="00F47A68">
      <w:pPr>
        <w:pStyle w:val="berschrift3"/>
        <w:rPr>
          <w:lang w:val="en-GB"/>
        </w:rPr>
      </w:pPr>
      <w:bookmarkStart w:id="62" w:name="_Toc27729713"/>
      <w:r>
        <w:rPr>
          <w:lang w:val="en-GB"/>
        </w:rPr>
        <w:t>Implement parameter</w:t>
      </w:r>
      <w:bookmarkEnd w:id="62"/>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F47A68" w:rsidRDefault="00117A91" w:rsidP="00F47A68">
      <w:pPr>
        <w:pStyle w:val="berschrift3"/>
        <w:rPr>
          <w:lang w:val="en-GB"/>
        </w:rPr>
      </w:pPr>
      <w:bookmarkStart w:id="63" w:name="_Toc27729714"/>
      <w:r>
        <w:rPr>
          <w:lang w:val="en-GB"/>
        </w:rPr>
        <w:t>Implement</w:t>
      </w:r>
      <w:r w:rsidR="00F47A68">
        <w:rPr>
          <w:lang w:val="en-GB"/>
        </w:rPr>
        <w:t xml:space="preserve"> simulation environment</w:t>
      </w:r>
      <w:bookmarkEnd w:id="63"/>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Default="00117A91" w:rsidP="00117A91">
      <w:pPr>
        <w:pStyle w:val="berschrift3"/>
        <w:rPr>
          <w:lang w:val="en-GB"/>
        </w:rPr>
      </w:pPr>
      <w:bookmarkStart w:id="64" w:name="_Toc27729715"/>
      <w:r>
        <w:rPr>
          <w:lang w:val="en-GB"/>
        </w:rPr>
        <w:t>Implement test case</w:t>
      </w:r>
      <w:bookmarkEnd w:id="64"/>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F47A68" w:rsidRDefault="00117A91" w:rsidP="00F47A68">
      <w:pPr>
        <w:pStyle w:val="berschrift3"/>
        <w:rPr>
          <w:lang w:val="en-GB"/>
        </w:rPr>
      </w:pPr>
      <w:bookmarkStart w:id="65" w:name="_Toc27729716"/>
      <w:r>
        <w:rPr>
          <w:lang w:val="en-GB"/>
        </w:rPr>
        <w:t>Integrate</w:t>
      </w:r>
      <w:r w:rsidR="00F47A68">
        <w:rPr>
          <w:lang w:val="en-GB"/>
        </w:rPr>
        <w:t xml:space="preserve"> simulation</w:t>
      </w:r>
      <w:bookmarkEnd w:id="65"/>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F47A68" w:rsidRDefault="00117A91" w:rsidP="00F47A68">
      <w:pPr>
        <w:pStyle w:val="berschrift3"/>
        <w:rPr>
          <w:lang w:val="en-GB"/>
        </w:rPr>
      </w:pPr>
      <w:bookmarkStart w:id="66" w:name="_Toc27729717"/>
      <w:r>
        <w:rPr>
          <w:lang w:val="en-GB"/>
        </w:rPr>
        <w:t>Assure simulation setup quality</w:t>
      </w:r>
      <w:bookmarkEnd w:id="66"/>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F47A68" w:rsidRPr="006F6912" w:rsidRDefault="00117A91" w:rsidP="00F47A68">
      <w:pPr>
        <w:pStyle w:val="berschrift3"/>
        <w:rPr>
          <w:lang w:val="en-GB"/>
        </w:rPr>
      </w:pPr>
      <w:bookmarkStart w:id="67" w:name="_Toc27729718"/>
      <w:r>
        <w:rPr>
          <w:lang w:val="en-GB"/>
        </w:rPr>
        <w:t>Derive simulation setup quality</w:t>
      </w:r>
      <w:bookmarkEnd w:id="67"/>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F47A68" w:rsidRDefault="00117A91" w:rsidP="00117A91">
      <w:pPr>
        <w:pStyle w:val="berschrift2"/>
        <w:rPr>
          <w:lang w:val="en-GB"/>
        </w:rPr>
      </w:pPr>
      <w:bookmarkStart w:id="68" w:name="_Toc27729719"/>
      <w:r>
        <w:rPr>
          <w:lang w:val="en-GB"/>
        </w:rPr>
        <w:t>Execution phase</w:t>
      </w:r>
      <w:bookmarkEnd w:id="68"/>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117A91" w:rsidRDefault="00117A91" w:rsidP="00117A91">
      <w:pPr>
        <w:pStyle w:val="berschrift3"/>
        <w:rPr>
          <w:lang w:val="en-GB"/>
        </w:rPr>
      </w:pPr>
      <w:bookmarkStart w:id="69" w:name="_Toc27729720"/>
      <w:r>
        <w:rPr>
          <w:lang w:val="en-GB"/>
        </w:rPr>
        <w:t>Execute simulation</w:t>
      </w:r>
      <w:bookmarkEnd w:id="69"/>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29044F" w:rsidRDefault="0029044F" w:rsidP="0029044F">
      <w:pPr>
        <w:pStyle w:val="berschrift2"/>
        <w:rPr>
          <w:lang w:val="en-GB"/>
        </w:rPr>
      </w:pPr>
      <w:bookmarkStart w:id="70" w:name="_Toc27729721"/>
      <w:r>
        <w:rPr>
          <w:lang w:val="en-GB"/>
        </w:rPr>
        <w:t>Evaluation Phase</w:t>
      </w:r>
      <w:bookmarkEnd w:id="70"/>
    </w:p>
    <w:p w:rsidR="0029044F" w:rsidRDefault="0029044F" w:rsidP="0029044F">
      <w:pPr>
        <w:pStyle w:val="berschrift3"/>
        <w:rPr>
          <w:lang w:val="en-GB"/>
        </w:rPr>
      </w:pPr>
      <w:bookmarkStart w:id="71" w:name="_Toc27729722"/>
      <w:r>
        <w:rPr>
          <w:lang w:val="en-GB"/>
        </w:rPr>
        <w:t>Evaluate Simulation Results</w:t>
      </w:r>
      <w:bookmarkEnd w:id="71"/>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29044F" w:rsidRDefault="0029044F" w:rsidP="0029044F">
      <w:pPr>
        <w:pStyle w:val="berschrift3"/>
        <w:rPr>
          <w:lang w:val="en-GB"/>
        </w:rPr>
      </w:pPr>
      <w:bookmarkStart w:id="72" w:name="_Toc27729723"/>
      <w:r>
        <w:rPr>
          <w:lang w:val="en-GB"/>
        </w:rPr>
        <w:t>Assure Simulation Quality</w:t>
      </w:r>
      <w:bookmarkEnd w:id="72"/>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29044F" w:rsidRDefault="0029044F" w:rsidP="0029044F">
      <w:pPr>
        <w:pStyle w:val="berschrift3"/>
        <w:rPr>
          <w:lang w:val="en-GB"/>
        </w:rPr>
      </w:pPr>
      <w:bookmarkStart w:id="73" w:name="_Toc27729724"/>
      <w:r>
        <w:rPr>
          <w:lang w:val="en-GB"/>
        </w:rPr>
        <w:lastRenderedPageBreak/>
        <w:t>Derive Simulation Quality Verdict</w:t>
      </w:r>
      <w:bookmarkEnd w:id="73"/>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29044F" w:rsidRDefault="00E146D7" w:rsidP="0029044F">
      <w:pPr>
        <w:pStyle w:val="berschrift2"/>
        <w:rPr>
          <w:lang w:val="en-GB"/>
        </w:rPr>
      </w:pPr>
      <w:bookmarkStart w:id="74" w:name="_Toc27729725"/>
      <w:proofErr w:type="spellStart"/>
      <w:r>
        <w:rPr>
          <w:lang w:val="en-GB"/>
        </w:rPr>
        <w:t>Fulfillment</w:t>
      </w:r>
      <w:proofErr w:type="spellEnd"/>
      <w:r w:rsidR="0029044F">
        <w:rPr>
          <w:lang w:val="en-GB"/>
        </w:rPr>
        <w:t xml:space="preserve"> Phase</w:t>
      </w:r>
      <w:bookmarkEnd w:id="74"/>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29044F" w:rsidRPr="0029044F" w:rsidRDefault="0029044F" w:rsidP="0029044F">
      <w:pPr>
        <w:pStyle w:val="berschrift3"/>
        <w:rPr>
          <w:lang w:val="en-GB"/>
        </w:rPr>
      </w:pPr>
      <w:bookmarkStart w:id="75" w:name="_Toc27729726"/>
      <w:r>
        <w:rPr>
          <w:lang w:val="en-GB"/>
        </w:rPr>
        <w:t>Derive Objective Fulfilment</w:t>
      </w:r>
      <w:bookmarkEnd w:id="75"/>
    </w:p>
    <w:p w:rsidR="00181ADB" w:rsidRPr="00181ADB" w:rsidRDefault="00181ADB" w:rsidP="00181ADB">
      <w:pPr>
        <w:rPr>
          <w:rFonts w:ascii="Consolas" w:hAnsi="Consolas"/>
          <w:color w:val="C00000"/>
          <w:lang w:val="en-GB"/>
        </w:rPr>
      </w:pPr>
      <w:proofErr w:type="spellStart"/>
      <w:proofErr w:type="gramStart"/>
      <w:r w:rsidRPr="00181ADB">
        <w:rPr>
          <w:rFonts w:ascii="Consolas" w:hAnsi="Consolas"/>
          <w:color w:val="C00000"/>
          <w:lang w:val="en-GB"/>
        </w:rPr>
        <w:t>tbd</w:t>
      </w:r>
      <w:proofErr w:type="spellEnd"/>
      <w:proofErr w:type="gramEnd"/>
    </w:p>
    <w:p w:rsidR="00C2650F" w:rsidRDefault="00C2650F">
      <w:pPr>
        <w:spacing w:after="160"/>
        <w:rPr>
          <w:rFonts w:asciiTheme="majorHAnsi" w:eastAsiaTheme="majorEastAsia" w:hAnsiTheme="majorHAnsi" w:cstheme="majorBidi"/>
          <w:color w:val="2E74B5" w:themeColor="accent1" w:themeShade="BF"/>
          <w:sz w:val="32"/>
          <w:szCs w:val="32"/>
          <w:lang w:val="en-GB"/>
        </w:rPr>
      </w:pPr>
      <w:r>
        <w:rPr>
          <w:lang w:val="en-GB"/>
        </w:rPr>
        <w:br w:type="page"/>
      </w:r>
    </w:p>
    <w:p w:rsidR="00B61BFD" w:rsidRPr="006F6912" w:rsidRDefault="00B61BFD" w:rsidP="00A11AFB">
      <w:pPr>
        <w:pStyle w:val="berschrift1"/>
        <w:rPr>
          <w:lang w:val="en-GB"/>
        </w:rPr>
      </w:pPr>
      <w:bookmarkStart w:id="76" w:name="_Toc27729727"/>
      <w:r w:rsidRPr="006F6912">
        <w:rPr>
          <w:lang w:val="en-GB"/>
        </w:rPr>
        <w:lastRenderedPageBreak/>
        <w:t>Details of</w:t>
      </w:r>
      <w:r w:rsidR="006F6912">
        <w:rPr>
          <w:lang w:val="en-GB"/>
        </w:rPr>
        <w:t xml:space="preserve"> t</w:t>
      </w:r>
      <w:r w:rsidRPr="006F6912">
        <w:rPr>
          <w:lang w:val="en-GB"/>
        </w:rPr>
        <w:t xml:space="preserve">he STMD </w:t>
      </w:r>
      <w:r w:rsidR="006F6912">
        <w:rPr>
          <w:lang w:val="en-GB"/>
        </w:rPr>
        <w:t xml:space="preserve">Schema </w:t>
      </w:r>
      <w:r w:rsidRPr="006F6912">
        <w:rPr>
          <w:lang w:val="en-GB"/>
        </w:rPr>
        <w:t>structure</w:t>
      </w:r>
      <w:bookmarkEnd w:id="76"/>
    </w:p>
    <w:p w:rsidR="00181ADB" w:rsidRDefault="007452BA" w:rsidP="007452BA">
      <w:pPr>
        <w:rPr>
          <w:lang w:val="en-GB"/>
        </w:rPr>
      </w:pPr>
      <w:r>
        <w:rPr>
          <w:lang w:val="en-GB"/>
        </w:rPr>
        <w:t>The structure of an STMD file is specified in an STMD XML Schema. The following chapters describe the structure and the associated attribute of all XML elements of STMD files.</w:t>
      </w:r>
    </w:p>
    <w:p w:rsidR="002E4F99" w:rsidRPr="002E4F99" w:rsidRDefault="002E4F99" w:rsidP="007452BA">
      <w:pPr>
        <w:rPr>
          <w:rFonts w:ascii="Consolas" w:hAnsi="Consolas"/>
          <w:b/>
          <w:color w:val="C00000"/>
          <w:sz w:val="24"/>
          <w:lang w:val="en-GB"/>
        </w:rPr>
      </w:pPr>
      <w:r w:rsidRPr="002E4F99">
        <w:rPr>
          <w:rFonts w:ascii="Consolas" w:hAnsi="Consolas"/>
          <w:b/>
          <w:color w:val="C00000"/>
          <w:sz w:val="24"/>
          <w:lang w:val="en-GB"/>
        </w:rPr>
        <w:t xml:space="preserve">Some of the Figure </w:t>
      </w:r>
      <w:r>
        <w:rPr>
          <w:rFonts w:ascii="Consolas" w:hAnsi="Consolas"/>
          <w:b/>
          <w:color w:val="C00000"/>
          <w:sz w:val="24"/>
          <w:lang w:val="en-GB"/>
        </w:rPr>
        <w:t xml:space="preserve">in this chapter </w:t>
      </w:r>
      <w:r w:rsidRPr="002E4F99">
        <w:rPr>
          <w:rFonts w:ascii="Consolas" w:hAnsi="Consolas"/>
          <w:b/>
          <w:color w:val="C00000"/>
          <w:sz w:val="24"/>
          <w:lang w:val="en-GB"/>
        </w:rPr>
        <w:t>are currently out of date and are to be replaced</w:t>
      </w:r>
    </w:p>
    <w:p w:rsidR="00584C0F" w:rsidRDefault="00584C0F" w:rsidP="00E679F9">
      <w:pPr>
        <w:pStyle w:val="berschrift2"/>
        <w:rPr>
          <w:lang w:val="en-GB"/>
        </w:rPr>
      </w:pPr>
      <w:bookmarkStart w:id="77" w:name="_Toc27729728"/>
      <w:proofErr w:type="spellStart"/>
      <w:r>
        <w:rPr>
          <w:lang w:val="en-GB"/>
        </w:rPr>
        <w:t>SimulationTaskMetaData</w:t>
      </w:r>
      <w:bookmarkEnd w:id="77"/>
      <w:proofErr w:type="spellEnd"/>
    </w:p>
    <w:p w:rsidR="00584C0F" w:rsidRPr="00584C0F" w:rsidRDefault="00584C0F" w:rsidP="00584C0F">
      <w:pPr>
        <w:rPr>
          <w:lang w:val="en-GB"/>
        </w:rPr>
      </w:pPr>
      <w:r>
        <w:rPr>
          <w:lang w:val="en-GB"/>
        </w:rPr>
        <w:t xml:space="preserve">The </w:t>
      </w:r>
      <w:proofErr w:type="spellStart"/>
      <w:r>
        <w:rPr>
          <w:lang w:val="en-GB"/>
        </w:rPr>
        <w:t>SimulationTaskMetaData</w:t>
      </w:r>
      <w:proofErr w:type="spellEnd"/>
      <w:r>
        <w:rPr>
          <w:lang w:val="en-GB"/>
        </w:rPr>
        <w:t xml:space="preserve"> element is the all enclosing top EXM element.</w:t>
      </w:r>
    </w:p>
    <w:p w:rsidR="00584C0F" w:rsidRDefault="00584C0F" w:rsidP="00584C0F">
      <w:pPr>
        <w:keepNext/>
        <w:jc w:val="center"/>
      </w:pPr>
      <w:r w:rsidRPr="00584C0F">
        <w:rPr>
          <w:noProof/>
          <w:lang w:eastAsia="de-DE"/>
        </w:rPr>
        <w:drawing>
          <wp:inline distT="0" distB="0" distL="0" distR="0" wp14:anchorId="631D2FCB" wp14:editId="599B8BC7">
            <wp:extent cx="4320000" cy="5104800"/>
            <wp:effectExtent l="0" t="0" r="444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5104800"/>
                    </a:xfrm>
                    <a:prstGeom prst="rect">
                      <a:avLst/>
                    </a:prstGeom>
                  </pic:spPr>
                </pic:pic>
              </a:graphicData>
            </a:graphic>
          </wp:inline>
        </w:drawing>
      </w:r>
    </w:p>
    <w:p w:rsidR="00584C0F" w:rsidRDefault="00584C0F" w:rsidP="00584C0F">
      <w:pPr>
        <w:pStyle w:val="Beschriftung"/>
        <w:rPr>
          <w:rFonts w:ascii="Consolas" w:hAnsi="Consolas"/>
          <w:i w:val="0"/>
          <w:color w:val="C00000"/>
        </w:rPr>
      </w:pPr>
      <w:proofErr w:type="spellStart"/>
      <w:r w:rsidRPr="00584C0F">
        <w:t>Figure</w:t>
      </w:r>
      <w:proofErr w:type="spellEnd"/>
      <w:r w:rsidRPr="00584C0F">
        <w:t xml:space="preserve"> </w:t>
      </w:r>
      <w:r>
        <w:fldChar w:fldCharType="begin"/>
      </w:r>
      <w:r w:rsidRPr="00584C0F">
        <w:instrText xml:space="preserve"> SEQ Figure \* ARABIC </w:instrText>
      </w:r>
      <w:r>
        <w:fldChar w:fldCharType="separate"/>
      </w:r>
      <w:r w:rsidR="00E713D1">
        <w:rPr>
          <w:noProof/>
        </w:rPr>
        <w:t>5</w:t>
      </w:r>
      <w:r>
        <w:fldChar w:fldCharType="end"/>
      </w:r>
      <w:r w:rsidRPr="00584C0F">
        <w:t xml:space="preserve">: </w:t>
      </w:r>
      <w:proofErr w:type="spellStart"/>
      <w:r w:rsidRPr="00584C0F">
        <w:t>SimulationTaskMetaData</w:t>
      </w:r>
      <w:proofErr w:type="spellEnd"/>
      <w:r w:rsidRPr="00584C0F">
        <w:t xml:space="preserve"> </w:t>
      </w:r>
      <w:proofErr w:type="spellStart"/>
      <w:r w:rsidRPr="00584C0F">
        <w:t>structure</w:t>
      </w:r>
      <w:proofErr w:type="spellEnd"/>
      <w:r w:rsidRPr="00584C0F">
        <w:t xml:space="preserve"> </w:t>
      </w:r>
      <w:proofErr w:type="spellStart"/>
      <w:r w:rsidRPr="00584C0F">
        <w:t>and</w:t>
      </w:r>
      <w:proofErr w:type="spellEnd"/>
      <w:r w:rsidRPr="00584C0F">
        <w:t xml:space="preserve"> </w:t>
      </w:r>
      <w:proofErr w:type="spellStart"/>
      <w:r w:rsidRPr="00584C0F">
        <w:t>attributes</w:t>
      </w:r>
      <w:proofErr w:type="spellEnd"/>
      <w:r w:rsidRPr="00584C0F">
        <w:t xml:space="preserve"> </w:t>
      </w:r>
      <w:r w:rsidRPr="00584C0F">
        <w:rPr>
          <w:rFonts w:ascii="Consolas" w:hAnsi="Consolas"/>
          <w:i w:val="0"/>
          <w:color w:val="C00000"/>
        </w:rPr>
        <w:t>(durch ein Bild mit besserer Auflösung ersetzen)</w:t>
      </w:r>
    </w:p>
    <w:p w:rsidR="00584C0F" w:rsidRDefault="00584C0F" w:rsidP="00584C0F">
      <w:pPr>
        <w:rPr>
          <w:lang w:val="en-GB"/>
        </w:rPr>
      </w:pPr>
      <w:r w:rsidRPr="00584C0F">
        <w:rPr>
          <w:lang w:val="en-GB"/>
        </w:rPr>
        <w:t xml:space="preserve">The </w:t>
      </w:r>
      <w:proofErr w:type="spellStart"/>
      <w:r w:rsidRPr="00584C0F">
        <w:rPr>
          <w:lang w:val="en-GB"/>
        </w:rPr>
        <w:t>SimulationTaskMetaData</w:t>
      </w:r>
      <w:proofErr w:type="spellEnd"/>
      <w:r w:rsidRPr="00584C0F">
        <w:rPr>
          <w:lang w:val="en-GB"/>
        </w:rPr>
        <w:t xml:space="preserve"> element is structured </w:t>
      </w:r>
      <w:r>
        <w:rPr>
          <w:lang w:val="en-GB"/>
        </w:rPr>
        <w:t>by subordinated element as described below.</w:t>
      </w:r>
    </w:p>
    <w:tbl>
      <w:tblPr>
        <w:tblStyle w:val="Tabellenraster"/>
        <w:tblW w:w="0" w:type="auto"/>
        <w:tblLook w:val="04A0" w:firstRow="1" w:lastRow="0" w:firstColumn="1" w:lastColumn="0" w:noHBand="0" w:noVBand="1"/>
      </w:tblPr>
      <w:tblGrid>
        <w:gridCol w:w="4531"/>
        <w:gridCol w:w="4531"/>
      </w:tblGrid>
      <w:tr w:rsidR="00584C0F" w:rsidTr="00584C0F">
        <w:tc>
          <w:tcPr>
            <w:tcW w:w="9062" w:type="dxa"/>
            <w:gridSpan w:val="2"/>
            <w:shd w:val="clear" w:color="auto" w:fill="D9D9D9" w:themeFill="background1" w:themeFillShade="D9"/>
          </w:tcPr>
          <w:p w:rsidR="00584C0F" w:rsidRDefault="00584C0F" w:rsidP="00584C0F">
            <w:pPr>
              <w:rPr>
                <w:lang w:val="en-GB"/>
              </w:rPr>
            </w:pPr>
            <w:r>
              <w:rPr>
                <w:lang w:val="en-GB"/>
              </w:rPr>
              <w:t>Element name</w:t>
            </w:r>
          </w:p>
        </w:tc>
      </w:tr>
      <w:tr w:rsidR="00584C0F" w:rsidTr="00584C0F">
        <w:tc>
          <w:tcPr>
            <w:tcW w:w="9062" w:type="dxa"/>
            <w:gridSpan w:val="2"/>
            <w:shd w:val="clear" w:color="auto" w:fill="auto"/>
          </w:tcPr>
          <w:p w:rsidR="00584C0F" w:rsidRDefault="00584C0F" w:rsidP="00584C0F">
            <w:pPr>
              <w:rPr>
                <w:lang w:val="en-GB"/>
              </w:rPr>
            </w:pPr>
            <w:proofErr w:type="spellStart"/>
            <w:r>
              <w:rPr>
                <w:lang w:val="en-GB"/>
              </w:rPr>
              <w:t>SimulationTaskMetaData</w:t>
            </w:r>
            <w:proofErr w:type="spellEnd"/>
          </w:p>
        </w:tc>
      </w:tr>
      <w:tr w:rsidR="00584C0F" w:rsidTr="00584C0F">
        <w:tc>
          <w:tcPr>
            <w:tcW w:w="4531" w:type="dxa"/>
            <w:shd w:val="clear" w:color="auto" w:fill="D9D9D9" w:themeFill="background1" w:themeFillShade="D9"/>
          </w:tcPr>
          <w:p w:rsidR="00584C0F" w:rsidRDefault="00584C0F" w:rsidP="00584C0F">
            <w:pPr>
              <w:rPr>
                <w:lang w:val="en-GB"/>
              </w:rPr>
            </w:pPr>
            <w:r>
              <w:rPr>
                <w:lang w:val="en-GB"/>
              </w:rPr>
              <w:t>Sub element name</w:t>
            </w:r>
          </w:p>
        </w:tc>
        <w:tc>
          <w:tcPr>
            <w:tcW w:w="4531" w:type="dxa"/>
            <w:shd w:val="clear" w:color="auto" w:fill="D9D9D9" w:themeFill="background1" w:themeFillShade="D9"/>
          </w:tcPr>
          <w:p w:rsidR="00584C0F" w:rsidRDefault="00584C0F" w:rsidP="00584C0F">
            <w:pPr>
              <w:rPr>
                <w:lang w:val="en-GB"/>
              </w:rPr>
            </w:pPr>
            <w:r>
              <w:rPr>
                <w:lang w:val="en-GB"/>
              </w:rPr>
              <w:t>Optional/mandatory</w:t>
            </w:r>
          </w:p>
        </w:tc>
      </w:tr>
      <w:tr w:rsidR="00584C0F" w:rsidTr="00584C0F">
        <w:tc>
          <w:tcPr>
            <w:tcW w:w="4531" w:type="dxa"/>
          </w:tcPr>
          <w:p w:rsidR="00584C0F" w:rsidRDefault="00584C0F" w:rsidP="00584C0F">
            <w:pPr>
              <w:rPr>
                <w:lang w:val="en-GB"/>
              </w:rPr>
            </w:pPr>
            <w:proofErr w:type="spellStart"/>
            <w:r>
              <w:rPr>
                <w:lang w:val="en-GB"/>
              </w:rPr>
              <w:t>GeneralInformation</w:t>
            </w:r>
            <w:proofErr w:type="spellEnd"/>
          </w:p>
        </w:tc>
        <w:tc>
          <w:tcPr>
            <w:tcW w:w="4531" w:type="dxa"/>
          </w:tcPr>
          <w:p w:rsidR="00584C0F" w:rsidRDefault="00584C0F" w:rsidP="00584C0F">
            <w:pPr>
              <w:keepNext/>
              <w:rPr>
                <w:lang w:val="en-GB"/>
              </w:rPr>
            </w:pPr>
            <w:r>
              <w:rPr>
                <w:lang w:val="en-GB"/>
              </w:rPr>
              <w:t>mandatory</w:t>
            </w:r>
          </w:p>
        </w:tc>
      </w:tr>
      <w:tr w:rsidR="00584C0F" w:rsidTr="00584C0F">
        <w:tc>
          <w:tcPr>
            <w:tcW w:w="4531" w:type="dxa"/>
          </w:tcPr>
          <w:p w:rsidR="00584C0F" w:rsidRDefault="00584C0F" w:rsidP="00584C0F">
            <w:pPr>
              <w:rPr>
                <w:lang w:val="en-GB"/>
              </w:rPr>
            </w:pPr>
            <w:proofErr w:type="spellStart"/>
            <w:r>
              <w:rPr>
                <w:lang w:val="en-GB"/>
              </w:rPr>
              <w:lastRenderedPageBreak/>
              <w:t>AnalysisPhase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RequirementsPhase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DesignPhase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ImplementationPhase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ExecutionPhase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EvaluationPhase</w:t>
            </w:r>
            <w:proofErr w:type="spellEnd"/>
          </w:p>
        </w:tc>
        <w:tc>
          <w:tcPr>
            <w:tcW w:w="4531" w:type="dxa"/>
          </w:tcPr>
          <w:p w:rsidR="00584C0F" w:rsidRDefault="00584C0F" w:rsidP="00584C0F">
            <w:pPr>
              <w:keepNext/>
              <w:rPr>
                <w:lang w:val="en-GB"/>
              </w:rPr>
            </w:pPr>
            <w:r>
              <w:rPr>
                <w:lang w:val="en-GB"/>
              </w:rPr>
              <w:t>optional</w:t>
            </w:r>
          </w:p>
        </w:tc>
      </w:tr>
      <w:tr w:rsidR="00584C0F" w:rsidTr="00584C0F">
        <w:tc>
          <w:tcPr>
            <w:tcW w:w="4531" w:type="dxa"/>
          </w:tcPr>
          <w:p w:rsidR="00584C0F" w:rsidRDefault="00584C0F" w:rsidP="00584C0F">
            <w:pPr>
              <w:rPr>
                <w:lang w:val="en-GB"/>
              </w:rPr>
            </w:pPr>
            <w:proofErr w:type="spellStart"/>
            <w:r>
              <w:rPr>
                <w:lang w:val="en-GB"/>
              </w:rPr>
              <w:t>FulfilmentPhase</w:t>
            </w:r>
            <w:proofErr w:type="spellEnd"/>
          </w:p>
        </w:tc>
        <w:tc>
          <w:tcPr>
            <w:tcW w:w="4531" w:type="dxa"/>
          </w:tcPr>
          <w:p w:rsidR="00584C0F" w:rsidRDefault="00584C0F" w:rsidP="00584C0F">
            <w:pPr>
              <w:keepNext/>
              <w:rPr>
                <w:lang w:val="en-GB"/>
              </w:rPr>
            </w:pPr>
            <w:r>
              <w:rPr>
                <w:lang w:val="en-GB"/>
              </w:rPr>
              <w:t>optional</w:t>
            </w:r>
          </w:p>
        </w:tc>
      </w:tr>
    </w:tbl>
    <w:p w:rsidR="00584C0F" w:rsidRDefault="00584C0F" w:rsidP="00584C0F">
      <w:pPr>
        <w:pStyle w:val="Beschriftung"/>
        <w:rPr>
          <w:lang w:val="en-GB"/>
        </w:rPr>
      </w:pPr>
      <w:r w:rsidRPr="00584C0F">
        <w:rPr>
          <w:lang w:val="en-GB"/>
        </w:rPr>
        <w:t>T</w:t>
      </w:r>
      <w:r>
        <w:rPr>
          <w:lang w:val="en-GB"/>
        </w:rPr>
        <w:t>able</w:t>
      </w:r>
      <w:r w:rsidRPr="00584C0F">
        <w:rPr>
          <w:lang w:val="en-GB"/>
        </w:rPr>
        <w:t xml:space="preserve"> </w:t>
      </w:r>
      <w:r>
        <w:fldChar w:fldCharType="begin"/>
      </w:r>
      <w:r w:rsidRPr="00584C0F">
        <w:rPr>
          <w:lang w:val="en-GB"/>
        </w:rPr>
        <w:instrText xml:space="preserve"> SEQ Figure \* ARABIC </w:instrText>
      </w:r>
      <w:r>
        <w:fldChar w:fldCharType="separate"/>
      </w:r>
      <w:r w:rsidR="00E713D1">
        <w:rPr>
          <w:noProof/>
          <w:lang w:val="en-GB"/>
        </w:rPr>
        <w:t>6</w:t>
      </w:r>
      <w:r>
        <w:fldChar w:fldCharType="end"/>
      </w:r>
      <w:r w:rsidRPr="00584C0F">
        <w:rPr>
          <w:lang w:val="en-GB"/>
        </w:rPr>
        <w:t xml:space="preserve">: Sub elements of </w:t>
      </w:r>
      <w:proofErr w:type="spellStart"/>
      <w:r w:rsidRPr="00584C0F">
        <w:rPr>
          <w:lang w:val="en-GB"/>
        </w:rPr>
        <w:t>SimulationTaskMetaDat</w:t>
      </w:r>
      <w:r w:rsidR="007862FE">
        <w:rPr>
          <w:lang w:val="en-GB"/>
        </w:rPr>
        <w:t>a</w:t>
      </w:r>
      <w:proofErr w:type="spellEnd"/>
    </w:p>
    <w:p w:rsidR="007862FE" w:rsidRDefault="007862FE" w:rsidP="007862FE">
      <w:pPr>
        <w:rPr>
          <w:lang w:val="en-GB"/>
        </w:rPr>
      </w:pPr>
      <w:r>
        <w:rPr>
          <w:lang w:val="en-GB"/>
        </w:rPr>
        <w:t>Each entry 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7862FE" w:rsidRPr="002214C7" w:rsidTr="006726A5">
        <w:trPr>
          <w:trHeight w:val="104"/>
          <w:jc w:val="center"/>
        </w:trPr>
        <w:tc>
          <w:tcPr>
            <w:tcW w:w="9072" w:type="dxa"/>
            <w:gridSpan w:val="3"/>
            <w:shd w:val="clear" w:color="auto" w:fill="E7E6E6" w:themeFill="background2"/>
          </w:tcPr>
          <w:p w:rsidR="007862FE" w:rsidRPr="002214C7" w:rsidRDefault="007862FE" w:rsidP="006726A5">
            <w:pPr>
              <w:rPr>
                <w:lang w:val="en-GB"/>
              </w:rPr>
            </w:pPr>
            <w:r w:rsidRPr="002214C7">
              <w:rPr>
                <w:lang w:val="en-GB"/>
              </w:rPr>
              <w:t>Element name</w:t>
            </w:r>
          </w:p>
        </w:tc>
      </w:tr>
      <w:tr w:rsidR="007862FE" w:rsidRPr="00DB43F2" w:rsidTr="006726A5">
        <w:trPr>
          <w:trHeight w:val="104"/>
          <w:jc w:val="center"/>
        </w:trPr>
        <w:tc>
          <w:tcPr>
            <w:tcW w:w="9072" w:type="dxa"/>
            <w:gridSpan w:val="3"/>
            <w:shd w:val="clear" w:color="auto" w:fill="auto"/>
          </w:tcPr>
          <w:p w:rsidR="007862FE" w:rsidRPr="00DB43F2" w:rsidRDefault="007862FE" w:rsidP="006726A5">
            <w:pPr>
              <w:rPr>
                <w:lang w:val="en-GB"/>
              </w:rPr>
            </w:pPr>
            <w:proofErr w:type="spellStart"/>
            <w:r>
              <w:rPr>
                <w:lang w:val="en-GB"/>
              </w:rPr>
              <w:t>SimulationTaskMetaData</w:t>
            </w:r>
            <w:proofErr w:type="spellEnd"/>
          </w:p>
        </w:tc>
      </w:tr>
      <w:tr w:rsidR="007862FE" w:rsidRPr="00DE1BCB" w:rsidTr="006726A5">
        <w:trPr>
          <w:trHeight w:val="104"/>
          <w:jc w:val="center"/>
        </w:trPr>
        <w:tc>
          <w:tcPr>
            <w:tcW w:w="9072" w:type="dxa"/>
            <w:gridSpan w:val="3"/>
            <w:shd w:val="clear" w:color="auto" w:fill="E7E6E6" w:themeFill="background2"/>
          </w:tcPr>
          <w:p w:rsidR="007862FE" w:rsidRPr="002214C7" w:rsidRDefault="007862FE" w:rsidP="006726A5">
            <w:pPr>
              <w:rPr>
                <w:lang w:val="en-GB"/>
              </w:rPr>
            </w:pPr>
            <w:r w:rsidRPr="002214C7">
              <w:rPr>
                <w:lang w:val="en-GB"/>
              </w:rPr>
              <w:t>Elements node XPath (if available)</w:t>
            </w:r>
          </w:p>
        </w:tc>
      </w:tr>
      <w:tr w:rsidR="007862FE" w:rsidRPr="00584C0F" w:rsidTr="006726A5">
        <w:trPr>
          <w:trHeight w:val="103"/>
          <w:jc w:val="center"/>
        </w:trPr>
        <w:tc>
          <w:tcPr>
            <w:tcW w:w="9072" w:type="dxa"/>
            <w:gridSpan w:val="3"/>
            <w:shd w:val="clear" w:color="auto" w:fill="auto"/>
          </w:tcPr>
          <w:p w:rsidR="007862FE" w:rsidRDefault="007862FE" w:rsidP="006726A5">
            <w:pPr>
              <w:rPr>
                <w:lang w:val="en-GB"/>
              </w:rPr>
            </w:pPr>
            <w:proofErr w:type="spellStart"/>
            <w:r w:rsidRPr="007862FE">
              <w:rPr>
                <w:lang w:val="en-GB"/>
              </w:rPr>
              <w:t>stmd:SimulationTaskMetaData</w:t>
            </w:r>
            <w:proofErr w:type="spellEnd"/>
          </w:p>
        </w:tc>
      </w:tr>
      <w:tr w:rsidR="007862FE" w:rsidRPr="002214C7" w:rsidTr="006726A5">
        <w:trPr>
          <w:jc w:val="center"/>
        </w:trPr>
        <w:tc>
          <w:tcPr>
            <w:tcW w:w="2996" w:type="dxa"/>
            <w:shd w:val="clear" w:color="auto" w:fill="E7E6E6" w:themeFill="background2"/>
          </w:tcPr>
          <w:p w:rsidR="007862FE" w:rsidRPr="002214C7" w:rsidRDefault="007862FE" w:rsidP="006726A5">
            <w:pPr>
              <w:rPr>
                <w:lang w:val="en-GB"/>
              </w:rPr>
            </w:pPr>
            <w:r w:rsidRPr="002214C7">
              <w:rPr>
                <w:lang w:val="en-GB"/>
              </w:rPr>
              <w:t>Attribute name</w:t>
            </w:r>
          </w:p>
        </w:tc>
        <w:tc>
          <w:tcPr>
            <w:tcW w:w="2116" w:type="dxa"/>
            <w:shd w:val="clear" w:color="auto" w:fill="E7E6E6" w:themeFill="background2"/>
          </w:tcPr>
          <w:p w:rsidR="007862FE" w:rsidRPr="002214C7" w:rsidRDefault="007862FE" w:rsidP="006726A5">
            <w:pPr>
              <w:rPr>
                <w:lang w:val="en-GB"/>
              </w:rPr>
            </w:pPr>
            <w:r w:rsidRPr="002214C7">
              <w:rPr>
                <w:lang w:val="en-GB"/>
              </w:rPr>
              <w:t>Optional/mandatory</w:t>
            </w:r>
          </w:p>
        </w:tc>
        <w:tc>
          <w:tcPr>
            <w:tcW w:w="3960" w:type="dxa"/>
            <w:shd w:val="clear" w:color="auto" w:fill="E7E6E6" w:themeFill="background2"/>
          </w:tcPr>
          <w:p w:rsidR="007862FE" w:rsidRPr="002214C7" w:rsidRDefault="007862FE" w:rsidP="006726A5">
            <w:pPr>
              <w:rPr>
                <w:lang w:val="en-GB"/>
              </w:rPr>
            </w:pPr>
            <w:r w:rsidRPr="002214C7">
              <w:rPr>
                <w:lang w:val="en-GB"/>
              </w:rPr>
              <w:t>Attribute description</w:t>
            </w:r>
          </w:p>
        </w:tc>
      </w:tr>
      <w:tr w:rsidR="007862FE" w:rsidRPr="00DE1BCB" w:rsidTr="006726A5">
        <w:trPr>
          <w:jc w:val="center"/>
        </w:trPr>
        <w:tc>
          <w:tcPr>
            <w:tcW w:w="2996" w:type="dxa"/>
          </w:tcPr>
          <w:p w:rsidR="007862FE" w:rsidRDefault="007862FE" w:rsidP="006726A5">
            <w:pPr>
              <w:rPr>
                <w:lang w:val="en-GB"/>
              </w:rPr>
            </w:pPr>
            <w:r>
              <w:rPr>
                <w:lang w:val="en-GB"/>
              </w:rPr>
              <w:t>version</w:t>
            </w:r>
          </w:p>
        </w:tc>
        <w:tc>
          <w:tcPr>
            <w:tcW w:w="2116" w:type="dxa"/>
          </w:tcPr>
          <w:p w:rsidR="007862FE" w:rsidRDefault="007862FE" w:rsidP="006726A5">
            <w:pPr>
              <w:rPr>
                <w:lang w:val="en-GB"/>
              </w:rPr>
            </w:pPr>
            <w:r>
              <w:rPr>
                <w:lang w:val="en-GB"/>
              </w:rPr>
              <w:t>mandatory</w:t>
            </w:r>
          </w:p>
        </w:tc>
        <w:tc>
          <w:tcPr>
            <w:tcW w:w="3960" w:type="dxa"/>
          </w:tcPr>
          <w:p w:rsidR="007862FE" w:rsidRDefault="007862FE" w:rsidP="007862FE">
            <w:pPr>
              <w:rPr>
                <w:lang w:val="en-GB"/>
              </w:rPr>
            </w:pPr>
            <w:r w:rsidRPr="007862FE">
              <w:rPr>
                <w:lang w:val="en-GB"/>
              </w:rPr>
              <w:t>Version of STMD fo</w:t>
            </w:r>
            <w:r>
              <w:rPr>
                <w:lang w:val="en-GB"/>
              </w:rPr>
              <w:t>rmat, 0.x for this pre-release.</w:t>
            </w:r>
          </w:p>
        </w:tc>
      </w:tr>
      <w:tr w:rsidR="007862FE" w:rsidRPr="00DE1BCB" w:rsidTr="006726A5">
        <w:trPr>
          <w:jc w:val="center"/>
        </w:trPr>
        <w:tc>
          <w:tcPr>
            <w:tcW w:w="2996" w:type="dxa"/>
          </w:tcPr>
          <w:p w:rsidR="007862FE" w:rsidRDefault="007862FE" w:rsidP="006726A5">
            <w:pPr>
              <w:rPr>
                <w:lang w:val="en-GB"/>
              </w:rPr>
            </w:pPr>
            <w:r>
              <w:rPr>
                <w:lang w:val="en-GB"/>
              </w:rPr>
              <w:t>name</w:t>
            </w:r>
          </w:p>
        </w:tc>
        <w:tc>
          <w:tcPr>
            <w:tcW w:w="2116" w:type="dxa"/>
          </w:tcPr>
          <w:p w:rsidR="007862FE" w:rsidRDefault="007862FE" w:rsidP="006726A5">
            <w:pPr>
              <w:rPr>
                <w:lang w:val="en-GB"/>
              </w:rPr>
            </w:pPr>
            <w:r>
              <w:rPr>
                <w:lang w:val="en-GB"/>
              </w:rPr>
              <w:t>mandatory</w:t>
            </w:r>
          </w:p>
        </w:tc>
        <w:tc>
          <w:tcPr>
            <w:tcW w:w="3960" w:type="dxa"/>
          </w:tcPr>
          <w:p w:rsidR="007862FE" w:rsidRDefault="007862FE" w:rsidP="007862FE">
            <w:pPr>
              <w:rPr>
                <w:lang w:val="en-GB"/>
              </w:rPr>
            </w:pPr>
            <w:r w:rsidRPr="007862FE">
              <w:rPr>
                <w:lang w:val="en-GB"/>
              </w:rPr>
              <w:t>This attribute gives the simulation task a name, which can be used</w:t>
            </w:r>
            <w:r>
              <w:rPr>
                <w:lang w:val="en-GB"/>
              </w:rPr>
              <w:t xml:space="preserve"> </w:t>
            </w:r>
            <w:r w:rsidRPr="007862FE">
              <w:rPr>
                <w:lang w:val="en-GB"/>
              </w:rPr>
              <w:t>for purposes of presenting the simulation task to the user, e.g.</w:t>
            </w:r>
            <w:r>
              <w:rPr>
                <w:lang w:val="en-GB"/>
              </w:rPr>
              <w:t xml:space="preserve"> </w:t>
            </w:r>
            <w:r w:rsidRPr="007862FE">
              <w:rPr>
                <w:lang w:val="en-GB"/>
              </w:rPr>
              <w:t xml:space="preserve">when selecting individual variant STMDs from an SSP. </w:t>
            </w:r>
          </w:p>
        </w:tc>
      </w:tr>
      <w:tr w:rsidR="007862FE" w:rsidRPr="00DE1BCB" w:rsidTr="006726A5">
        <w:trPr>
          <w:jc w:val="center"/>
        </w:trPr>
        <w:tc>
          <w:tcPr>
            <w:tcW w:w="2996" w:type="dxa"/>
          </w:tcPr>
          <w:p w:rsidR="007862FE" w:rsidRDefault="007862FE" w:rsidP="006726A5">
            <w:pPr>
              <w:rPr>
                <w:lang w:val="en-GB"/>
              </w:rPr>
            </w:pPr>
            <w:r>
              <w:rPr>
                <w:lang w:val="en-GB"/>
              </w:rPr>
              <w:t>id</w:t>
            </w:r>
          </w:p>
        </w:tc>
        <w:tc>
          <w:tcPr>
            <w:tcW w:w="2116" w:type="dxa"/>
          </w:tcPr>
          <w:p w:rsidR="007862FE" w:rsidRDefault="007862FE" w:rsidP="006726A5">
            <w:pPr>
              <w:rPr>
                <w:lang w:val="en-GB"/>
              </w:rPr>
            </w:pPr>
            <w:r>
              <w:rPr>
                <w:lang w:val="en-GB"/>
              </w:rPr>
              <w:t>optional</w:t>
            </w:r>
          </w:p>
        </w:tc>
        <w:tc>
          <w:tcPr>
            <w:tcW w:w="3960" w:type="dxa"/>
          </w:tcPr>
          <w:p w:rsidR="007862FE" w:rsidRDefault="007862FE" w:rsidP="007862FE">
            <w:pPr>
              <w:rPr>
                <w:lang w:val="en-GB"/>
              </w:rPr>
            </w:pPr>
            <w:r>
              <w:rPr>
                <w:lang w:val="en-GB"/>
              </w:rPr>
              <w:t>T</w:t>
            </w:r>
            <w:r w:rsidRPr="007862FE">
              <w:rPr>
                <w:lang w:val="en-GB"/>
              </w:rPr>
              <w:t>his attribute gives the model element a file-wide unique id which can</w:t>
            </w:r>
            <w:r>
              <w:rPr>
                <w:lang w:val="en-GB"/>
              </w:rPr>
              <w:t xml:space="preserve"> </w:t>
            </w:r>
            <w:r w:rsidRPr="007862FE">
              <w:rPr>
                <w:lang w:val="en-GB"/>
              </w:rPr>
              <w:t xml:space="preserve">be referenced from other elements or via URI fragment identifier. </w:t>
            </w:r>
          </w:p>
        </w:tc>
      </w:tr>
      <w:tr w:rsidR="007862FE" w:rsidRPr="00DE1BCB" w:rsidTr="006726A5">
        <w:trPr>
          <w:jc w:val="center"/>
        </w:trPr>
        <w:tc>
          <w:tcPr>
            <w:tcW w:w="2996" w:type="dxa"/>
          </w:tcPr>
          <w:p w:rsidR="007862FE" w:rsidRDefault="007862FE" w:rsidP="006726A5">
            <w:pPr>
              <w:rPr>
                <w:lang w:val="en-GB"/>
              </w:rPr>
            </w:pPr>
            <w:r>
              <w:rPr>
                <w:lang w:val="en-GB"/>
              </w:rPr>
              <w:t>description</w:t>
            </w:r>
          </w:p>
        </w:tc>
        <w:tc>
          <w:tcPr>
            <w:tcW w:w="2116" w:type="dxa"/>
          </w:tcPr>
          <w:p w:rsidR="007862FE" w:rsidRDefault="007862FE" w:rsidP="006726A5">
            <w:pPr>
              <w:rPr>
                <w:lang w:val="en-GB"/>
              </w:rPr>
            </w:pPr>
            <w:r>
              <w:rPr>
                <w:lang w:val="en-GB"/>
              </w:rPr>
              <w:t>optional</w:t>
            </w:r>
          </w:p>
        </w:tc>
        <w:tc>
          <w:tcPr>
            <w:tcW w:w="3960" w:type="dxa"/>
          </w:tcPr>
          <w:p w:rsidR="007862FE" w:rsidRDefault="007862FE" w:rsidP="007862FE">
            <w:pPr>
              <w:rPr>
                <w:lang w:val="en-GB"/>
              </w:rPr>
            </w:pPr>
            <w:r>
              <w:rPr>
                <w:lang w:val="en-GB"/>
              </w:rPr>
              <w:t>T</w:t>
            </w:r>
            <w:r w:rsidRPr="007862FE">
              <w:rPr>
                <w:lang w:val="en-GB"/>
              </w:rPr>
              <w:t>his attribute gives a human readable longer description of the</w:t>
            </w:r>
            <w:r>
              <w:rPr>
                <w:lang w:val="en-GB"/>
              </w:rPr>
              <w:t xml:space="preserve"> </w:t>
            </w:r>
            <w:r w:rsidRPr="007862FE">
              <w:rPr>
                <w:lang w:val="en-GB"/>
              </w:rPr>
              <w:t>model element, which can be shown to the user where appropriate.</w:t>
            </w:r>
          </w:p>
        </w:tc>
      </w:tr>
      <w:tr w:rsidR="007862FE" w:rsidRPr="00DE1BCB" w:rsidTr="006726A5">
        <w:trPr>
          <w:jc w:val="center"/>
        </w:trPr>
        <w:tc>
          <w:tcPr>
            <w:tcW w:w="2996" w:type="dxa"/>
          </w:tcPr>
          <w:p w:rsidR="007862FE" w:rsidRDefault="007862FE" w:rsidP="006726A5">
            <w:pPr>
              <w:rPr>
                <w:lang w:val="en-GB"/>
              </w:rPr>
            </w:pPr>
            <w:r>
              <w:rPr>
                <w:lang w:val="en-GB"/>
              </w:rPr>
              <w:t>author</w:t>
            </w:r>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7862FE">
            <w:pPr>
              <w:rPr>
                <w:lang w:val="en-GB"/>
              </w:rPr>
            </w:pPr>
            <w:r w:rsidRPr="007862FE">
              <w:rPr>
                <w:lang w:val="en-GB"/>
              </w:rPr>
              <w:t>This attribute gives the name of the</w:t>
            </w:r>
            <w:r>
              <w:rPr>
                <w:lang w:val="en-GB"/>
              </w:rPr>
              <w:t xml:space="preserve"> author of this file's content.</w:t>
            </w:r>
          </w:p>
        </w:tc>
      </w:tr>
      <w:tr w:rsidR="007862FE" w:rsidRPr="00DE1BCB" w:rsidTr="006726A5">
        <w:trPr>
          <w:jc w:val="center"/>
        </w:trPr>
        <w:tc>
          <w:tcPr>
            <w:tcW w:w="2996" w:type="dxa"/>
          </w:tcPr>
          <w:p w:rsidR="007862FE" w:rsidRDefault="007862FE" w:rsidP="006726A5">
            <w:pPr>
              <w:rPr>
                <w:lang w:val="en-GB"/>
              </w:rPr>
            </w:pPr>
            <w:proofErr w:type="spellStart"/>
            <w:r>
              <w:rPr>
                <w:lang w:val="en-GB"/>
              </w:rPr>
              <w:t>fileversion</w:t>
            </w:r>
            <w:proofErr w:type="spellEnd"/>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6726A5">
            <w:pPr>
              <w:rPr>
                <w:lang w:val="en-GB"/>
              </w:rPr>
            </w:pPr>
            <w:r w:rsidRPr="007862FE">
              <w:rPr>
                <w:lang w:val="en-GB"/>
              </w:rPr>
              <w:t>This attribute gives a version number for this file's content.</w:t>
            </w:r>
          </w:p>
        </w:tc>
      </w:tr>
      <w:tr w:rsidR="007862FE" w:rsidRPr="00DE1BCB" w:rsidTr="006726A5">
        <w:trPr>
          <w:jc w:val="center"/>
        </w:trPr>
        <w:tc>
          <w:tcPr>
            <w:tcW w:w="2996" w:type="dxa"/>
          </w:tcPr>
          <w:p w:rsidR="007862FE" w:rsidRDefault="007862FE" w:rsidP="006726A5">
            <w:pPr>
              <w:rPr>
                <w:lang w:val="en-GB"/>
              </w:rPr>
            </w:pPr>
            <w:r>
              <w:rPr>
                <w:lang w:val="en-GB"/>
              </w:rPr>
              <w:t>Copyright</w:t>
            </w:r>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6726A5">
            <w:pPr>
              <w:rPr>
                <w:lang w:val="en-GB"/>
              </w:rPr>
            </w:pPr>
            <w:r w:rsidRPr="007862FE">
              <w:rPr>
                <w:lang w:val="en-GB"/>
              </w:rPr>
              <w:t>This attribute gives copyright information for this file's content.</w:t>
            </w:r>
          </w:p>
        </w:tc>
      </w:tr>
      <w:tr w:rsidR="007862FE" w:rsidRPr="00DE1BCB" w:rsidTr="006726A5">
        <w:trPr>
          <w:jc w:val="center"/>
        </w:trPr>
        <w:tc>
          <w:tcPr>
            <w:tcW w:w="2996" w:type="dxa"/>
          </w:tcPr>
          <w:p w:rsidR="007862FE" w:rsidRDefault="007862FE" w:rsidP="006726A5">
            <w:pPr>
              <w:rPr>
                <w:lang w:val="en-GB"/>
              </w:rPr>
            </w:pPr>
            <w:r>
              <w:rPr>
                <w:lang w:val="en-GB"/>
              </w:rPr>
              <w:t>license</w:t>
            </w:r>
          </w:p>
        </w:tc>
        <w:tc>
          <w:tcPr>
            <w:tcW w:w="2116" w:type="dxa"/>
          </w:tcPr>
          <w:p w:rsidR="007862FE" w:rsidRDefault="007862FE" w:rsidP="006726A5">
            <w:pPr>
              <w:rPr>
                <w:lang w:val="en-GB"/>
              </w:rPr>
            </w:pPr>
            <w:r>
              <w:rPr>
                <w:lang w:val="en-GB"/>
              </w:rPr>
              <w:t>optional</w:t>
            </w:r>
          </w:p>
        </w:tc>
        <w:tc>
          <w:tcPr>
            <w:tcW w:w="3960" w:type="dxa"/>
          </w:tcPr>
          <w:p w:rsidR="007862FE" w:rsidRPr="00931E04" w:rsidRDefault="007862FE" w:rsidP="006726A5">
            <w:pPr>
              <w:rPr>
                <w:lang w:val="en-GB"/>
              </w:rPr>
            </w:pPr>
            <w:r w:rsidRPr="007862FE">
              <w:rPr>
                <w:lang w:val="en-GB"/>
              </w:rPr>
              <w:t>This attribute gives license information for this file's content.</w:t>
            </w:r>
          </w:p>
        </w:tc>
      </w:tr>
      <w:tr w:rsidR="007862FE" w:rsidRPr="00DE1BCB" w:rsidTr="006726A5">
        <w:trPr>
          <w:jc w:val="center"/>
        </w:trPr>
        <w:tc>
          <w:tcPr>
            <w:tcW w:w="2996" w:type="dxa"/>
          </w:tcPr>
          <w:p w:rsidR="007862FE" w:rsidRDefault="007862FE" w:rsidP="006726A5">
            <w:pPr>
              <w:rPr>
                <w:lang w:val="en-GB"/>
              </w:rPr>
            </w:pPr>
            <w:proofErr w:type="spellStart"/>
            <w:r>
              <w:rPr>
                <w:lang w:val="en-GB"/>
              </w:rPr>
              <w:t>generationTool</w:t>
            </w:r>
            <w:proofErr w:type="spellEnd"/>
          </w:p>
        </w:tc>
        <w:tc>
          <w:tcPr>
            <w:tcW w:w="2116" w:type="dxa"/>
          </w:tcPr>
          <w:p w:rsidR="007862FE" w:rsidRDefault="007862FE" w:rsidP="006726A5">
            <w:pPr>
              <w:rPr>
                <w:lang w:val="en-GB"/>
              </w:rPr>
            </w:pPr>
            <w:r>
              <w:rPr>
                <w:lang w:val="en-GB"/>
              </w:rPr>
              <w:t>optional</w:t>
            </w:r>
          </w:p>
        </w:tc>
        <w:tc>
          <w:tcPr>
            <w:tcW w:w="3960" w:type="dxa"/>
          </w:tcPr>
          <w:p w:rsidR="007862FE" w:rsidRDefault="007862FE" w:rsidP="006726A5">
            <w:pPr>
              <w:rPr>
                <w:lang w:val="en-GB"/>
              </w:rPr>
            </w:pPr>
            <w:r w:rsidRPr="00931E04">
              <w:rPr>
                <w:lang w:val="en-GB"/>
              </w:rPr>
              <w:t>This attribute gives the name of the tool that generated this file.</w:t>
            </w:r>
          </w:p>
        </w:tc>
      </w:tr>
      <w:tr w:rsidR="007862FE" w:rsidRPr="00DE1BCB" w:rsidTr="006726A5">
        <w:trPr>
          <w:jc w:val="center"/>
        </w:trPr>
        <w:tc>
          <w:tcPr>
            <w:tcW w:w="2996" w:type="dxa"/>
          </w:tcPr>
          <w:p w:rsidR="007862FE" w:rsidRDefault="007862FE" w:rsidP="006726A5">
            <w:pPr>
              <w:rPr>
                <w:lang w:val="en-GB"/>
              </w:rPr>
            </w:pPr>
            <w:proofErr w:type="spellStart"/>
            <w:r>
              <w:rPr>
                <w:lang w:val="en-GB"/>
              </w:rPr>
              <w:lastRenderedPageBreak/>
              <w:t>generationDateAndTime</w:t>
            </w:r>
            <w:proofErr w:type="spellEnd"/>
          </w:p>
        </w:tc>
        <w:tc>
          <w:tcPr>
            <w:tcW w:w="2116" w:type="dxa"/>
          </w:tcPr>
          <w:p w:rsidR="007862FE" w:rsidRDefault="007862FE" w:rsidP="006726A5">
            <w:pPr>
              <w:rPr>
                <w:lang w:val="en-GB"/>
              </w:rPr>
            </w:pPr>
            <w:r>
              <w:rPr>
                <w:lang w:val="en-GB"/>
              </w:rPr>
              <w:t>optional</w:t>
            </w:r>
          </w:p>
        </w:tc>
        <w:tc>
          <w:tcPr>
            <w:tcW w:w="3960" w:type="dxa"/>
          </w:tcPr>
          <w:p w:rsidR="007862FE" w:rsidRDefault="007862FE" w:rsidP="007862FE">
            <w:pPr>
              <w:keepNext/>
              <w:rPr>
                <w:lang w:val="en-GB"/>
              </w:rPr>
            </w:pPr>
            <w:r w:rsidRPr="00931E04">
              <w:rPr>
                <w:lang w:val="en-GB"/>
              </w:rPr>
              <w:t>This attribute gives the date and time this file was generated.</w:t>
            </w:r>
          </w:p>
        </w:tc>
      </w:tr>
    </w:tbl>
    <w:p w:rsidR="007862FE" w:rsidRDefault="007862FE" w:rsidP="007862FE">
      <w:pPr>
        <w:pStyle w:val="Beschriftung"/>
      </w:pPr>
      <w:proofErr w:type="spellStart"/>
      <w:r>
        <w:t>Figure</w:t>
      </w:r>
      <w:proofErr w:type="spellEnd"/>
      <w:r>
        <w:t xml:space="preserve"> </w:t>
      </w:r>
      <w:fldSimple w:instr=" SEQ Figure \* ARABIC ">
        <w:r w:rsidR="00E713D1">
          <w:rPr>
            <w:noProof/>
          </w:rPr>
          <w:t>7</w:t>
        </w:r>
      </w:fldSimple>
      <w:r>
        <w:t xml:space="preserve">: </w:t>
      </w:r>
      <w:proofErr w:type="spellStart"/>
      <w:r>
        <w:t>SimulationTaskMetaData</w:t>
      </w:r>
      <w:proofErr w:type="spellEnd"/>
      <w:r>
        <w:t xml:space="preserve"> </w:t>
      </w:r>
      <w:proofErr w:type="spellStart"/>
      <w:r>
        <w:t>attributes</w:t>
      </w:r>
      <w:proofErr w:type="spellEnd"/>
    </w:p>
    <w:p w:rsidR="007862FE" w:rsidRDefault="007862FE" w:rsidP="00877E6A">
      <w:pPr>
        <w:pStyle w:val="berschrift3"/>
        <w:rPr>
          <w:lang w:val="en-GB"/>
        </w:rPr>
      </w:pPr>
      <w:bookmarkStart w:id="78" w:name="_Toc27729729"/>
      <w:proofErr w:type="spellStart"/>
      <w:r>
        <w:rPr>
          <w:lang w:val="en-GB"/>
        </w:rPr>
        <w:t>GeneralInformation</w:t>
      </w:r>
      <w:bookmarkEnd w:id="78"/>
      <w:proofErr w:type="spellEnd"/>
    </w:p>
    <w:p w:rsidR="00877E6A" w:rsidRPr="00DA4505" w:rsidRDefault="00877E6A" w:rsidP="00877E6A">
      <w:pPr>
        <w:rPr>
          <w:lang w:val="en-GB"/>
        </w:rPr>
      </w:pPr>
      <w:r>
        <w:rPr>
          <w:lang w:val="en-GB"/>
        </w:rPr>
        <w:t>This element</w:t>
      </w:r>
      <w:r w:rsidRPr="00DA4505">
        <w:rPr>
          <w:lang w:val="en-GB"/>
        </w:rPr>
        <w:t xml:space="preserve"> is used to encapsulat</w:t>
      </w:r>
      <w:r>
        <w:rPr>
          <w:lang w:val="en-GB"/>
        </w:rPr>
        <w:t xml:space="preserve">e general information about the </w:t>
      </w:r>
      <w:r w:rsidRPr="00DA4505">
        <w:rPr>
          <w:lang w:val="en-GB"/>
        </w:rPr>
        <w:t>simulation task, which is not part of any specific phase or step.</w:t>
      </w:r>
    </w:p>
    <w:p w:rsidR="00877E6A" w:rsidRDefault="00877E6A" w:rsidP="00877E6A">
      <w:pPr>
        <w:keepNext/>
        <w:jc w:val="center"/>
      </w:pPr>
      <w:r w:rsidRPr="00DA4505">
        <w:rPr>
          <w:noProof/>
          <w:lang w:eastAsia="de-DE"/>
        </w:rPr>
        <w:drawing>
          <wp:inline distT="0" distB="0" distL="0" distR="0" wp14:anchorId="055DFCC5" wp14:editId="01B6B1DD">
            <wp:extent cx="5040000" cy="1908000"/>
            <wp:effectExtent l="57150" t="19050" r="65405" b="927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1908000"/>
                    </a:xfrm>
                    <a:prstGeom prst="rect">
                      <a:avLst/>
                    </a:prstGeom>
                    <a:effectLst>
                      <a:outerShdw blurRad="50800" dist="38100" dir="5400000" algn="t" rotWithShape="0">
                        <a:prstClr val="black">
                          <a:alpha val="40000"/>
                        </a:prstClr>
                      </a:outerShdw>
                    </a:effectLst>
                  </pic:spPr>
                </pic:pic>
              </a:graphicData>
            </a:graphic>
          </wp:inline>
        </w:drawing>
      </w:r>
    </w:p>
    <w:p w:rsidR="00877E6A" w:rsidRDefault="00877E6A" w:rsidP="00877E6A">
      <w:pPr>
        <w:pStyle w:val="Beschriftung"/>
        <w:rPr>
          <w:lang w:val="en-GB"/>
        </w:rPr>
      </w:pPr>
      <w:r w:rsidRPr="00DA4505">
        <w:rPr>
          <w:lang w:val="en-GB"/>
        </w:rPr>
        <w:t xml:space="preserve">Figure </w:t>
      </w:r>
      <w:r>
        <w:fldChar w:fldCharType="begin"/>
      </w:r>
      <w:r w:rsidRPr="00DA4505">
        <w:rPr>
          <w:lang w:val="en-GB"/>
        </w:rPr>
        <w:instrText xml:space="preserve"> SEQ Figure \* ARABIC </w:instrText>
      </w:r>
      <w:r>
        <w:fldChar w:fldCharType="separate"/>
      </w:r>
      <w:r w:rsidR="00E713D1">
        <w:rPr>
          <w:noProof/>
          <w:lang w:val="en-GB"/>
        </w:rPr>
        <w:t>8</w:t>
      </w:r>
      <w:r>
        <w:fldChar w:fldCharType="end"/>
      </w:r>
      <w:r>
        <w:rPr>
          <w:lang w:val="en-GB"/>
        </w:rPr>
        <w:t xml:space="preserve">: </w:t>
      </w:r>
      <w:proofErr w:type="spellStart"/>
      <w:r>
        <w:rPr>
          <w:lang w:val="en-GB"/>
        </w:rPr>
        <w:t>GeneraIInformationT</w:t>
      </w:r>
      <w:r w:rsidRPr="00DA4505">
        <w:rPr>
          <w:lang w:val="en-GB"/>
        </w:rPr>
        <w:t>ype</w:t>
      </w:r>
      <w:proofErr w:type="spellEnd"/>
      <w:r>
        <w:rPr>
          <w:lang w:val="en-GB"/>
        </w:rPr>
        <w:t xml:space="preserve"> structure and attributes</w:t>
      </w:r>
      <w:r w:rsidR="002E4F99">
        <w:rPr>
          <w:lang w:val="en-GB"/>
        </w:rPr>
        <w:t xml:space="preserve"> </w:t>
      </w:r>
      <w:r w:rsidR="002E4F99" w:rsidRPr="002E4F99">
        <w:rPr>
          <w:rFonts w:ascii="Consolas" w:hAnsi="Consolas"/>
          <w:b/>
          <w:color w:val="C00000"/>
          <w:lang w:val="en-GB"/>
        </w:rPr>
        <w:t>(To be replaced)</w:t>
      </w:r>
    </w:p>
    <w:p w:rsidR="00877E6A" w:rsidRDefault="00877E6A" w:rsidP="00877E6A">
      <w:pPr>
        <w:rPr>
          <w:lang w:val="en-GB"/>
        </w:rPr>
      </w:pPr>
      <w:r>
        <w:rPr>
          <w:lang w:val="en-GB"/>
        </w:rPr>
        <w:t xml:space="preserve">The </w:t>
      </w:r>
      <w:proofErr w:type="spellStart"/>
      <w:r>
        <w:rPr>
          <w:lang w:val="en-GB"/>
        </w:rPr>
        <w:t>GeneralInformationType</w:t>
      </w:r>
      <w:proofErr w:type="spellEnd"/>
      <w:r>
        <w:rPr>
          <w:lang w:val="en-GB"/>
        </w:rPr>
        <w:t xml:space="preserve"> is structured by subordinated element as described in the table below.</w:t>
      </w:r>
    </w:p>
    <w:tbl>
      <w:tblPr>
        <w:tblStyle w:val="Tabellenraster"/>
        <w:tblW w:w="0" w:type="auto"/>
        <w:tblLook w:val="04A0" w:firstRow="1" w:lastRow="0" w:firstColumn="1" w:lastColumn="0" w:noHBand="0" w:noVBand="1"/>
      </w:tblPr>
      <w:tblGrid>
        <w:gridCol w:w="4531"/>
        <w:gridCol w:w="4531"/>
      </w:tblGrid>
      <w:tr w:rsidR="00877E6A" w:rsidTr="00877E6A">
        <w:tc>
          <w:tcPr>
            <w:tcW w:w="9062" w:type="dxa"/>
            <w:gridSpan w:val="2"/>
            <w:shd w:val="clear" w:color="auto" w:fill="D9D9D9" w:themeFill="background1" w:themeFillShade="D9"/>
          </w:tcPr>
          <w:p w:rsidR="00877E6A" w:rsidRDefault="00877E6A" w:rsidP="00877E6A">
            <w:pPr>
              <w:rPr>
                <w:lang w:val="en-GB"/>
              </w:rPr>
            </w:pPr>
            <w:r>
              <w:rPr>
                <w:lang w:val="en-GB"/>
              </w:rPr>
              <w:t>Element name</w:t>
            </w:r>
          </w:p>
        </w:tc>
      </w:tr>
      <w:tr w:rsidR="00877E6A" w:rsidTr="00877E6A">
        <w:tc>
          <w:tcPr>
            <w:tcW w:w="9062" w:type="dxa"/>
            <w:gridSpan w:val="2"/>
            <w:shd w:val="clear" w:color="auto" w:fill="auto"/>
          </w:tcPr>
          <w:p w:rsidR="00877E6A" w:rsidRDefault="00877E6A" w:rsidP="00877E6A">
            <w:pPr>
              <w:rPr>
                <w:lang w:val="en-GB"/>
              </w:rPr>
            </w:pPr>
            <w:proofErr w:type="spellStart"/>
            <w:r>
              <w:rPr>
                <w:lang w:val="en-GB"/>
              </w:rPr>
              <w:t>GeneralInformationType</w:t>
            </w:r>
            <w:proofErr w:type="spellEnd"/>
          </w:p>
        </w:tc>
      </w:tr>
      <w:tr w:rsidR="00877E6A" w:rsidTr="00877E6A">
        <w:tc>
          <w:tcPr>
            <w:tcW w:w="4531" w:type="dxa"/>
            <w:shd w:val="clear" w:color="auto" w:fill="D9D9D9" w:themeFill="background1" w:themeFillShade="D9"/>
          </w:tcPr>
          <w:p w:rsidR="00877E6A" w:rsidRDefault="00877E6A" w:rsidP="00877E6A">
            <w:pPr>
              <w:rPr>
                <w:lang w:val="en-GB"/>
              </w:rPr>
            </w:pPr>
            <w:r>
              <w:rPr>
                <w:lang w:val="en-GB"/>
              </w:rPr>
              <w:t>Sub element name</w:t>
            </w:r>
          </w:p>
        </w:tc>
        <w:tc>
          <w:tcPr>
            <w:tcW w:w="4531" w:type="dxa"/>
            <w:shd w:val="clear" w:color="auto" w:fill="D9D9D9" w:themeFill="background1" w:themeFillShade="D9"/>
          </w:tcPr>
          <w:p w:rsidR="00877E6A" w:rsidRDefault="00877E6A" w:rsidP="00877E6A">
            <w:pPr>
              <w:rPr>
                <w:lang w:val="en-GB"/>
              </w:rPr>
            </w:pPr>
            <w:r>
              <w:rPr>
                <w:lang w:val="en-GB"/>
              </w:rPr>
              <w:t>Optional/mandatory</w:t>
            </w:r>
          </w:p>
        </w:tc>
      </w:tr>
      <w:tr w:rsidR="00877E6A" w:rsidTr="00877E6A">
        <w:tc>
          <w:tcPr>
            <w:tcW w:w="4531" w:type="dxa"/>
          </w:tcPr>
          <w:p w:rsidR="00877E6A" w:rsidRDefault="00877E6A" w:rsidP="00877E6A">
            <w:pPr>
              <w:rPr>
                <w:lang w:val="en-GB"/>
              </w:rPr>
            </w:pPr>
            <w:proofErr w:type="spellStart"/>
            <w:r>
              <w:rPr>
                <w:lang w:val="en-GB"/>
              </w:rPr>
              <w:t>DerivationChain</w:t>
            </w:r>
            <w:proofErr w:type="spellEnd"/>
          </w:p>
        </w:tc>
        <w:tc>
          <w:tcPr>
            <w:tcW w:w="4531" w:type="dxa"/>
          </w:tcPr>
          <w:p w:rsidR="00877E6A" w:rsidRDefault="00877E6A" w:rsidP="00877E6A">
            <w:pPr>
              <w:keepNext/>
              <w:rPr>
                <w:lang w:val="en-GB"/>
              </w:rPr>
            </w:pPr>
            <w:r>
              <w:rPr>
                <w:lang w:val="en-GB"/>
              </w:rPr>
              <w:t>mandatory</w:t>
            </w:r>
          </w:p>
        </w:tc>
      </w:tr>
    </w:tbl>
    <w:p w:rsidR="00877E6A" w:rsidRDefault="00877E6A" w:rsidP="00877E6A">
      <w:pPr>
        <w:pStyle w:val="Beschriftung"/>
        <w:rPr>
          <w:lang w:val="en-GB"/>
        </w:rPr>
      </w:pPr>
      <w:r w:rsidRPr="000218BD">
        <w:rPr>
          <w:lang w:val="en-GB"/>
        </w:rPr>
        <w:t xml:space="preserve">Table </w:t>
      </w:r>
      <w:r>
        <w:fldChar w:fldCharType="begin"/>
      </w:r>
      <w:r w:rsidRPr="000218BD">
        <w:rPr>
          <w:lang w:val="en-GB"/>
        </w:rPr>
        <w:instrText xml:space="preserve"> SEQ Table \* ARABIC </w:instrText>
      </w:r>
      <w:r>
        <w:fldChar w:fldCharType="separate"/>
      </w:r>
      <w:r w:rsidR="00E713D1">
        <w:rPr>
          <w:noProof/>
          <w:lang w:val="en-GB"/>
        </w:rPr>
        <w:t>1</w:t>
      </w:r>
      <w:r>
        <w:fldChar w:fldCharType="end"/>
      </w:r>
      <w:r w:rsidRPr="000218BD">
        <w:rPr>
          <w:lang w:val="en-GB"/>
        </w:rPr>
        <w:t xml:space="preserve">: Sub elements of </w:t>
      </w:r>
      <w:proofErr w:type="spellStart"/>
      <w:r w:rsidRPr="000218BD">
        <w:rPr>
          <w:lang w:val="en-GB"/>
        </w:rPr>
        <w:t>GeneralInformationType</w:t>
      </w:r>
      <w:proofErr w:type="spellEnd"/>
    </w:p>
    <w:p w:rsidR="00877E6A" w:rsidRDefault="00877E6A" w:rsidP="00877E6A">
      <w:pPr>
        <w:rPr>
          <w:lang w:val="en-GB"/>
        </w:rPr>
      </w:pPr>
      <w:r>
        <w:rPr>
          <w:lang w:val="en-GB"/>
        </w:rPr>
        <w:t xml:space="preserve">The </w:t>
      </w:r>
      <w:proofErr w:type="spellStart"/>
      <w:r>
        <w:rPr>
          <w:lang w:val="en-GB"/>
        </w:rPr>
        <w:t>GeneralInformationType</w:t>
      </w:r>
      <w:proofErr w:type="spellEnd"/>
      <w:r>
        <w:rPr>
          <w:lang w:val="en-GB"/>
        </w:rPr>
        <w:t xml:space="preserve"> is not associated with any attributes.</w:t>
      </w:r>
    </w:p>
    <w:p w:rsidR="00877E6A" w:rsidRDefault="00877E6A" w:rsidP="00877E6A">
      <w:pPr>
        <w:pStyle w:val="berschrift4"/>
        <w:rPr>
          <w:lang w:val="en-GB"/>
        </w:rPr>
      </w:pPr>
      <w:proofErr w:type="spellStart"/>
      <w:r>
        <w:rPr>
          <w:lang w:val="en-GB"/>
        </w:rPr>
        <w:t>DerivationChain</w:t>
      </w:r>
      <w:proofErr w:type="spellEnd"/>
    </w:p>
    <w:p w:rsidR="00877E6A" w:rsidRDefault="00877E6A" w:rsidP="00877E6A">
      <w:pPr>
        <w:rPr>
          <w:lang w:val="en-GB"/>
        </w:rPr>
      </w:pPr>
      <w:r>
        <w:rPr>
          <w:lang w:val="en-GB"/>
        </w:rPr>
        <w:t>This element</w:t>
      </w:r>
      <w:r w:rsidRPr="003342FD">
        <w:rPr>
          <w:lang w:val="en-GB"/>
        </w:rPr>
        <w:t xml:space="preserve"> can be used to provide t</w:t>
      </w:r>
      <w:r>
        <w:rPr>
          <w:lang w:val="en-GB"/>
        </w:rPr>
        <w:t xml:space="preserve">he set of file information that </w:t>
      </w:r>
      <w:r w:rsidRPr="003342FD">
        <w:rPr>
          <w:lang w:val="en-GB"/>
        </w:rPr>
        <w:t>was used to derive the current file. I.e</w:t>
      </w:r>
      <w:r>
        <w:rPr>
          <w:lang w:val="en-GB"/>
        </w:rPr>
        <w:t xml:space="preserve">. if the content of the current </w:t>
      </w:r>
      <w:r w:rsidRPr="003342FD">
        <w:rPr>
          <w:lang w:val="en-GB"/>
        </w:rPr>
        <w:t xml:space="preserve">file can be considered to be derived </w:t>
      </w:r>
      <w:r>
        <w:rPr>
          <w:lang w:val="en-GB"/>
        </w:rPr>
        <w:t xml:space="preserve">from one or a set of other STMD </w:t>
      </w:r>
      <w:r w:rsidRPr="003342FD">
        <w:rPr>
          <w:lang w:val="en-GB"/>
        </w:rPr>
        <w:t xml:space="preserve">files, then the top level </w:t>
      </w:r>
      <w:proofErr w:type="gramStart"/>
      <w:r w:rsidRPr="003342FD">
        <w:rPr>
          <w:lang w:val="en-GB"/>
        </w:rPr>
        <w:t>meta</w:t>
      </w:r>
      <w:proofErr w:type="gramEnd"/>
      <w:r w:rsidRPr="003342FD">
        <w:rPr>
          <w:lang w:val="en-GB"/>
        </w:rPr>
        <w:t xml:space="preserve"> data and</w:t>
      </w:r>
      <w:r>
        <w:rPr>
          <w:lang w:val="en-GB"/>
        </w:rPr>
        <w:t xml:space="preserve"> </w:t>
      </w:r>
      <w:proofErr w:type="spellStart"/>
      <w:r>
        <w:rPr>
          <w:lang w:val="en-GB"/>
        </w:rPr>
        <w:t>DerivationChain</w:t>
      </w:r>
      <w:proofErr w:type="spellEnd"/>
      <w:r>
        <w:rPr>
          <w:lang w:val="en-GB"/>
        </w:rPr>
        <w:t xml:space="preserve"> information of </w:t>
      </w:r>
      <w:r w:rsidRPr="003342FD">
        <w:rPr>
          <w:lang w:val="en-GB"/>
        </w:rPr>
        <w:t>those files should be included in the</w:t>
      </w:r>
      <w:r>
        <w:rPr>
          <w:lang w:val="en-GB"/>
        </w:rPr>
        <w:t>ir original order as entries in</w:t>
      </w:r>
      <w:r w:rsidRPr="003342FD">
        <w:rPr>
          <w:lang w:val="en-GB"/>
        </w:rPr>
        <w:t xml:space="preserve"> this </w:t>
      </w:r>
      <w:r>
        <w:rPr>
          <w:lang w:val="en-GB"/>
        </w:rPr>
        <w:t xml:space="preserve">file's </w:t>
      </w:r>
      <w:proofErr w:type="spellStart"/>
      <w:r>
        <w:rPr>
          <w:lang w:val="en-GB"/>
        </w:rPr>
        <w:t>DerivationChain</w:t>
      </w:r>
      <w:proofErr w:type="spellEnd"/>
      <w:r>
        <w:rPr>
          <w:lang w:val="en-GB"/>
        </w:rPr>
        <w:t xml:space="preserve"> element.</w:t>
      </w:r>
    </w:p>
    <w:p w:rsidR="00877E6A" w:rsidRDefault="00877E6A" w:rsidP="00877E6A">
      <w:pPr>
        <w:rPr>
          <w:lang w:val="en-GB"/>
        </w:rPr>
      </w:pPr>
      <w:r>
        <w:rPr>
          <w:lang w:val="en-GB"/>
        </w:rPr>
        <w:t xml:space="preserve">The derivation chain described by the </w:t>
      </w:r>
      <w:proofErr w:type="spellStart"/>
      <w:r>
        <w:rPr>
          <w:lang w:val="en-GB"/>
        </w:rPr>
        <w:t>DerivationChain</w:t>
      </w:r>
      <w:proofErr w:type="spellEnd"/>
      <w:r>
        <w:rPr>
          <w:lang w:val="en-GB"/>
        </w:rPr>
        <w:t xml:space="preserve"> element may contain one or more Entries (with their associated attributes) or even no entry at all.</w:t>
      </w:r>
    </w:p>
    <w:p w:rsidR="00877E6A" w:rsidRDefault="00877E6A" w:rsidP="00877E6A">
      <w:pPr>
        <w:rPr>
          <w:lang w:val="en-GB"/>
        </w:rPr>
      </w:pPr>
      <w:r>
        <w:rPr>
          <w:lang w:val="en-GB"/>
        </w:rPr>
        <w:t xml:space="preserve">The </w:t>
      </w:r>
      <w:proofErr w:type="spellStart"/>
      <w:r w:rsidR="00AB37D5">
        <w:rPr>
          <w:lang w:val="en-GB"/>
        </w:rPr>
        <w:t>DerivationChainE</w:t>
      </w:r>
      <w:r>
        <w:rPr>
          <w:lang w:val="en-GB"/>
        </w:rPr>
        <w:t>ntry</w:t>
      </w:r>
      <w:proofErr w:type="spellEnd"/>
      <w:r>
        <w:rPr>
          <w:lang w:val="en-GB"/>
        </w:rPr>
        <w:t xml:space="preserve"> elements are not structured by subordinated elements.</w:t>
      </w:r>
    </w:p>
    <w:p w:rsidR="00877E6A" w:rsidRDefault="00877E6A" w:rsidP="00877E6A">
      <w:pPr>
        <w:rPr>
          <w:lang w:val="en-GB"/>
        </w:rPr>
      </w:pPr>
      <w:r>
        <w:rPr>
          <w:lang w:val="en-GB"/>
        </w:rPr>
        <w:t xml:space="preserve">Each </w:t>
      </w:r>
      <w:proofErr w:type="spellStart"/>
      <w:r w:rsidR="00AB37D5">
        <w:rPr>
          <w:lang w:val="en-GB"/>
        </w:rPr>
        <w:t>DerivationChainEntry</w:t>
      </w:r>
      <w:proofErr w:type="spellEnd"/>
      <w:r w:rsidR="00AB37D5">
        <w:rPr>
          <w:lang w:val="en-GB"/>
        </w:rPr>
        <w:t xml:space="preserve"> </w:t>
      </w:r>
      <w:r>
        <w:rPr>
          <w:lang w:val="en-GB"/>
        </w:rPr>
        <w:t>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3444"/>
        <w:gridCol w:w="2656"/>
        <w:gridCol w:w="3333"/>
      </w:tblGrid>
      <w:tr w:rsidR="00877E6A" w:rsidRPr="002214C7" w:rsidTr="00877E6A">
        <w:trPr>
          <w:trHeight w:val="104"/>
          <w:jc w:val="center"/>
        </w:trPr>
        <w:tc>
          <w:tcPr>
            <w:tcW w:w="9072" w:type="dxa"/>
            <w:gridSpan w:val="3"/>
            <w:shd w:val="clear" w:color="auto" w:fill="E7E6E6" w:themeFill="background2"/>
          </w:tcPr>
          <w:p w:rsidR="00877E6A" w:rsidRPr="002214C7" w:rsidRDefault="00877E6A" w:rsidP="00877E6A">
            <w:pPr>
              <w:rPr>
                <w:lang w:val="en-GB"/>
              </w:rPr>
            </w:pPr>
            <w:r w:rsidRPr="002214C7">
              <w:rPr>
                <w:lang w:val="en-GB"/>
              </w:rPr>
              <w:t>Element name</w:t>
            </w:r>
          </w:p>
        </w:tc>
      </w:tr>
      <w:tr w:rsidR="00877E6A" w:rsidRPr="00DB43F2" w:rsidTr="00877E6A">
        <w:trPr>
          <w:trHeight w:val="104"/>
          <w:jc w:val="center"/>
        </w:trPr>
        <w:tc>
          <w:tcPr>
            <w:tcW w:w="9072" w:type="dxa"/>
            <w:gridSpan w:val="3"/>
            <w:shd w:val="clear" w:color="auto" w:fill="auto"/>
          </w:tcPr>
          <w:p w:rsidR="00877E6A" w:rsidRPr="00DB43F2" w:rsidRDefault="00B93B2D" w:rsidP="00877E6A">
            <w:pPr>
              <w:rPr>
                <w:lang w:val="en-GB"/>
              </w:rPr>
            </w:pPr>
            <w:proofErr w:type="spellStart"/>
            <w:r>
              <w:rPr>
                <w:lang w:val="en-GB"/>
              </w:rPr>
              <w:t>DerivationChain</w:t>
            </w:r>
            <w:r w:rsidR="00877E6A">
              <w:rPr>
                <w:lang w:val="en-GB"/>
              </w:rPr>
              <w:t>Entry</w:t>
            </w:r>
            <w:proofErr w:type="spellEnd"/>
          </w:p>
        </w:tc>
      </w:tr>
      <w:tr w:rsidR="00877E6A" w:rsidRPr="00DE1BCB" w:rsidTr="00877E6A">
        <w:trPr>
          <w:trHeight w:val="104"/>
          <w:jc w:val="center"/>
        </w:trPr>
        <w:tc>
          <w:tcPr>
            <w:tcW w:w="9072" w:type="dxa"/>
            <w:gridSpan w:val="3"/>
            <w:shd w:val="clear" w:color="auto" w:fill="E7E6E6" w:themeFill="background2"/>
          </w:tcPr>
          <w:p w:rsidR="00877E6A" w:rsidRPr="002214C7" w:rsidRDefault="00877E6A" w:rsidP="00877E6A">
            <w:pPr>
              <w:rPr>
                <w:lang w:val="en-GB"/>
              </w:rPr>
            </w:pPr>
            <w:r w:rsidRPr="002214C7">
              <w:rPr>
                <w:lang w:val="en-GB"/>
              </w:rPr>
              <w:t>Elements node XPath (if available)</w:t>
            </w:r>
          </w:p>
        </w:tc>
      </w:tr>
      <w:tr w:rsidR="00877E6A" w:rsidRPr="00DE1BCB" w:rsidTr="00877E6A">
        <w:trPr>
          <w:trHeight w:val="103"/>
          <w:jc w:val="center"/>
        </w:trPr>
        <w:tc>
          <w:tcPr>
            <w:tcW w:w="9072" w:type="dxa"/>
            <w:gridSpan w:val="3"/>
            <w:shd w:val="clear" w:color="auto" w:fill="auto"/>
          </w:tcPr>
          <w:p w:rsidR="00877E6A" w:rsidRDefault="00877E6A" w:rsidP="00877E6A">
            <w:pPr>
              <w:rPr>
                <w:lang w:val="en-GB"/>
              </w:rPr>
            </w:pPr>
            <w:r w:rsidRPr="00963306">
              <w:rPr>
                <w:lang w:val="en-GB"/>
              </w:rPr>
              <w:lastRenderedPageBreak/>
              <w:t>//element(*,stmd:GeneralInformationType)/stmd:DerivationChain/stmd:</w:t>
            </w:r>
            <w:r w:rsidR="00AB37D5">
              <w:rPr>
                <w:lang w:val="en-GB"/>
              </w:rPr>
              <w:t>DerivationChain</w:t>
            </w:r>
            <w:r w:rsidRPr="00963306">
              <w:rPr>
                <w:lang w:val="en-GB"/>
              </w:rPr>
              <w:t>Entry/@GUID</w:t>
            </w:r>
          </w:p>
        </w:tc>
      </w:tr>
      <w:tr w:rsidR="00877E6A" w:rsidRPr="002214C7" w:rsidTr="00877E6A">
        <w:trPr>
          <w:jc w:val="center"/>
        </w:trPr>
        <w:tc>
          <w:tcPr>
            <w:tcW w:w="2996" w:type="dxa"/>
            <w:shd w:val="clear" w:color="auto" w:fill="E7E6E6" w:themeFill="background2"/>
          </w:tcPr>
          <w:p w:rsidR="00877E6A" w:rsidRPr="002214C7" w:rsidRDefault="00877E6A" w:rsidP="00877E6A">
            <w:pPr>
              <w:rPr>
                <w:lang w:val="en-GB"/>
              </w:rPr>
            </w:pPr>
            <w:r w:rsidRPr="002214C7">
              <w:rPr>
                <w:lang w:val="en-GB"/>
              </w:rPr>
              <w:t>Attribute name</w:t>
            </w:r>
          </w:p>
        </w:tc>
        <w:tc>
          <w:tcPr>
            <w:tcW w:w="2116" w:type="dxa"/>
            <w:shd w:val="clear" w:color="auto" w:fill="E7E6E6" w:themeFill="background2"/>
          </w:tcPr>
          <w:p w:rsidR="00877E6A" w:rsidRPr="002214C7" w:rsidRDefault="00877E6A" w:rsidP="00877E6A">
            <w:pPr>
              <w:rPr>
                <w:lang w:val="en-GB"/>
              </w:rPr>
            </w:pPr>
            <w:r w:rsidRPr="002214C7">
              <w:rPr>
                <w:lang w:val="en-GB"/>
              </w:rPr>
              <w:t>Optional/mandatory</w:t>
            </w:r>
          </w:p>
        </w:tc>
        <w:tc>
          <w:tcPr>
            <w:tcW w:w="3960" w:type="dxa"/>
            <w:shd w:val="clear" w:color="auto" w:fill="E7E6E6" w:themeFill="background2"/>
          </w:tcPr>
          <w:p w:rsidR="00877E6A" w:rsidRPr="002214C7" w:rsidRDefault="00877E6A" w:rsidP="00877E6A">
            <w:pPr>
              <w:rPr>
                <w:lang w:val="en-GB"/>
              </w:rPr>
            </w:pPr>
            <w:r w:rsidRPr="002214C7">
              <w:rPr>
                <w:lang w:val="en-GB"/>
              </w:rPr>
              <w:t>Attribute description</w:t>
            </w:r>
          </w:p>
        </w:tc>
      </w:tr>
      <w:tr w:rsidR="00877E6A" w:rsidRPr="00DE1BCB" w:rsidTr="00877E6A">
        <w:trPr>
          <w:jc w:val="center"/>
        </w:trPr>
        <w:tc>
          <w:tcPr>
            <w:tcW w:w="2996" w:type="dxa"/>
          </w:tcPr>
          <w:p w:rsidR="00877E6A" w:rsidRDefault="00877E6A" w:rsidP="00877E6A">
            <w:pPr>
              <w:rPr>
                <w:lang w:val="en-GB"/>
              </w:rPr>
            </w:pPr>
            <w:r>
              <w:rPr>
                <w:lang w:val="en-GB"/>
              </w:rPr>
              <w:t>author</w:t>
            </w:r>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855ECE">
              <w:rPr>
                <w:lang w:val="en-GB"/>
              </w:rPr>
              <w:t xml:space="preserve">This attribute gives the name of the </w:t>
            </w:r>
            <w:r>
              <w:rPr>
                <w:lang w:val="en-GB"/>
              </w:rPr>
              <w:t>author of this file's content.</w:t>
            </w:r>
          </w:p>
        </w:tc>
      </w:tr>
      <w:tr w:rsidR="00877E6A" w:rsidRPr="00DE1BCB" w:rsidTr="00877E6A">
        <w:trPr>
          <w:jc w:val="center"/>
        </w:trPr>
        <w:tc>
          <w:tcPr>
            <w:tcW w:w="2996" w:type="dxa"/>
          </w:tcPr>
          <w:p w:rsidR="00877E6A" w:rsidRDefault="00877E6A" w:rsidP="00877E6A">
            <w:pPr>
              <w:rPr>
                <w:lang w:val="en-GB"/>
              </w:rPr>
            </w:pPr>
            <w:proofErr w:type="spellStart"/>
            <w:r>
              <w:rPr>
                <w:lang w:val="en-GB"/>
              </w:rPr>
              <w:t>fileversion</w:t>
            </w:r>
            <w:proofErr w:type="spellEnd"/>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855ECE">
              <w:rPr>
                <w:lang w:val="en-GB"/>
              </w:rPr>
              <w:t>This attribute gives a version number for this file's content.</w:t>
            </w:r>
          </w:p>
        </w:tc>
      </w:tr>
      <w:tr w:rsidR="00877E6A" w:rsidRPr="00DE1BCB" w:rsidTr="00877E6A">
        <w:trPr>
          <w:jc w:val="center"/>
        </w:trPr>
        <w:tc>
          <w:tcPr>
            <w:tcW w:w="2996" w:type="dxa"/>
          </w:tcPr>
          <w:p w:rsidR="00877E6A" w:rsidRDefault="00877E6A" w:rsidP="00877E6A">
            <w:pPr>
              <w:rPr>
                <w:lang w:val="en-GB"/>
              </w:rPr>
            </w:pPr>
            <w:r>
              <w:rPr>
                <w:lang w:val="en-GB"/>
              </w:rPr>
              <w:t>copyright</w:t>
            </w:r>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931E04">
              <w:rPr>
                <w:lang w:val="en-GB"/>
              </w:rPr>
              <w:t>This attribute gives copyright information for this file's conte</w:t>
            </w:r>
            <w:r>
              <w:rPr>
                <w:lang w:val="en-GB"/>
              </w:rPr>
              <w:t>nt.</w:t>
            </w:r>
          </w:p>
        </w:tc>
      </w:tr>
      <w:tr w:rsidR="00877E6A" w:rsidRPr="00DE1BCB" w:rsidTr="00877E6A">
        <w:trPr>
          <w:jc w:val="center"/>
        </w:trPr>
        <w:tc>
          <w:tcPr>
            <w:tcW w:w="2996" w:type="dxa"/>
          </w:tcPr>
          <w:p w:rsidR="00877E6A" w:rsidRDefault="00877E6A" w:rsidP="00877E6A">
            <w:pPr>
              <w:rPr>
                <w:lang w:val="en-GB"/>
              </w:rPr>
            </w:pPr>
            <w:r>
              <w:rPr>
                <w:lang w:val="en-GB"/>
              </w:rPr>
              <w:t>license</w:t>
            </w:r>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931E04">
              <w:rPr>
                <w:lang w:val="en-GB"/>
              </w:rPr>
              <w:t>This attribute gives license information for this file's content.</w:t>
            </w:r>
          </w:p>
        </w:tc>
      </w:tr>
      <w:tr w:rsidR="00877E6A" w:rsidRPr="00DE1BCB" w:rsidTr="00877E6A">
        <w:trPr>
          <w:jc w:val="center"/>
        </w:trPr>
        <w:tc>
          <w:tcPr>
            <w:tcW w:w="2996" w:type="dxa"/>
          </w:tcPr>
          <w:p w:rsidR="00877E6A" w:rsidRDefault="00877E6A" w:rsidP="00877E6A">
            <w:pPr>
              <w:rPr>
                <w:lang w:val="en-GB"/>
              </w:rPr>
            </w:pPr>
            <w:proofErr w:type="spellStart"/>
            <w:r>
              <w:rPr>
                <w:lang w:val="en-GB"/>
              </w:rPr>
              <w:t>generationTool</w:t>
            </w:r>
            <w:proofErr w:type="spellEnd"/>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rPr>
                <w:lang w:val="en-GB"/>
              </w:rPr>
            </w:pPr>
            <w:r w:rsidRPr="00931E04">
              <w:rPr>
                <w:lang w:val="en-GB"/>
              </w:rPr>
              <w:t>This attribute gives the name of the tool that generated this file.</w:t>
            </w:r>
          </w:p>
        </w:tc>
      </w:tr>
      <w:tr w:rsidR="00877E6A" w:rsidRPr="00DE1BCB" w:rsidTr="00877E6A">
        <w:trPr>
          <w:jc w:val="center"/>
        </w:trPr>
        <w:tc>
          <w:tcPr>
            <w:tcW w:w="2996" w:type="dxa"/>
          </w:tcPr>
          <w:p w:rsidR="00877E6A" w:rsidRDefault="00877E6A" w:rsidP="00877E6A">
            <w:pPr>
              <w:rPr>
                <w:lang w:val="en-GB"/>
              </w:rPr>
            </w:pPr>
            <w:proofErr w:type="spellStart"/>
            <w:r>
              <w:rPr>
                <w:lang w:val="en-GB"/>
              </w:rPr>
              <w:t>generationDateAndTime</w:t>
            </w:r>
            <w:proofErr w:type="spellEnd"/>
          </w:p>
        </w:tc>
        <w:tc>
          <w:tcPr>
            <w:tcW w:w="2116" w:type="dxa"/>
          </w:tcPr>
          <w:p w:rsidR="00877E6A" w:rsidRDefault="00877E6A" w:rsidP="00877E6A">
            <w:pPr>
              <w:rPr>
                <w:lang w:val="en-GB"/>
              </w:rPr>
            </w:pPr>
            <w:r>
              <w:rPr>
                <w:lang w:val="en-GB"/>
              </w:rPr>
              <w:t>optional</w:t>
            </w:r>
          </w:p>
        </w:tc>
        <w:tc>
          <w:tcPr>
            <w:tcW w:w="3960" w:type="dxa"/>
          </w:tcPr>
          <w:p w:rsidR="00877E6A" w:rsidRDefault="00877E6A" w:rsidP="00877E6A">
            <w:pPr>
              <w:keepNext/>
              <w:rPr>
                <w:lang w:val="en-GB"/>
              </w:rPr>
            </w:pPr>
            <w:r w:rsidRPr="00931E04">
              <w:rPr>
                <w:lang w:val="en-GB"/>
              </w:rPr>
              <w:t>This attribute gives the date and time this file was generated.</w:t>
            </w:r>
          </w:p>
        </w:tc>
      </w:tr>
    </w:tbl>
    <w:p w:rsidR="00877E6A" w:rsidRPr="00DB43F2" w:rsidRDefault="00877E6A" w:rsidP="00877E6A">
      <w:pPr>
        <w:pStyle w:val="Beschriftung"/>
        <w:rPr>
          <w:lang w:val="en-GB"/>
        </w:rPr>
      </w:pPr>
      <w:r w:rsidRPr="00DB43F2">
        <w:rPr>
          <w:lang w:val="en-GB"/>
        </w:rPr>
        <w:t xml:space="preserve">Table </w:t>
      </w:r>
      <w:r>
        <w:fldChar w:fldCharType="begin"/>
      </w:r>
      <w:r w:rsidRPr="00DB43F2">
        <w:rPr>
          <w:lang w:val="en-GB"/>
        </w:rPr>
        <w:instrText xml:space="preserve"> SEQ Table \* ARABIC </w:instrText>
      </w:r>
      <w:r>
        <w:fldChar w:fldCharType="separate"/>
      </w:r>
      <w:r w:rsidR="00E713D1">
        <w:rPr>
          <w:noProof/>
          <w:lang w:val="en-GB"/>
        </w:rPr>
        <w:t>2</w:t>
      </w:r>
      <w:r>
        <w:fldChar w:fldCharType="end"/>
      </w:r>
      <w:r w:rsidRPr="00DB43F2">
        <w:rPr>
          <w:lang w:val="en-GB"/>
        </w:rPr>
        <w:t xml:space="preserve">: </w:t>
      </w:r>
      <w:proofErr w:type="spellStart"/>
      <w:r w:rsidR="00AB37D5">
        <w:rPr>
          <w:lang w:val="en-GB"/>
        </w:rPr>
        <w:t>DerivationChainE</w:t>
      </w:r>
      <w:r>
        <w:rPr>
          <w:lang w:val="en-GB"/>
        </w:rPr>
        <w:t>ntry</w:t>
      </w:r>
      <w:proofErr w:type="spellEnd"/>
      <w:r>
        <w:rPr>
          <w:lang w:val="en-GB"/>
        </w:rPr>
        <w:t xml:space="preserve"> attributes</w:t>
      </w:r>
    </w:p>
    <w:p w:rsidR="00C44448" w:rsidRDefault="00C44448" w:rsidP="00877E6A">
      <w:pPr>
        <w:pStyle w:val="berschrift3"/>
        <w:rPr>
          <w:lang w:val="en-GB"/>
        </w:rPr>
      </w:pPr>
      <w:bookmarkStart w:id="79" w:name="_Toc27729730"/>
      <w:proofErr w:type="spellStart"/>
      <w:r w:rsidRPr="00C44448">
        <w:rPr>
          <w:lang w:val="en-GB"/>
        </w:rPr>
        <w:t>AnalysisPhase</w:t>
      </w:r>
      <w:bookmarkEnd w:id="79"/>
      <w:proofErr w:type="spellEnd"/>
    </w:p>
    <w:p w:rsidR="00C44448" w:rsidRPr="00C44448" w:rsidRDefault="00C44448" w:rsidP="00C44448">
      <w:pPr>
        <w:rPr>
          <w:lang w:val="en-GB"/>
        </w:rPr>
      </w:pPr>
      <w:r w:rsidRPr="00C44448">
        <w:rPr>
          <w:lang w:val="en-GB"/>
        </w:rPr>
        <w:t xml:space="preserve">This element specifies the Analysis Phase </w:t>
      </w:r>
      <w:r>
        <w:rPr>
          <w:lang w:val="en-GB"/>
        </w:rPr>
        <w:t>of the overall Simulation Task.</w:t>
      </w:r>
    </w:p>
    <w:p w:rsidR="00C44448" w:rsidRPr="006726A5" w:rsidRDefault="00C44448" w:rsidP="00C44448">
      <w:pPr>
        <w:keepNext/>
        <w:rPr>
          <w:lang w:val="en-GB"/>
        </w:rPr>
      </w:pPr>
      <w:r w:rsidRPr="00C44448">
        <w:rPr>
          <w:noProof/>
          <w:lang w:eastAsia="de-DE"/>
        </w:rPr>
        <w:drawing>
          <wp:inline distT="0" distB="0" distL="0" distR="0" wp14:anchorId="1EFAAB98" wp14:editId="63935DC3">
            <wp:extent cx="5760720" cy="2324735"/>
            <wp:effectExtent l="57150" t="19050" r="49530" b="946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24735"/>
                    </a:xfrm>
                    <a:prstGeom prst="rect">
                      <a:avLst/>
                    </a:prstGeom>
                    <a:effectLst>
                      <a:outerShdw blurRad="50800" dist="38100" dir="5400000" algn="t" rotWithShape="0">
                        <a:prstClr val="black">
                          <a:alpha val="40000"/>
                        </a:prstClr>
                      </a:outerShdw>
                    </a:effectLst>
                  </pic:spPr>
                </pic:pic>
              </a:graphicData>
            </a:graphic>
          </wp:inline>
        </w:drawing>
      </w:r>
    </w:p>
    <w:p w:rsidR="00C44448" w:rsidRPr="006726A5" w:rsidRDefault="00C44448" w:rsidP="00C44448">
      <w:pPr>
        <w:pStyle w:val="Beschriftung"/>
        <w:rPr>
          <w:lang w:val="en-GB"/>
        </w:rPr>
      </w:pPr>
      <w:r w:rsidRPr="006726A5">
        <w:rPr>
          <w:lang w:val="en-GB"/>
        </w:rPr>
        <w:t xml:space="preserve">Figure </w:t>
      </w:r>
      <w:r>
        <w:fldChar w:fldCharType="begin"/>
      </w:r>
      <w:r w:rsidRPr="006726A5">
        <w:rPr>
          <w:lang w:val="en-GB"/>
        </w:rPr>
        <w:instrText xml:space="preserve"> SEQ Figure \* ARABIC </w:instrText>
      </w:r>
      <w:r>
        <w:fldChar w:fldCharType="separate"/>
      </w:r>
      <w:r w:rsidR="00E713D1">
        <w:rPr>
          <w:noProof/>
          <w:lang w:val="en-GB"/>
        </w:rPr>
        <w:t>9</w:t>
      </w:r>
      <w:r>
        <w:fldChar w:fldCharType="end"/>
      </w:r>
      <w:r w:rsidRPr="006726A5">
        <w:rPr>
          <w:lang w:val="en-GB"/>
        </w:rPr>
        <w:t xml:space="preserve">: </w:t>
      </w:r>
      <w:proofErr w:type="spellStart"/>
      <w:r w:rsidRPr="006726A5">
        <w:rPr>
          <w:lang w:val="en-GB"/>
        </w:rPr>
        <w:t>AnalysisPhase</w:t>
      </w:r>
      <w:proofErr w:type="spellEnd"/>
      <w:r w:rsidRPr="006726A5">
        <w:rPr>
          <w:lang w:val="en-GB"/>
        </w:rPr>
        <w:t xml:space="preserve"> structure and attributes</w:t>
      </w:r>
    </w:p>
    <w:p w:rsidR="00C44448" w:rsidRDefault="00C44448" w:rsidP="00C44448">
      <w:pPr>
        <w:rPr>
          <w:lang w:val="en-GB"/>
        </w:rPr>
      </w:pPr>
      <w:r w:rsidRPr="00584C0F">
        <w:rPr>
          <w:lang w:val="en-GB"/>
        </w:rPr>
        <w:t xml:space="preserve">The </w:t>
      </w:r>
      <w:proofErr w:type="spellStart"/>
      <w:r w:rsidR="00817C24">
        <w:rPr>
          <w:lang w:val="en-GB"/>
        </w:rPr>
        <w:t>AnalysisPhase</w:t>
      </w:r>
      <w:proofErr w:type="spellEnd"/>
      <w:r w:rsidRPr="00584C0F">
        <w:rPr>
          <w:lang w:val="en-GB"/>
        </w:rPr>
        <w:t xml:space="preserve"> element is structured </w:t>
      </w:r>
      <w:r>
        <w:rPr>
          <w:lang w:val="en-GB"/>
        </w:rPr>
        <w:t xml:space="preserve">by subordinated element as </w:t>
      </w:r>
      <w:r w:rsidR="00B81694">
        <w:rPr>
          <w:lang w:val="en-GB"/>
        </w:rPr>
        <w:t>listed</w:t>
      </w:r>
      <w:r>
        <w:rPr>
          <w:lang w:val="en-GB"/>
        </w:rPr>
        <w:t xml:space="preserve"> </w:t>
      </w:r>
      <w:r w:rsidR="00B81694">
        <w:rPr>
          <w:lang w:val="en-GB"/>
        </w:rPr>
        <w:t xml:space="preserve">in the table </w:t>
      </w:r>
      <w:r>
        <w:rPr>
          <w:lang w:val="en-GB"/>
        </w:rPr>
        <w:t>below.</w:t>
      </w:r>
    </w:p>
    <w:tbl>
      <w:tblPr>
        <w:tblStyle w:val="Tabellenraster"/>
        <w:tblW w:w="0" w:type="auto"/>
        <w:tblLook w:val="04A0" w:firstRow="1" w:lastRow="0" w:firstColumn="1" w:lastColumn="0" w:noHBand="0" w:noVBand="1"/>
      </w:tblPr>
      <w:tblGrid>
        <w:gridCol w:w="4531"/>
        <w:gridCol w:w="4531"/>
      </w:tblGrid>
      <w:tr w:rsidR="00C44448" w:rsidTr="006726A5">
        <w:tc>
          <w:tcPr>
            <w:tcW w:w="9062" w:type="dxa"/>
            <w:gridSpan w:val="2"/>
            <w:shd w:val="clear" w:color="auto" w:fill="D9D9D9" w:themeFill="background1" w:themeFillShade="D9"/>
          </w:tcPr>
          <w:p w:rsidR="00C44448" w:rsidRDefault="00C44448" w:rsidP="006726A5">
            <w:pPr>
              <w:rPr>
                <w:lang w:val="en-GB"/>
              </w:rPr>
            </w:pPr>
            <w:r>
              <w:rPr>
                <w:lang w:val="en-GB"/>
              </w:rPr>
              <w:t>Element name</w:t>
            </w:r>
          </w:p>
        </w:tc>
      </w:tr>
      <w:tr w:rsidR="00C44448" w:rsidTr="006726A5">
        <w:tc>
          <w:tcPr>
            <w:tcW w:w="9062" w:type="dxa"/>
            <w:gridSpan w:val="2"/>
            <w:shd w:val="clear" w:color="auto" w:fill="auto"/>
          </w:tcPr>
          <w:p w:rsidR="00C44448" w:rsidRDefault="00C44448" w:rsidP="006726A5">
            <w:pPr>
              <w:rPr>
                <w:lang w:val="en-GB"/>
              </w:rPr>
            </w:pPr>
            <w:proofErr w:type="spellStart"/>
            <w:r>
              <w:rPr>
                <w:lang w:val="en-GB"/>
              </w:rPr>
              <w:t>AnalysisPhase</w:t>
            </w:r>
            <w:proofErr w:type="spellEnd"/>
          </w:p>
        </w:tc>
      </w:tr>
      <w:tr w:rsidR="00C44448" w:rsidTr="006726A5">
        <w:tc>
          <w:tcPr>
            <w:tcW w:w="4531" w:type="dxa"/>
            <w:shd w:val="clear" w:color="auto" w:fill="D9D9D9" w:themeFill="background1" w:themeFillShade="D9"/>
          </w:tcPr>
          <w:p w:rsidR="00C44448" w:rsidRDefault="00C44448" w:rsidP="006726A5">
            <w:pPr>
              <w:rPr>
                <w:lang w:val="en-GB"/>
              </w:rPr>
            </w:pPr>
            <w:r>
              <w:rPr>
                <w:lang w:val="en-GB"/>
              </w:rPr>
              <w:t>Sub element name</w:t>
            </w:r>
          </w:p>
        </w:tc>
        <w:tc>
          <w:tcPr>
            <w:tcW w:w="4531" w:type="dxa"/>
            <w:shd w:val="clear" w:color="auto" w:fill="D9D9D9" w:themeFill="background1" w:themeFillShade="D9"/>
          </w:tcPr>
          <w:p w:rsidR="00C44448" w:rsidRDefault="00C44448" w:rsidP="006726A5">
            <w:pPr>
              <w:rPr>
                <w:lang w:val="en-GB"/>
              </w:rPr>
            </w:pPr>
            <w:r>
              <w:rPr>
                <w:lang w:val="en-GB"/>
              </w:rPr>
              <w:t>Optional/mandatory</w:t>
            </w:r>
          </w:p>
        </w:tc>
      </w:tr>
      <w:tr w:rsidR="00C44448" w:rsidTr="006726A5">
        <w:tc>
          <w:tcPr>
            <w:tcW w:w="4531" w:type="dxa"/>
          </w:tcPr>
          <w:p w:rsidR="00C44448" w:rsidRDefault="00C44448" w:rsidP="006726A5">
            <w:pPr>
              <w:rPr>
                <w:lang w:val="en-GB"/>
              </w:rPr>
            </w:pPr>
            <w:proofErr w:type="spellStart"/>
            <w:r>
              <w:rPr>
                <w:lang w:val="en-GB"/>
              </w:rPr>
              <w:t>AnalyzeEngineeringTask</w:t>
            </w:r>
            <w:proofErr w:type="spellEnd"/>
          </w:p>
        </w:tc>
        <w:tc>
          <w:tcPr>
            <w:tcW w:w="4531" w:type="dxa"/>
          </w:tcPr>
          <w:p w:rsidR="00C44448" w:rsidRDefault="00817C24" w:rsidP="006726A5">
            <w:pPr>
              <w:keepNext/>
              <w:rPr>
                <w:lang w:val="en-GB"/>
              </w:rPr>
            </w:pPr>
            <w:r>
              <w:rPr>
                <w:lang w:val="en-GB"/>
              </w:rPr>
              <w:t>optional</w:t>
            </w:r>
          </w:p>
        </w:tc>
      </w:tr>
      <w:tr w:rsidR="00C44448" w:rsidTr="006726A5">
        <w:tc>
          <w:tcPr>
            <w:tcW w:w="4531" w:type="dxa"/>
          </w:tcPr>
          <w:p w:rsidR="00C44448" w:rsidRDefault="00C44448" w:rsidP="006726A5">
            <w:pPr>
              <w:rPr>
                <w:lang w:val="en-GB"/>
              </w:rPr>
            </w:pPr>
            <w:proofErr w:type="spellStart"/>
            <w:r w:rsidRPr="00C44448">
              <w:rPr>
                <w:lang w:val="en-GB"/>
              </w:rPr>
              <w:t>VerifyEngineeringTaskAnalysis</w:t>
            </w:r>
            <w:proofErr w:type="spellEnd"/>
          </w:p>
        </w:tc>
        <w:tc>
          <w:tcPr>
            <w:tcW w:w="4531" w:type="dxa"/>
          </w:tcPr>
          <w:p w:rsidR="00C44448" w:rsidRDefault="00C44448" w:rsidP="006726A5">
            <w:pPr>
              <w:keepNext/>
              <w:rPr>
                <w:lang w:val="en-GB"/>
              </w:rPr>
            </w:pPr>
            <w:r>
              <w:rPr>
                <w:lang w:val="en-GB"/>
              </w:rPr>
              <w:t>optional</w:t>
            </w:r>
          </w:p>
        </w:tc>
      </w:tr>
      <w:tr w:rsidR="00C44448" w:rsidTr="006726A5">
        <w:tc>
          <w:tcPr>
            <w:tcW w:w="4531" w:type="dxa"/>
          </w:tcPr>
          <w:p w:rsidR="00C44448" w:rsidRDefault="00C44448" w:rsidP="006726A5">
            <w:pPr>
              <w:rPr>
                <w:lang w:val="en-GB"/>
              </w:rPr>
            </w:pPr>
            <w:proofErr w:type="spellStart"/>
            <w:r>
              <w:rPr>
                <w:lang w:val="en-GB"/>
              </w:rPr>
              <w:t>LifeCycleInformation</w:t>
            </w:r>
            <w:proofErr w:type="spellEnd"/>
          </w:p>
        </w:tc>
        <w:tc>
          <w:tcPr>
            <w:tcW w:w="4531" w:type="dxa"/>
          </w:tcPr>
          <w:p w:rsidR="00C44448" w:rsidRDefault="00C44448" w:rsidP="006726A5">
            <w:pPr>
              <w:keepNext/>
              <w:rPr>
                <w:lang w:val="en-GB"/>
              </w:rPr>
            </w:pPr>
            <w:r>
              <w:rPr>
                <w:lang w:val="en-GB"/>
              </w:rPr>
              <w:t>optional</w:t>
            </w:r>
          </w:p>
        </w:tc>
      </w:tr>
      <w:tr w:rsidR="00C44448" w:rsidTr="006726A5">
        <w:tc>
          <w:tcPr>
            <w:tcW w:w="4531" w:type="dxa"/>
          </w:tcPr>
          <w:p w:rsidR="00C44448" w:rsidRDefault="00817C24" w:rsidP="006726A5">
            <w:pPr>
              <w:rPr>
                <w:lang w:val="en-GB"/>
              </w:rPr>
            </w:pPr>
            <w:r>
              <w:rPr>
                <w:lang w:val="en-GB"/>
              </w:rPr>
              <w:t>Classification</w:t>
            </w:r>
          </w:p>
        </w:tc>
        <w:tc>
          <w:tcPr>
            <w:tcW w:w="4531" w:type="dxa"/>
          </w:tcPr>
          <w:p w:rsidR="00C44448" w:rsidRDefault="00C44448" w:rsidP="006726A5">
            <w:pPr>
              <w:keepNext/>
              <w:rPr>
                <w:lang w:val="en-GB"/>
              </w:rPr>
            </w:pPr>
            <w:r>
              <w:rPr>
                <w:lang w:val="en-GB"/>
              </w:rPr>
              <w:t>optional</w:t>
            </w:r>
          </w:p>
        </w:tc>
      </w:tr>
      <w:tr w:rsidR="00C44448" w:rsidTr="006726A5">
        <w:tc>
          <w:tcPr>
            <w:tcW w:w="4531" w:type="dxa"/>
          </w:tcPr>
          <w:p w:rsidR="00C44448" w:rsidRDefault="00817C24" w:rsidP="006726A5">
            <w:pPr>
              <w:rPr>
                <w:lang w:val="en-GB"/>
              </w:rPr>
            </w:pPr>
            <w:r>
              <w:rPr>
                <w:lang w:val="en-GB"/>
              </w:rPr>
              <w:lastRenderedPageBreak/>
              <w:t>Annotations</w:t>
            </w:r>
          </w:p>
        </w:tc>
        <w:tc>
          <w:tcPr>
            <w:tcW w:w="4531" w:type="dxa"/>
          </w:tcPr>
          <w:p w:rsidR="00C44448" w:rsidRDefault="00C44448" w:rsidP="00817C24">
            <w:pPr>
              <w:keepNext/>
              <w:rPr>
                <w:lang w:val="en-GB"/>
              </w:rPr>
            </w:pPr>
            <w:r>
              <w:rPr>
                <w:lang w:val="en-GB"/>
              </w:rPr>
              <w:t>optional</w:t>
            </w:r>
          </w:p>
        </w:tc>
      </w:tr>
    </w:tbl>
    <w:p w:rsidR="00C44448" w:rsidRPr="00FF3B3D" w:rsidRDefault="00817C24" w:rsidP="00817C24">
      <w:pPr>
        <w:pStyle w:val="Beschriftung"/>
        <w:rPr>
          <w:lang w:val="en-GB"/>
        </w:rPr>
      </w:pPr>
      <w:r w:rsidRPr="00FF3B3D">
        <w:rPr>
          <w:lang w:val="en-GB"/>
        </w:rPr>
        <w:t xml:space="preserve">Table </w:t>
      </w:r>
      <w:r>
        <w:fldChar w:fldCharType="begin"/>
      </w:r>
      <w:r w:rsidRPr="00FF3B3D">
        <w:rPr>
          <w:lang w:val="en-GB"/>
        </w:rPr>
        <w:instrText xml:space="preserve"> SEQ Table \* ARABIC </w:instrText>
      </w:r>
      <w:r>
        <w:fldChar w:fldCharType="separate"/>
      </w:r>
      <w:r w:rsidR="00E713D1">
        <w:rPr>
          <w:noProof/>
          <w:lang w:val="en-GB"/>
        </w:rPr>
        <w:t>3</w:t>
      </w:r>
      <w:r>
        <w:fldChar w:fldCharType="end"/>
      </w:r>
      <w:r w:rsidRPr="00FF3B3D">
        <w:rPr>
          <w:lang w:val="en-GB"/>
        </w:rPr>
        <w:t xml:space="preserve">: Sub elements of </w:t>
      </w:r>
      <w:proofErr w:type="spellStart"/>
      <w:r w:rsidRPr="00FF3B3D">
        <w:rPr>
          <w:lang w:val="en-GB"/>
        </w:rPr>
        <w:t>AnalysisPhase</w:t>
      </w:r>
      <w:proofErr w:type="spellEnd"/>
    </w:p>
    <w:p w:rsidR="00817C24" w:rsidRDefault="00C85687" w:rsidP="00817C24">
      <w:pPr>
        <w:rPr>
          <w:lang w:val="en-GB"/>
        </w:rPr>
      </w:pPr>
      <w:r>
        <w:rPr>
          <w:lang w:val="en-GB"/>
        </w:rPr>
        <w:t xml:space="preserve">The </w:t>
      </w:r>
      <w:proofErr w:type="spellStart"/>
      <w:r>
        <w:rPr>
          <w:lang w:val="en-GB"/>
        </w:rPr>
        <w:t>AnalysisPhase</w:t>
      </w:r>
      <w:proofErr w:type="spellEnd"/>
      <w:r>
        <w:rPr>
          <w:lang w:val="en-GB"/>
        </w:rPr>
        <w:t xml:space="preserve"> </w:t>
      </w:r>
      <w:r w:rsidR="00817C24">
        <w:rPr>
          <w:lang w:val="en-GB"/>
        </w:rPr>
        <w:t xml:space="preserve">is associated with the following attributes as </w:t>
      </w:r>
      <w:r w:rsidR="007E24FA">
        <w:rPr>
          <w:lang w:val="en-GB"/>
        </w:rPr>
        <w:t xml:space="preserve">listed </w:t>
      </w:r>
      <w:r w:rsidR="00817C24">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817C24" w:rsidRPr="002214C7" w:rsidTr="006726A5">
        <w:trPr>
          <w:trHeight w:val="104"/>
          <w:jc w:val="center"/>
        </w:trPr>
        <w:tc>
          <w:tcPr>
            <w:tcW w:w="9072" w:type="dxa"/>
            <w:gridSpan w:val="3"/>
            <w:shd w:val="clear" w:color="auto" w:fill="E7E6E6" w:themeFill="background2"/>
          </w:tcPr>
          <w:p w:rsidR="00817C24" w:rsidRPr="002214C7" w:rsidRDefault="00817C24" w:rsidP="006726A5">
            <w:pPr>
              <w:rPr>
                <w:lang w:val="en-GB"/>
              </w:rPr>
            </w:pPr>
            <w:r w:rsidRPr="002214C7">
              <w:rPr>
                <w:lang w:val="en-GB"/>
              </w:rPr>
              <w:t>Element name</w:t>
            </w:r>
          </w:p>
        </w:tc>
      </w:tr>
      <w:tr w:rsidR="00817C24" w:rsidRPr="00DB43F2" w:rsidTr="006726A5">
        <w:trPr>
          <w:trHeight w:val="104"/>
          <w:jc w:val="center"/>
        </w:trPr>
        <w:tc>
          <w:tcPr>
            <w:tcW w:w="9072" w:type="dxa"/>
            <w:gridSpan w:val="3"/>
            <w:shd w:val="clear" w:color="auto" w:fill="auto"/>
          </w:tcPr>
          <w:p w:rsidR="00817C24" w:rsidRPr="00DB43F2" w:rsidRDefault="00817C24" w:rsidP="006726A5">
            <w:pPr>
              <w:rPr>
                <w:lang w:val="en-GB"/>
              </w:rPr>
            </w:pPr>
            <w:proofErr w:type="spellStart"/>
            <w:r>
              <w:rPr>
                <w:lang w:val="en-GB"/>
              </w:rPr>
              <w:t>AnalysisPhase</w:t>
            </w:r>
            <w:proofErr w:type="spellEnd"/>
          </w:p>
        </w:tc>
      </w:tr>
      <w:tr w:rsidR="00817C24" w:rsidRPr="00DE1BCB" w:rsidTr="006726A5">
        <w:trPr>
          <w:trHeight w:val="104"/>
          <w:jc w:val="center"/>
        </w:trPr>
        <w:tc>
          <w:tcPr>
            <w:tcW w:w="9072" w:type="dxa"/>
            <w:gridSpan w:val="3"/>
            <w:shd w:val="clear" w:color="auto" w:fill="E7E6E6" w:themeFill="background2"/>
          </w:tcPr>
          <w:p w:rsidR="00817C24" w:rsidRPr="002214C7" w:rsidRDefault="00817C24" w:rsidP="006726A5">
            <w:pPr>
              <w:rPr>
                <w:lang w:val="en-GB"/>
              </w:rPr>
            </w:pPr>
            <w:r w:rsidRPr="002214C7">
              <w:rPr>
                <w:lang w:val="en-GB"/>
              </w:rPr>
              <w:t>Elements node XPath (if available)</w:t>
            </w:r>
          </w:p>
        </w:tc>
      </w:tr>
      <w:tr w:rsidR="00817C24" w:rsidRPr="00584C0F" w:rsidTr="006726A5">
        <w:trPr>
          <w:trHeight w:val="103"/>
          <w:jc w:val="center"/>
        </w:trPr>
        <w:tc>
          <w:tcPr>
            <w:tcW w:w="9072" w:type="dxa"/>
            <w:gridSpan w:val="3"/>
            <w:shd w:val="clear" w:color="auto" w:fill="auto"/>
          </w:tcPr>
          <w:p w:rsidR="00817C24" w:rsidRDefault="00817C24" w:rsidP="006726A5">
            <w:pPr>
              <w:rPr>
                <w:lang w:val="en-GB"/>
              </w:rPr>
            </w:pPr>
            <w:proofErr w:type="spellStart"/>
            <w:r w:rsidRPr="00817C24">
              <w:rPr>
                <w:lang w:val="en-GB"/>
              </w:rPr>
              <w:t>stmd:SimulationTaskMetaData</w:t>
            </w:r>
            <w:proofErr w:type="spellEnd"/>
            <w:r w:rsidRPr="00817C24">
              <w:rPr>
                <w:lang w:val="en-GB"/>
              </w:rPr>
              <w:t>/</w:t>
            </w:r>
            <w:proofErr w:type="spellStart"/>
            <w:r w:rsidRPr="00817C24">
              <w:rPr>
                <w:lang w:val="en-GB"/>
              </w:rPr>
              <w:t>stmd:AnalysisPhase</w:t>
            </w:r>
            <w:proofErr w:type="spellEnd"/>
          </w:p>
        </w:tc>
      </w:tr>
      <w:tr w:rsidR="00817C24" w:rsidRPr="002214C7" w:rsidTr="006726A5">
        <w:trPr>
          <w:jc w:val="center"/>
        </w:trPr>
        <w:tc>
          <w:tcPr>
            <w:tcW w:w="2996" w:type="dxa"/>
            <w:shd w:val="clear" w:color="auto" w:fill="E7E6E6" w:themeFill="background2"/>
          </w:tcPr>
          <w:p w:rsidR="00817C24" w:rsidRPr="002214C7" w:rsidRDefault="00817C24" w:rsidP="006726A5">
            <w:pPr>
              <w:rPr>
                <w:lang w:val="en-GB"/>
              </w:rPr>
            </w:pPr>
            <w:r w:rsidRPr="002214C7">
              <w:rPr>
                <w:lang w:val="en-GB"/>
              </w:rPr>
              <w:t>Attribute name</w:t>
            </w:r>
          </w:p>
        </w:tc>
        <w:tc>
          <w:tcPr>
            <w:tcW w:w="2116" w:type="dxa"/>
            <w:shd w:val="clear" w:color="auto" w:fill="E7E6E6" w:themeFill="background2"/>
          </w:tcPr>
          <w:p w:rsidR="00817C24" w:rsidRPr="002214C7" w:rsidRDefault="00817C24" w:rsidP="006726A5">
            <w:pPr>
              <w:rPr>
                <w:lang w:val="en-GB"/>
              </w:rPr>
            </w:pPr>
            <w:r w:rsidRPr="002214C7">
              <w:rPr>
                <w:lang w:val="en-GB"/>
              </w:rPr>
              <w:t>Optional/mandatory</w:t>
            </w:r>
          </w:p>
        </w:tc>
        <w:tc>
          <w:tcPr>
            <w:tcW w:w="3960" w:type="dxa"/>
            <w:shd w:val="clear" w:color="auto" w:fill="E7E6E6" w:themeFill="background2"/>
          </w:tcPr>
          <w:p w:rsidR="00817C24" w:rsidRPr="002214C7" w:rsidRDefault="00817C24" w:rsidP="006726A5">
            <w:pPr>
              <w:rPr>
                <w:lang w:val="en-GB"/>
              </w:rPr>
            </w:pPr>
            <w:r w:rsidRPr="002214C7">
              <w:rPr>
                <w:lang w:val="en-GB"/>
              </w:rPr>
              <w:t>Attribute description</w:t>
            </w:r>
          </w:p>
        </w:tc>
      </w:tr>
      <w:tr w:rsidR="00817C24" w:rsidRPr="00DE1BCB" w:rsidTr="006726A5">
        <w:trPr>
          <w:jc w:val="center"/>
        </w:trPr>
        <w:tc>
          <w:tcPr>
            <w:tcW w:w="2996" w:type="dxa"/>
          </w:tcPr>
          <w:p w:rsidR="00817C24" w:rsidRDefault="00817C24" w:rsidP="006726A5">
            <w:pPr>
              <w:rPr>
                <w:lang w:val="en-GB"/>
              </w:rPr>
            </w:pPr>
            <w:r>
              <w:rPr>
                <w:lang w:val="en-GB"/>
              </w:rPr>
              <w:t>id</w:t>
            </w:r>
          </w:p>
        </w:tc>
        <w:tc>
          <w:tcPr>
            <w:tcW w:w="2116" w:type="dxa"/>
          </w:tcPr>
          <w:p w:rsidR="00817C24" w:rsidRDefault="00817C24" w:rsidP="006726A5">
            <w:pPr>
              <w:rPr>
                <w:lang w:val="en-GB"/>
              </w:rPr>
            </w:pPr>
            <w:r>
              <w:rPr>
                <w:lang w:val="en-GB"/>
              </w:rPr>
              <w:t>optional</w:t>
            </w:r>
          </w:p>
        </w:tc>
        <w:tc>
          <w:tcPr>
            <w:tcW w:w="3960" w:type="dxa"/>
          </w:tcPr>
          <w:p w:rsidR="00817C24" w:rsidRDefault="00817C24" w:rsidP="00817C24">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817C24" w:rsidRPr="00DE1BCB" w:rsidTr="006726A5">
        <w:trPr>
          <w:jc w:val="center"/>
        </w:trPr>
        <w:tc>
          <w:tcPr>
            <w:tcW w:w="2996" w:type="dxa"/>
          </w:tcPr>
          <w:p w:rsidR="00817C24" w:rsidRDefault="00817C24" w:rsidP="006726A5">
            <w:pPr>
              <w:rPr>
                <w:lang w:val="en-GB"/>
              </w:rPr>
            </w:pPr>
            <w:r>
              <w:rPr>
                <w:lang w:val="en-GB"/>
              </w:rPr>
              <w:t>description</w:t>
            </w:r>
          </w:p>
        </w:tc>
        <w:tc>
          <w:tcPr>
            <w:tcW w:w="2116" w:type="dxa"/>
          </w:tcPr>
          <w:p w:rsidR="00817C24" w:rsidRDefault="00817C24" w:rsidP="006726A5">
            <w:pPr>
              <w:rPr>
                <w:lang w:val="en-GB"/>
              </w:rPr>
            </w:pPr>
            <w:r>
              <w:rPr>
                <w:lang w:val="en-GB"/>
              </w:rPr>
              <w:t>optional</w:t>
            </w:r>
          </w:p>
        </w:tc>
        <w:tc>
          <w:tcPr>
            <w:tcW w:w="3960" w:type="dxa"/>
          </w:tcPr>
          <w:p w:rsidR="00817C24" w:rsidRDefault="00817C24" w:rsidP="00817C24">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817C24" w:rsidRDefault="00817C24" w:rsidP="00817C24">
      <w:pPr>
        <w:pStyle w:val="Beschriftung"/>
      </w:pPr>
      <w:r>
        <w:t xml:space="preserve">Table </w:t>
      </w:r>
      <w:fldSimple w:instr=" SEQ Table \* ARABIC ">
        <w:r w:rsidR="00E713D1">
          <w:rPr>
            <w:noProof/>
          </w:rPr>
          <w:t>4</w:t>
        </w:r>
      </w:fldSimple>
      <w:r>
        <w:t xml:space="preserve">: </w:t>
      </w:r>
      <w:proofErr w:type="spellStart"/>
      <w:r>
        <w:t>AnalysisPhase</w:t>
      </w:r>
      <w:proofErr w:type="spellEnd"/>
      <w:r>
        <w:t xml:space="preserve"> </w:t>
      </w:r>
      <w:proofErr w:type="spellStart"/>
      <w:r>
        <w:t>attrobutes</w:t>
      </w:r>
      <w:proofErr w:type="spellEnd"/>
    </w:p>
    <w:p w:rsidR="00817C24" w:rsidRDefault="00817C24" w:rsidP="00817C24">
      <w:pPr>
        <w:pStyle w:val="berschrift4"/>
        <w:rPr>
          <w:lang w:val="en-GB"/>
        </w:rPr>
      </w:pPr>
      <w:proofErr w:type="spellStart"/>
      <w:r w:rsidRPr="00817C24">
        <w:rPr>
          <w:lang w:val="en-GB"/>
        </w:rPr>
        <w:t>AnalyzeEngineeringTask</w:t>
      </w:r>
      <w:proofErr w:type="spellEnd"/>
    </w:p>
    <w:p w:rsidR="00D37696" w:rsidRPr="00817C24" w:rsidRDefault="00D37696" w:rsidP="00D37696">
      <w:pPr>
        <w:rPr>
          <w:lang w:val="en-GB"/>
        </w:rPr>
      </w:pPr>
      <w:r>
        <w:rPr>
          <w:lang w:val="en-GB"/>
        </w:rPr>
        <w:t xml:space="preserve">For the details of </w:t>
      </w:r>
      <w:proofErr w:type="spellStart"/>
      <w:r>
        <w:rPr>
          <w:lang w:val="en-GB"/>
        </w:rPr>
        <w:t>AnalysisEngineeringTask</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817C24" w:rsidRDefault="00817C24" w:rsidP="00817C24">
      <w:pPr>
        <w:pStyle w:val="berschrift4"/>
        <w:rPr>
          <w:lang w:val="en-GB"/>
        </w:rPr>
      </w:pPr>
      <w:proofErr w:type="spellStart"/>
      <w:r w:rsidRPr="00817C24">
        <w:rPr>
          <w:lang w:val="en-GB"/>
        </w:rPr>
        <w:t>VerifyEngineeringTaskAnalysis</w:t>
      </w:r>
      <w:proofErr w:type="spellEnd"/>
    </w:p>
    <w:p w:rsidR="00D37696" w:rsidRPr="00817C24" w:rsidRDefault="00D37696" w:rsidP="00D37696">
      <w:pPr>
        <w:rPr>
          <w:lang w:val="en-GB"/>
        </w:rPr>
      </w:pPr>
      <w:r>
        <w:rPr>
          <w:lang w:val="en-GB"/>
        </w:rPr>
        <w:t xml:space="preserve">For the details of </w:t>
      </w:r>
      <w:proofErr w:type="spellStart"/>
      <w:r w:rsidR="003E0526">
        <w:rPr>
          <w:lang w:val="en-GB"/>
        </w:rPr>
        <w:t>VerifyEngineeringTaskAnalysis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817C24" w:rsidRDefault="00817C24" w:rsidP="00817C24">
      <w:pPr>
        <w:pStyle w:val="berschrift4"/>
        <w:rPr>
          <w:lang w:val="en-GB"/>
        </w:rPr>
      </w:pPr>
      <w:proofErr w:type="spellStart"/>
      <w:r w:rsidRPr="00817C24">
        <w:rPr>
          <w:lang w:val="en-GB"/>
        </w:rPr>
        <w:t>LifeCycleInformation</w:t>
      </w:r>
      <w:proofErr w:type="spellEnd"/>
    </w:p>
    <w:p w:rsidR="00817C24" w:rsidRPr="00817C24" w:rsidRDefault="00817C24" w:rsidP="00817C24">
      <w:pPr>
        <w:rPr>
          <w:lang w:val="en-GB"/>
        </w:rPr>
      </w:pPr>
      <w:r>
        <w:rPr>
          <w:lang w:val="en-GB"/>
        </w:rPr>
        <w:t xml:space="preserve">For the details of </w:t>
      </w:r>
      <w:proofErr w:type="spellStart"/>
      <w:r w:rsidR="003E0526">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817C24" w:rsidRDefault="00817C24" w:rsidP="00817C24">
      <w:pPr>
        <w:pStyle w:val="berschrift4"/>
        <w:rPr>
          <w:lang w:val="en-GB"/>
        </w:rPr>
      </w:pPr>
      <w:r>
        <w:rPr>
          <w:lang w:val="en-GB"/>
        </w:rPr>
        <w:t>Classification</w:t>
      </w:r>
    </w:p>
    <w:p w:rsidR="00817C24" w:rsidRDefault="00817C24" w:rsidP="00817C2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817C24" w:rsidRPr="00912602" w:rsidRDefault="00817C24" w:rsidP="00817C24">
      <w:pPr>
        <w:pStyle w:val="berschrift4"/>
        <w:rPr>
          <w:lang w:val="en-GB"/>
        </w:rPr>
      </w:pPr>
      <w:r>
        <w:rPr>
          <w:lang w:val="en-GB"/>
        </w:rPr>
        <w:t>Annotations</w:t>
      </w:r>
    </w:p>
    <w:p w:rsidR="00817C24" w:rsidRDefault="00817C24" w:rsidP="00817C2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Default="00C44448" w:rsidP="00C44448">
      <w:pPr>
        <w:pStyle w:val="berschrift3"/>
        <w:rPr>
          <w:lang w:val="en-GB"/>
        </w:rPr>
      </w:pPr>
      <w:bookmarkStart w:id="80" w:name="_Toc27729731"/>
      <w:proofErr w:type="spellStart"/>
      <w:r w:rsidRPr="00C44448">
        <w:rPr>
          <w:lang w:val="en-GB"/>
        </w:rPr>
        <w:t>RequirementsPhase</w:t>
      </w:r>
      <w:bookmarkEnd w:id="80"/>
      <w:proofErr w:type="spellEnd"/>
    </w:p>
    <w:p w:rsidR="00857826" w:rsidRDefault="00857826" w:rsidP="00857826">
      <w:pPr>
        <w:rPr>
          <w:lang w:val="en-GB"/>
        </w:rPr>
      </w:pPr>
      <w:r w:rsidRPr="00857826">
        <w:rPr>
          <w:lang w:val="en-GB"/>
        </w:rPr>
        <w:t xml:space="preserve">This element specifies the Requirements Phase </w:t>
      </w:r>
      <w:r>
        <w:rPr>
          <w:lang w:val="en-GB"/>
        </w:rPr>
        <w:t>of the overall Simulation Task.</w:t>
      </w:r>
    </w:p>
    <w:p w:rsidR="00197CBB" w:rsidRDefault="00197CBB" w:rsidP="00197CBB">
      <w:pPr>
        <w:keepNext/>
        <w:jc w:val="center"/>
      </w:pPr>
      <w:r w:rsidRPr="00197CBB">
        <w:rPr>
          <w:noProof/>
          <w:lang w:eastAsia="de-DE"/>
        </w:rPr>
        <w:lastRenderedPageBreak/>
        <w:drawing>
          <wp:inline distT="0" distB="0" distL="0" distR="0" wp14:anchorId="78BD92F2" wp14:editId="59D7B5EA">
            <wp:extent cx="5040000" cy="2732400"/>
            <wp:effectExtent l="57150" t="19050" r="65405" b="8763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27324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10</w:t>
      </w:r>
      <w:r>
        <w:fldChar w:fldCharType="end"/>
      </w:r>
      <w:r w:rsidRPr="00E44999">
        <w:rPr>
          <w:lang w:val="en-GB"/>
        </w:rPr>
        <w:t xml:space="preserve">: </w:t>
      </w:r>
      <w:proofErr w:type="spellStart"/>
      <w:r w:rsidRPr="00E44999">
        <w:rPr>
          <w:lang w:val="en-GB"/>
        </w:rPr>
        <w:t>RequirementsPhase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RequirememtsPhase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360C3F" w:rsidTr="00880336">
        <w:tc>
          <w:tcPr>
            <w:tcW w:w="9062" w:type="dxa"/>
            <w:gridSpan w:val="2"/>
            <w:shd w:val="clear" w:color="auto" w:fill="D9D9D9" w:themeFill="background1" w:themeFillShade="D9"/>
          </w:tcPr>
          <w:p w:rsidR="00360C3F" w:rsidRDefault="00360C3F" w:rsidP="00880336">
            <w:pPr>
              <w:rPr>
                <w:lang w:val="en-GB"/>
              </w:rPr>
            </w:pPr>
            <w:r>
              <w:rPr>
                <w:lang w:val="en-GB"/>
              </w:rPr>
              <w:t>Element name</w:t>
            </w:r>
          </w:p>
        </w:tc>
      </w:tr>
      <w:tr w:rsidR="00360C3F" w:rsidTr="00880336">
        <w:tc>
          <w:tcPr>
            <w:tcW w:w="9062" w:type="dxa"/>
            <w:gridSpan w:val="2"/>
            <w:shd w:val="clear" w:color="auto" w:fill="auto"/>
          </w:tcPr>
          <w:p w:rsidR="00360C3F" w:rsidRDefault="00360C3F" w:rsidP="00880336">
            <w:pPr>
              <w:rPr>
                <w:lang w:val="en-GB"/>
              </w:rPr>
            </w:pPr>
            <w:proofErr w:type="spellStart"/>
            <w:r>
              <w:rPr>
                <w:lang w:val="en-GB"/>
              </w:rPr>
              <w:t>RequirementsPhase</w:t>
            </w:r>
            <w:proofErr w:type="spellEnd"/>
          </w:p>
        </w:tc>
      </w:tr>
      <w:tr w:rsidR="00360C3F" w:rsidTr="00880336">
        <w:tc>
          <w:tcPr>
            <w:tcW w:w="4531" w:type="dxa"/>
            <w:shd w:val="clear" w:color="auto" w:fill="D9D9D9" w:themeFill="background1" w:themeFillShade="D9"/>
          </w:tcPr>
          <w:p w:rsidR="00360C3F" w:rsidRDefault="00360C3F" w:rsidP="00880336">
            <w:pPr>
              <w:rPr>
                <w:lang w:val="en-GB"/>
              </w:rPr>
            </w:pPr>
            <w:r>
              <w:rPr>
                <w:lang w:val="en-GB"/>
              </w:rPr>
              <w:t>Sub element name</w:t>
            </w:r>
          </w:p>
        </w:tc>
        <w:tc>
          <w:tcPr>
            <w:tcW w:w="4531" w:type="dxa"/>
            <w:shd w:val="clear" w:color="auto" w:fill="D9D9D9" w:themeFill="background1" w:themeFillShade="D9"/>
          </w:tcPr>
          <w:p w:rsidR="00360C3F" w:rsidRDefault="00360C3F" w:rsidP="00880336">
            <w:pPr>
              <w:rPr>
                <w:lang w:val="en-GB"/>
              </w:rPr>
            </w:pPr>
            <w:r>
              <w:rPr>
                <w:lang w:val="en-GB"/>
              </w:rPr>
              <w:t>Optional/mandatory</w:t>
            </w:r>
          </w:p>
        </w:tc>
      </w:tr>
      <w:tr w:rsidR="00360C3F" w:rsidTr="00880336">
        <w:tc>
          <w:tcPr>
            <w:tcW w:w="4531" w:type="dxa"/>
          </w:tcPr>
          <w:p w:rsidR="00360C3F" w:rsidRDefault="00360C3F" w:rsidP="00880336">
            <w:pPr>
              <w:rPr>
                <w:lang w:val="en-GB"/>
              </w:rPr>
            </w:pPr>
            <w:proofErr w:type="spellStart"/>
            <w:r>
              <w:rPr>
                <w:lang w:val="en-GB"/>
              </w:rPr>
              <w:t>DeriveModelRequirements</w:t>
            </w:r>
            <w:proofErr w:type="spellEnd"/>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DeriveParameterRequirements</w:t>
            </w:r>
            <w:proofErr w:type="spellEnd"/>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DeriveSimulationEnvironmentRequirements</w:t>
            </w:r>
            <w:proofErr w:type="spellEnd"/>
          </w:p>
        </w:tc>
        <w:tc>
          <w:tcPr>
            <w:tcW w:w="4531" w:type="dxa"/>
          </w:tcPr>
          <w:p w:rsidR="00360C3F" w:rsidRDefault="009B0CCB"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DeriveSimulationIntegrationRequirements</w:t>
            </w:r>
            <w:proofErr w:type="spellEnd"/>
          </w:p>
        </w:tc>
        <w:tc>
          <w:tcPr>
            <w:tcW w:w="4531" w:type="dxa"/>
          </w:tcPr>
          <w:p w:rsidR="00360C3F" w:rsidRDefault="009B0CCB" w:rsidP="00880336">
            <w:pPr>
              <w:keepNext/>
              <w:rPr>
                <w:lang w:val="en-GB"/>
              </w:rPr>
            </w:pPr>
            <w:r>
              <w:rPr>
                <w:lang w:val="en-GB"/>
              </w:rPr>
              <w:t>optional</w:t>
            </w:r>
          </w:p>
        </w:tc>
      </w:tr>
      <w:tr w:rsidR="00360C3F" w:rsidTr="00880336">
        <w:tc>
          <w:tcPr>
            <w:tcW w:w="4531" w:type="dxa"/>
          </w:tcPr>
          <w:p w:rsidR="00360C3F" w:rsidRDefault="00360C3F" w:rsidP="00360C3F">
            <w:pPr>
              <w:rPr>
                <w:lang w:val="en-GB"/>
              </w:rPr>
            </w:pPr>
            <w:proofErr w:type="spellStart"/>
            <w:r>
              <w:rPr>
                <w:lang w:val="en-GB"/>
              </w:rPr>
              <w:t>DeriveTestCaseRequirements</w:t>
            </w:r>
            <w:proofErr w:type="spellEnd"/>
          </w:p>
        </w:tc>
        <w:tc>
          <w:tcPr>
            <w:tcW w:w="4531" w:type="dxa"/>
          </w:tcPr>
          <w:p w:rsidR="00360C3F" w:rsidRDefault="009B0CCB" w:rsidP="00880336">
            <w:pPr>
              <w:keepNext/>
              <w:rPr>
                <w:lang w:val="en-GB"/>
              </w:rPr>
            </w:pPr>
            <w:r>
              <w:rPr>
                <w:lang w:val="en-GB"/>
              </w:rPr>
              <w:t>optional</w:t>
            </w:r>
          </w:p>
        </w:tc>
      </w:tr>
      <w:tr w:rsidR="009B0CCB" w:rsidTr="00880336">
        <w:tc>
          <w:tcPr>
            <w:tcW w:w="4531" w:type="dxa"/>
          </w:tcPr>
          <w:p w:rsidR="009B0CCB" w:rsidRDefault="009B0CCB" w:rsidP="009B0CCB">
            <w:pPr>
              <w:rPr>
                <w:lang w:val="en-GB"/>
              </w:rPr>
            </w:pPr>
            <w:proofErr w:type="spellStart"/>
            <w:r>
              <w:rPr>
                <w:lang w:val="en-GB"/>
              </w:rPr>
              <w:t>DeriveProcessQualityRequirements</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9B0CCB">
            <w:pPr>
              <w:rPr>
                <w:lang w:val="en-GB"/>
              </w:rPr>
            </w:pPr>
            <w:proofErr w:type="spellStart"/>
            <w:r>
              <w:rPr>
                <w:lang w:val="en-GB"/>
              </w:rPr>
              <w:t>VerifyRequirements</w:t>
            </w:r>
            <w:proofErr w:type="spellEnd"/>
          </w:p>
        </w:tc>
        <w:tc>
          <w:tcPr>
            <w:tcW w:w="4531" w:type="dxa"/>
          </w:tcPr>
          <w:p w:rsidR="009B0CCB" w:rsidRDefault="009B0CCB" w:rsidP="00880336">
            <w:pPr>
              <w:keepNext/>
              <w:rPr>
                <w:lang w:val="en-GB"/>
              </w:rPr>
            </w:pPr>
            <w:r>
              <w:rPr>
                <w:lang w:val="en-GB"/>
              </w:rPr>
              <w:t>optional</w:t>
            </w:r>
          </w:p>
        </w:tc>
      </w:tr>
      <w:tr w:rsidR="00360C3F" w:rsidTr="00880336">
        <w:tc>
          <w:tcPr>
            <w:tcW w:w="4531" w:type="dxa"/>
          </w:tcPr>
          <w:p w:rsidR="00360C3F" w:rsidRDefault="00360C3F" w:rsidP="00880336">
            <w:pPr>
              <w:rPr>
                <w:lang w:val="en-GB"/>
              </w:rPr>
            </w:pPr>
            <w:proofErr w:type="spellStart"/>
            <w:r>
              <w:rPr>
                <w:lang w:val="en-GB"/>
              </w:rPr>
              <w:t>LifeCycleInformation</w:t>
            </w:r>
            <w:proofErr w:type="spellEnd"/>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r>
              <w:rPr>
                <w:lang w:val="en-GB"/>
              </w:rPr>
              <w:t>Classification</w:t>
            </w:r>
          </w:p>
        </w:tc>
        <w:tc>
          <w:tcPr>
            <w:tcW w:w="4531" w:type="dxa"/>
          </w:tcPr>
          <w:p w:rsidR="00360C3F" w:rsidRDefault="00360C3F" w:rsidP="00880336">
            <w:pPr>
              <w:keepNext/>
              <w:rPr>
                <w:lang w:val="en-GB"/>
              </w:rPr>
            </w:pPr>
            <w:r>
              <w:rPr>
                <w:lang w:val="en-GB"/>
              </w:rPr>
              <w:t>optional</w:t>
            </w:r>
          </w:p>
        </w:tc>
      </w:tr>
      <w:tr w:rsidR="00360C3F" w:rsidTr="00880336">
        <w:tc>
          <w:tcPr>
            <w:tcW w:w="4531" w:type="dxa"/>
          </w:tcPr>
          <w:p w:rsidR="00360C3F" w:rsidRDefault="00360C3F" w:rsidP="00880336">
            <w:pPr>
              <w:rPr>
                <w:lang w:val="en-GB"/>
              </w:rPr>
            </w:pPr>
            <w:r>
              <w:rPr>
                <w:lang w:val="en-GB"/>
              </w:rPr>
              <w:t>Annotations</w:t>
            </w:r>
          </w:p>
        </w:tc>
        <w:tc>
          <w:tcPr>
            <w:tcW w:w="4531" w:type="dxa"/>
          </w:tcPr>
          <w:p w:rsidR="00360C3F" w:rsidRDefault="00360C3F" w:rsidP="009B0CCB">
            <w:pPr>
              <w:keepNext/>
              <w:rPr>
                <w:lang w:val="en-GB"/>
              </w:rPr>
            </w:pPr>
            <w:r>
              <w:rPr>
                <w:lang w:val="en-GB"/>
              </w:rPr>
              <w:t>optional</w:t>
            </w:r>
          </w:p>
        </w:tc>
      </w:tr>
    </w:tbl>
    <w:p w:rsidR="00B81694" w:rsidRDefault="009B0CCB" w:rsidP="009B0CCB">
      <w:pPr>
        <w:pStyle w:val="Beschriftung"/>
        <w:rPr>
          <w:lang w:val="en-GB"/>
        </w:rPr>
      </w:pPr>
      <w:r w:rsidRPr="009B0CCB">
        <w:rPr>
          <w:lang w:val="en-GB"/>
        </w:rPr>
        <w:t xml:space="preserve">Table </w:t>
      </w:r>
      <w:r>
        <w:fldChar w:fldCharType="begin"/>
      </w:r>
      <w:r w:rsidRPr="009B0CCB">
        <w:rPr>
          <w:lang w:val="en-GB"/>
        </w:rPr>
        <w:instrText xml:space="preserve"> SEQ Table \* ARABIC </w:instrText>
      </w:r>
      <w:r>
        <w:fldChar w:fldCharType="separate"/>
      </w:r>
      <w:r w:rsidR="00E713D1">
        <w:rPr>
          <w:noProof/>
          <w:lang w:val="en-GB"/>
        </w:rPr>
        <w:t>5</w:t>
      </w:r>
      <w:r>
        <w:fldChar w:fldCharType="end"/>
      </w:r>
      <w:r w:rsidRPr="009B0CCB">
        <w:rPr>
          <w:lang w:val="en-GB"/>
        </w:rPr>
        <w:t>:</w:t>
      </w:r>
      <w:r>
        <w:rPr>
          <w:lang w:val="en-GB"/>
        </w:rPr>
        <w:t xml:space="preserve"> </w:t>
      </w:r>
      <w:r w:rsidRPr="009B0CCB">
        <w:rPr>
          <w:lang w:val="en-GB"/>
        </w:rPr>
        <w:t xml:space="preserve">Sub elements of </w:t>
      </w:r>
      <w:proofErr w:type="spellStart"/>
      <w:r w:rsidRPr="009B0CCB">
        <w:rPr>
          <w:lang w:val="en-GB"/>
        </w:rPr>
        <w:t>RequirementsPhase</w:t>
      </w:r>
      <w:proofErr w:type="spellEnd"/>
    </w:p>
    <w:p w:rsidR="00C85687" w:rsidRDefault="00C85687" w:rsidP="00C85687">
      <w:pPr>
        <w:rPr>
          <w:lang w:val="en-GB"/>
        </w:rPr>
      </w:pPr>
      <w:r>
        <w:rPr>
          <w:lang w:val="en-GB"/>
        </w:rPr>
        <w:t xml:space="preserve">The </w:t>
      </w:r>
      <w:proofErr w:type="spellStart"/>
      <w:r>
        <w:rPr>
          <w:lang w:val="en-GB"/>
        </w:rPr>
        <w:t>RequirementsPhase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RequirementsPhase</w:t>
            </w:r>
            <w:proofErr w:type="spellEnd"/>
          </w:p>
        </w:tc>
      </w:tr>
      <w:tr w:rsidR="007E24FA" w:rsidRPr="00DE1BCB"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stmd:Requirements</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DE1BCB" w:rsidTr="00880336">
        <w:trPr>
          <w:jc w:val="center"/>
        </w:trPr>
        <w:tc>
          <w:tcPr>
            <w:tcW w:w="2996" w:type="dxa"/>
          </w:tcPr>
          <w:p w:rsidR="007E24FA" w:rsidRDefault="007E24FA" w:rsidP="00880336">
            <w:pPr>
              <w:rPr>
                <w:lang w:val="en-GB"/>
              </w:rPr>
            </w:pPr>
            <w:r>
              <w:rPr>
                <w:lang w:val="en-GB"/>
              </w:rPr>
              <w:lastRenderedPageBreak/>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DE1BCB"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Pr="006F3784" w:rsidRDefault="007E24FA" w:rsidP="007E24FA">
      <w:pPr>
        <w:pStyle w:val="Beschriftung"/>
        <w:rPr>
          <w:lang w:val="en-GB"/>
        </w:rPr>
      </w:pPr>
      <w:r w:rsidRPr="006F3784">
        <w:rPr>
          <w:lang w:val="en-GB"/>
        </w:rPr>
        <w:t xml:space="preserve">Table </w:t>
      </w:r>
      <w:r>
        <w:fldChar w:fldCharType="begin"/>
      </w:r>
      <w:r w:rsidRPr="006F3784">
        <w:rPr>
          <w:lang w:val="en-GB"/>
        </w:rPr>
        <w:instrText xml:space="preserve"> SEQ Table \* ARABIC </w:instrText>
      </w:r>
      <w:r>
        <w:fldChar w:fldCharType="separate"/>
      </w:r>
      <w:r w:rsidR="00E713D1">
        <w:rPr>
          <w:noProof/>
          <w:lang w:val="en-GB"/>
        </w:rPr>
        <w:t>6</w:t>
      </w:r>
      <w:r>
        <w:fldChar w:fldCharType="end"/>
      </w:r>
      <w:r w:rsidRPr="006F3784">
        <w:rPr>
          <w:lang w:val="en-GB"/>
        </w:rPr>
        <w:t xml:space="preserve">: </w:t>
      </w:r>
      <w:proofErr w:type="spellStart"/>
      <w:r w:rsidRPr="006F3784">
        <w:rPr>
          <w:lang w:val="en-GB"/>
        </w:rPr>
        <w:t>RequirementsPhase</w:t>
      </w:r>
      <w:proofErr w:type="spellEnd"/>
      <w:r w:rsidRPr="006F3784">
        <w:rPr>
          <w:lang w:val="en-GB"/>
        </w:rPr>
        <w:t xml:space="preserve"> attributes</w:t>
      </w:r>
    </w:p>
    <w:p w:rsidR="006727CA" w:rsidRDefault="006727CA" w:rsidP="006F3784">
      <w:pPr>
        <w:pStyle w:val="berschrift4"/>
        <w:rPr>
          <w:lang w:val="en-GB"/>
        </w:rPr>
      </w:pPr>
      <w:proofErr w:type="spellStart"/>
      <w:r w:rsidRPr="006727CA">
        <w:rPr>
          <w:lang w:val="en-GB"/>
        </w:rPr>
        <w:t>DeriveModelRequirements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DeriveModelRequirements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DeriveParameterRequirements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DeriveParameterRequirements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DeriveSimulationEnvironmentRequirements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DeriveSimulationEnvironmentRequirememts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DeriveSimulationIntegrationRequirements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DeriveSimulationIntegrationRequiremenmts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DeriveTestCaseRequirements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DeriveTestCaseRequirements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DeriveProcessQualityRequirements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DeriveProcessQualityRequirements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727CA" w:rsidRDefault="006727CA" w:rsidP="006F3784">
      <w:pPr>
        <w:pStyle w:val="berschrift4"/>
        <w:rPr>
          <w:lang w:val="en-GB"/>
        </w:rPr>
      </w:pPr>
      <w:proofErr w:type="spellStart"/>
      <w:r w:rsidRPr="006727CA">
        <w:rPr>
          <w:lang w:val="en-GB"/>
        </w:rPr>
        <w:t>VerifyRequirements</w:t>
      </w:r>
      <w:proofErr w:type="spellEnd"/>
    </w:p>
    <w:p w:rsidR="006F3784" w:rsidRPr="006F3784" w:rsidRDefault="006F3784" w:rsidP="006F3784">
      <w:pPr>
        <w:rPr>
          <w:lang w:val="en-GB"/>
        </w:rPr>
      </w:pPr>
      <w:r>
        <w:rPr>
          <w:lang w:val="en-GB"/>
        </w:rPr>
        <w:t xml:space="preserve">For the details of </w:t>
      </w:r>
      <w:proofErr w:type="spellStart"/>
      <w:r>
        <w:rPr>
          <w:lang w:val="en-GB"/>
        </w:rPr>
        <w:t>VerifyRequirements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sidR="00880336">
        <w:rPr>
          <w:lang w:val="en-GB"/>
        </w:rPr>
        <w:t>.</w:t>
      </w:r>
    </w:p>
    <w:p w:rsidR="00C44448" w:rsidRPr="00C44448" w:rsidRDefault="00C44448" w:rsidP="00C44448">
      <w:pPr>
        <w:pStyle w:val="berschrift3"/>
        <w:rPr>
          <w:lang w:val="en-GB"/>
        </w:rPr>
      </w:pPr>
      <w:bookmarkStart w:id="81" w:name="_Toc27729732"/>
      <w:proofErr w:type="spellStart"/>
      <w:r w:rsidRPr="00C44448">
        <w:rPr>
          <w:lang w:val="en-GB"/>
        </w:rPr>
        <w:t>DesignPhase</w:t>
      </w:r>
      <w:bookmarkEnd w:id="81"/>
      <w:proofErr w:type="spellEnd"/>
    </w:p>
    <w:p w:rsidR="00933A15" w:rsidRDefault="007151A1" w:rsidP="007151A1">
      <w:pPr>
        <w:rPr>
          <w:lang w:val="en-GB"/>
        </w:rPr>
      </w:pPr>
      <w:r w:rsidRPr="007151A1">
        <w:rPr>
          <w:lang w:val="en-GB"/>
        </w:rPr>
        <w:t xml:space="preserve">This element specifies the Specification Phase </w:t>
      </w:r>
      <w:r>
        <w:rPr>
          <w:lang w:val="en-GB"/>
        </w:rPr>
        <w:t>of the overall Simulation Task.</w:t>
      </w:r>
    </w:p>
    <w:p w:rsidR="00197CBB" w:rsidRDefault="00197CBB" w:rsidP="00197CBB">
      <w:pPr>
        <w:keepNext/>
        <w:jc w:val="center"/>
      </w:pPr>
      <w:r w:rsidRPr="00197CBB">
        <w:rPr>
          <w:noProof/>
          <w:lang w:eastAsia="de-DE"/>
        </w:rPr>
        <w:lastRenderedPageBreak/>
        <w:drawing>
          <wp:inline distT="0" distB="0" distL="0" distR="0" wp14:anchorId="11C6C8C2" wp14:editId="2E0D3208">
            <wp:extent cx="5040000" cy="2862000"/>
            <wp:effectExtent l="57150" t="19050" r="65405" b="908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8620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11</w:t>
      </w:r>
      <w:r>
        <w:fldChar w:fldCharType="end"/>
      </w:r>
      <w:r w:rsidRPr="00E44999">
        <w:rPr>
          <w:lang w:val="en-GB"/>
        </w:rPr>
        <w:t xml:space="preserve">: </w:t>
      </w:r>
      <w:proofErr w:type="spellStart"/>
      <w:r w:rsidRPr="00E44999">
        <w:rPr>
          <w:lang w:val="en-GB"/>
        </w:rPr>
        <w:t>DesignPhase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DesignPhase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Tr="00880336">
        <w:tc>
          <w:tcPr>
            <w:tcW w:w="9062" w:type="dxa"/>
            <w:gridSpan w:val="2"/>
            <w:shd w:val="clear" w:color="auto" w:fill="D9D9D9" w:themeFill="background1" w:themeFillShade="D9"/>
          </w:tcPr>
          <w:p w:rsidR="009B0CCB" w:rsidRDefault="009B0CCB" w:rsidP="00880336">
            <w:pPr>
              <w:rPr>
                <w:lang w:val="en-GB"/>
              </w:rPr>
            </w:pPr>
            <w:r>
              <w:rPr>
                <w:lang w:val="en-GB"/>
              </w:rPr>
              <w:t>Element name</w:t>
            </w:r>
          </w:p>
        </w:tc>
      </w:tr>
      <w:tr w:rsidR="009B0CCB" w:rsidTr="00880336">
        <w:tc>
          <w:tcPr>
            <w:tcW w:w="9062" w:type="dxa"/>
            <w:gridSpan w:val="2"/>
            <w:shd w:val="clear" w:color="auto" w:fill="auto"/>
          </w:tcPr>
          <w:p w:rsidR="009B0CCB" w:rsidRDefault="009B0CCB" w:rsidP="00880336">
            <w:pPr>
              <w:rPr>
                <w:lang w:val="en-GB"/>
              </w:rPr>
            </w:pPr>
            <w:proofErr w:type="spellStart"/>
            <w:r>
              <w:rPr>
                <w:lang w:val="en-GB"/>
              </w:rPr>
              <w:t>DesignPhase</w:t>
            </w:r>
            <w:proofErr w:type="spellEnd"/>
          </w:p>
        </w:tc>
      </w:tr>
      <w:tr w:rsidR="009B0CCB" w:rsidTr="00880336">
        <w:tc>
          <w:tcPr>
            <w:tcW w:w="4531" w:type="dxa"/>
            <w:shd w:val="clear" w:color="auto" w:fill="D9D9D9" w:themeFill="background1" w:themeFillShade="D9"/>
          </w:tcPr>
          <w:p w:rsidR="009B0CCB" w:rsidRDefault="009B0CCB" w:rsidP="00880336">
            <w:pPr>
              <w:rPr>
                <w:lang w:val="en-GB"/>
              </w:rPr>
            </w:pPr>
            <w:r>
              <w:rPr>
                <w:lang w:val="en-GB"/>
              </w:rPr>
              <w:t>Sub element name</w:t>
            </w:r>
          </w:p>
        </w:tc>
        <w:tc>
          <w:tcPr>
            <w:tcW w:w="4531" w:type="dxa"/>
            <w:shd w:val="clear" w:color="auto" w:fill="D9D9D9" w:themeFill="background1" w:themeFillShade="D9"/>
          </w:tcPr>
          <w:p w:rsidR="009B0CCB" w:rsidRDefault="009B0CCB" w:rsidP="00880336">
            <w:pPr>
              <w:rPr>
                <w:lang w:val="en-GB"/>
              </w:rPr>
            </w:pPr>
            <w:r>
              <w:rPr>
                <w:lang w:val="en-GB"/>
              </w:rPr>
              <w:t>Optional/mandatory</w:t>
            </w:r>
          </w:p>
        </w:tc>
      </w:tr>
      <w:tr w:rsidR="009B0CCB" w:rsidTr="00880336">
        <w:tc>
          <w:tcPr>
            <w:tcW w:w="4531" w:type="dxa"/>
          </w:tcPr>
          <w:p w:rsidR="009B0CCB" w:rsidRDefault="009B0CCB" w:rsidP="00880336">
            <w:pPr>
              <w:rPr>
                <w:lang w:val="en-GB"/>
              </w:rPr>
            </w:pPr>
            <w:proofErr w:type="spellStart"/>
            <w:r>
              <w:rPr>
                <w:lang w:val="en-GB"/>
              </w:rPr>
              <w:t>DesignModelSpecification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DesignParameterSpecification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9B0CCB">
            <w:pPr>
              <w:rPr>
                <w:lang w:val="en-GB"/>
              </w:rPr>
            </w:pPr>
            <w:proofErr w:type="spellStart"/>
            <w:r>
              <w:rPr>
                <w:lang w:val="en-GB"/>
              </w:rPr>
              <w:t>DesignSimulationEnvironmentSpecification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DesignSimulationIntegrationSpecification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DesignTestCaseSpecification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DeriveProcessQualityRequirements</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VerifyDesignSpecification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LifeCycleInformation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Classification</w:t>
            </w:r>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Annotations</w:t>
            </w:r>
          </w:p>
        </w:tc>
        <w:tc>
          <w:tcPr>
            <w:tcW w:w="4531" w:type="dxa"/>
          </w:tcPr>
          <w:p w:rsidR="009B0CCB" w:rsidRDefault="009B0CCB" w:rsidP="009B0CCB">
            <w:pPr>
              <w:keepNext/>
              <w:rPr>
                <w:lang w:val="en-GB"/>
              </w:rPr>
            </w:pPr>
            <w:r>
              <w:rPr>
                <w:lang w:val="en-GB"/>
              </w:rPr>
              <w:t>optional</w:t>
            </w:r>
          </w:p>
        </w:tc>
      </w:tr>
    </w:tbl>
    <w:p w:rsidR="00B81694" w:rsidRDefault="009B0CCB" w:rsidP="009B0CCB">
      <w:pPr>
        <w:pStyle w:val="Beschriftung"/>
        <w:rPr>
          <w:lang w:val="en-GB"/>
        </w:rPr>
      </w:pPr>
      <w:r w:rsidRPr="009B0CCB">
        <w:rPr>
          <w:lang w:val="en-GB"/>
        </w:rPr>
        <w:t xml:space="preserve">Table </w:t>
      </w:r>
      <w:r>
        <w:fldChar w:fldCharType="begin"/>
      </w:r>
      <w:r w:rsidRPr="009B0CCB">
        <w:rPr>
          <w:lang w:val="en-GB"/>
        </w:rPr>
        <w:instrText xml:space="preserve"> SEQ Table \* ARABIC </w:instrText>
      </w:r>
      <w:r>
        <w:fldChar w:fldCharType="separate"/>
      </w:r>
      <w:r w:rsidR="00E713D1">
        <w:rPr>
          <w:noProof/>
          <w:lang w:val="en-GB"/>
        </w:rPr>
        <w:t>7</w:t>
      </w:r>
      <w:r>
        <w:fldChar w:fldCharType="end"/>
      </w:r>
      <w:r w:rsidR="007E24FA">
        <w:rPr>
          <w:lang w:val="en-GB"/>
        </w:rPr>
        <w:t>:</w:t>
      </w:r>
      <w:r w:rsidRPr="009B0CCB">
        <w:rPr>
          <w:lang w:val="en-GB"/>
        </w:rPr>
        <w:t xml:space="preserve"> Sub elements of </w:t>
      </w:r>
      <w:proofErr w:type="spellStart"/>
      <w:r w:rsidRPr="009B0CCB">
        <w:rPr>
          <w:lang w:val="en-GB"/>
        </w:rPr>
        <w:t>DesignPhase</w:t>
      </w:r>
      <w:proofErr w:type="spellEnd"/>
    </w:p>
    <w:p w:rsidR="00C85687" w:rsidRDefault="00C85687" w:rsidP="00C85687">
      <w:pPr>
        <w:rPr>
          <w:lang w:val="en-GB"/>
        </w:rPr>
      </w:pPr>
      <w:r>
        <w:rPr>
          <w:lang w:val="en-GB"/>
        </w:rPr>
        <w:t xml:space="preserve">The </w:t>
      </w:r>
      <w:proofErr w:type="spellStart"/>
      <w:r>
        <w:rPr>
          <w:lang w:val="en-GB"/>
        </w:rPr>
        <w:t>DesignPhase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DesignPhase</w:t>
            </w:r>
            <w:proofErr w:type="spellEnd"/>
          </w:p>
        </w:tc>
      </w:tr>
      <w:tr w:rsidR="007E24FA" w:rsidRPr="00DE1BCB"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stmd:Design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DE1BCB" w:rsidTr="00880336">
        <w:trPr>
          <w:jc w:val="center"/>
        </w:trPr>
        <w:tc>
          <w:tcPr>
            <w:tcW w:w="2996" w:type="dxa"/>
          </w:tcPr>
          <w:p w:rsidR="007E24FA" w:rsidRDefault="007E24FA" w:rsidP="00880336">
            <w:pPr>
              <w:rPr>
                <w:lang w:val="en-GB"/>
              </w:rPr>
            </w:pPr>
            <w:r>
              <w:rPr>
                <w:lang w:val="en-GB"/>
              </w:rPr>
              <w:lastRenderedPageBreak/>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DE1BCB"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fldSimple w:instr=" SEQ Table \* ARABIC ">
        <w:r w:rsidR="00E713D1">
          <w:rPr>
            <w:noProof/>
          </w:rPr>
          <w:t>8</w:t>
        </w:r>
      </w:fldSimple>
      <w:r>
        <w:t xml:space="preserve">: </w:t>
      </w:r>
      <w:proofErr w:type="spellStart"/>
      <w:r>
        <w:t>Design</w:t>
      </w:r>
      <w:r w:rsidRPr="0056309D">
        <w:t>Phase</w:t>
      </w:r>
      <w:proofErr w:type="spellEnd"/>
      <w:r w:rsidRPr="0056309D">
        <w:t xml:space="preserve"> </w:t>
      </w:r>
      <w:proofErr w:type="spellStart"/>
      <w:r w:rsidRPr="0056309D">
        <w:t>attributes</w:t>
      </w:r>
      <w:proofErr w:type="spellEnd"/>
    </w:p>
    <w:p w:rsidR="006F3784" w:rsidRDefault="006F3784" w:rsidP="006F3784">
      <w:pPr>
        <w:pStyle w:val="berschrift4"/>
        <w:rPr>
          <w:lang w:val="en-GB"/>
        </w:rPr>
      </w:pPr>
      <w:proofErr w:type="spellStart"/>
      <w:r w:rsidRPr="006F3784">
        <w:rPr>
          <w:lang w:val="en-GB"/>
        </w:rPr>
        <w:t>DesignModelSpecification</w:t>
      </w:r>
      <w:proofErr w:type="spellEnd"/>
    </w:p>
    <w:p w:rsidR="00880336" w:rsidRPr="00880336" w:rsidRDefault="00880336" w:rsidP="00880336">
      <w:pPr>
        <w:rPr>
          <w:lang w:val="en-GB"/>
        </w:rPr>
      </w:pPr>
      <w:r>
        <w:rPr>
          <w:lang w:val="en-GB"/>
        </w:rPr>
        <w:t xml:space="preserve">For the details of </w:t>
      </w:r>
      <w:proofErr w:type="spellStart"/>
      <w:r>
        <w:rPr>
          <w:lang w:val="en-GB"/>
        </w:rPr>
        <w:t>DesignModelSpecification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DesignParameterSpecification</w:t>
      </w:r>
      <w:proofErr w:type="spellEnd"/>
    </w:p>
    <w:p w:rsidR="00880336" w:rsidRPr="00880336" w:rsidRDefault="00880336" w:rsidP="00880336">
      <w:pPr>
        <w:rPr>
          <w:lang w:val="en-GB"/>
        </w:rPr>
      </w:pPr>
      <w:r>
        <w:rPr>
          <w:lang w:val="en-GB"/>
        </w:rPr>
        <w:t xml:space="preserve">For the details of </w:t>
      </w:r>
      <w:proofErr w:type="spellStart"/>
      <w:r>
        <w:rPr>
          <w:lang w:val="en-GB"/>
        </w:rPr>
        <w:t>DesignParameterSpecification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DesignSimulationEnvironmentSpecification</w:t>
      </w:r>
      <w:proofErr w:type="spellEnd"/>
    </w:p>
    <w:p w:rsidR="00880336" w:rsidRPr="00880336" w:rsidRDefault="00880336" w:rsidP="00880336">
      <w:pPr>
        <w:rPr>
          <w:lang w:val="en-GB"/>
        </w:rPr>
      </w:pPr>
      <w:r>
        <w:rPr>
          <w:lang w:val="en-GB"/>
        </w:rPr>
        <w:t>For the detai</w:t>
      </w:r>
      <w:r w:rsidR="00C2282B">
        <w:rPr>
          <w:lang w:val="en-GB"/>
        </w:rPr>
        <w:t xml:space="preserve">ls of </w:t>
      </w:r>
      <w:proofErr w:type="spellStart"/>
      <w:r w:rsidR="00C2282B">
        <w:rPr>
          <w:lang w:val="en-GB"/>
        </w:rPr>
        <w:t>De</w:t>
      </w:r>
      <w:r>
        <w:rPr>
          <w:lang w:val="en-GB"/>
        </w:rPr>
        <w:t>signSimulatinoEnvironmentSpecification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DesignSimulationIntegrationSpecification</w:t>
      </w:r>
      <w:proofErr w:type="spellEnd"/>
    </w:p>
    <w:p w:rsidR="00C2282B" w:rsidRPr="00C2282B" w:rsidRDefault="00C2282B" w:rsidP="00C2282B">
      <w:pPr>
        <w:rPr>
          <w:lang w:val="en-GB"/>
        </w:rPr>
      </w:pPr>
      <w:r>
        <w:rPr>
          <w:lang w:val="en-GB"/>
        </w:rPr>
        <w:t xml:space="preserve">For the details of </w:t>
      </w:r>
      <w:proofErr w:type="spellStart"/>
      <w:r>
        <w:rPr>
          <w:lang w:val="en-GB"/>
        </w:rPr>
        <w:t>DesignSimulationInterationSpecification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DesignTestCaseSpecification</w:t>
      </w:r>
      <w:proofErr w:type="spellEnd"/>
    </w:p>
    <w:p w:rsidR="00C2282B" w:rsidRPr="00C2282B" w:rsidRDefault="00C2282B" w:rsidP="00C2282B">
      <w:pPr>
        <w:rPr>
          <w:lang w:val="en-GB"/>
        </w:rPr>
      </w:pPr>
      <w:r>
        <w:rPr>
          <w:lang w:val="en-GB"/>
        </w:rPr>
        <w:t xml:space="preserve">For the details of </w:t>
      </w:r>
      <w:proofErr w:type="spellStart"/>
      <w:r>
        <w:rPr>
          <w:lang w:val="en-GB"/>
        </w:rPr>
        <w:t>DesignTestCaseSpecification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DeriveProcessQualityRequirements</w:t>
      </w:r>
      <w:proofErr w:type="spellEnd"/>
    </w:p>
    <w:p w:rsidR="00C2282B" w:rsidRPr="00C2282B" w:rsidRDefault="00C2282B" w:rsidP="00C2282B">
      <w:pPr>
        <w:rPr>
          <w:lang w:val="en-GB"/>
        </w:rPr>
      </w:pPr>
      <w:r>
        <w:rPr>
          <w:lang w:val="en-GB"/>
        </w:rPr>
        <w:t xml:space="preserve">For the details of </w:t>
      </w:r>
      <w:proofErr w:type="spellStart"/>
      <w:r>
        <w:rPr>
          <w:lang w:val="en-GB"/>
        </w:rPr>
        <w:t>DeriveProcessQualityRequirements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VerifyDesignSpecification</w:t>
      </w:r>
      <w:proofErr w:type="spellEnd"/>
    </w:p>
    <w:p w:rsidR="00C2282B" w:rsidRPr="00C2282B" w:rsidRDefault="00C2282B" w:rsidP="00C2282B">
      <w:pPr>
        <w:rPr>
          <w:lang w:val="en-GB"/>
        </w:rPr>
      </w:pPr>
      <w:r>
        <w:rPr>
          <w:lang w:val="en-GB"/>
        </w:rPr>
        <w:t xml:space="preserve">For the details of </w:t>
      </w:r>
      <w:proofErr w:type="spellStart"/>
      <w:r>
        <w:rPr>
          <w:lang w:val="en-GB"/>
        </w:rPr>
        <w:t>VerifyDesignSpecification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2" w:name="_Toc27729733"/>
      <w:proofErr w:type="spellStart"/>
      <w:r w:rsidRPr="00C44448">
        <w:rPr>
          <w:lang w:val="en-GB"/>
        </w:rPr>
        <w:t>ImplementationPhase</w:t>
      </w:r>
      <w:bookmarkEnd w:id="82"/>
      <w:proofErr w:type="spellEnd"/>
    </w:p>
    <w:p w:rsidR="00933A15" w:rsidRDefault="007151A1" w:rsidP="007151A1">
      <w:pPr>
        <w:rPr>
          <w:lang w:val="en-GB"/>
        </w:rPr>
      </w:pPr>
      <w:r w:rsidRPr="007151A1">
        <w:rPr>
          <w:lang w:val="en-GB"/>
        </w:rPr>
        <w:t xml:space="preserve">This element specifies the Implementation and Validation Phase </w:t>
      </w:r>
      <w:r>
        <w:rPr>
          <w:lang w:val="en-GB"/>
        </w:rPr>
        <w:t>of the overall Simulation Task.</w:t>
      </w:r>
    </w:p>
    <w:p w:rsidR="00197CBB" w:rsidRDefault="00197CBB" w:rsidP="00197CBB">
      <w:pPr>
        <w:keepNext/>
        <w:jc w:val="center"/>
      </w:pPr>
      <w:r w:rsidRPr="00197CBB">
        <w:rPr>
          <w:noProof/>
          <w:lang w:eastAsia="de-DE"/>
        </w:rPr>
        <w:lastRenderedPageBreak/>
        <w:drawing>
          <wp:inline distT="0" distB="0" distL="0" distR="0" wp14:anchorId="63F896EA" wp14:editId="6A233BC9">
            <wp:extent cx="5040000" cy="2689200"/>
            <wp:effectExtent l="57150" t="19050" r="65405" b="927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2689200"/>
                    </a:xfrm>
                    <a:prstGeom prst="rect">
                      <a:avLst/>
                    </a:prstGeom>
                    <a:effectLst>
                      <a:outerShdw blurRad="50800" dist="38100" dir="5400000" algn="t" rotWithShape="0">
                        <a:prstClr val="black">
                          <a:alpha val="40000"/>
                        </a:prstClr>
                      </a:outerShdw>
                    </a:effectLst>
                  </pic:spPr>
                </pic:pic>
              </a:graphicData>
            </a:graphic>
          </wp:inline>
        </w:drawing>
      </w:r>
    </w:p>
    <w:p w:rsidR="007151A1" w:rsidRPr="00E44999" w:rsidRDefault="00197CBB" w:rsidP="00197CBB">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12</w:t>
      </w:r>
      <w:r>
        <w:fldChar w:fldCharType="end"/>
      </w:r>
      <w:r w:rsidRPr="00E44999">
        <w:rPr>
          <w:lang w:val="en-GB"/>
        </w:rPr>
        <w:t xml:space="preserve">: </w:t>
      </w:r>
      <w:proofErr w:type="spellStart"/>
      <w:r w:rsidRPr="00E44999">
        <w:rPr>
          <w:lang w:val="en-GB"/>
        </w:rPr>
        <w:t>ImplementationPhase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ImplementationPhase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Tr="00880336">
        <w:tc>
          <w:tcPr>
            <w:tcW w:w="9062" w:type="dxa"/>
            <w:gridSpan w:val="2"/>
            <w:shd w:val="clear" w:color="auto" w:fill="D9D9D9" w:themeFill="background1" w:themeFillShade="D9"/>
          </w:tcPr>
          <w:p w:rsidR="009B0CCB" w:rsidRDefault="009B0CCB" w:rsidP="00880336">
            <w:pPr>
              <w:rPr>
                <w:lang w:val="en-GB"/>
              </w:rPr>
            </w:pPr>
            <w:r>
              <w:rPr>
                <w:lang w:val="en-GB"/>
              </w:rPr>
              <w:t>Element name</w:t>
            </w:r>
          </w:p>
        </w:tc>
      </w:tr>
      <w:tr w:rsidR="009B0CCB" w:rsidTr="00880336">
        <w:tc>
          <w:tcPr>
            <w:tcW w:w="9062" w:type="dxa"/>
            <w:gridSpan w:val="2"/>
            <w:shd w:val="clear" w:color="auto" w:fill="auto"/>
          </w:tcPr>
          <w:p w:rsidR="009B0CCB" w:rsidRDefault="009B0CCB" w:rsidP="00880336">
            <w:pPr>
              <w:rPr>
                <w:lang w:val="en-GB"/>
              </w:rPr>
            </w:pPr>
            <w:proofErr w:type="spellStart"/>
            <w:r>
              <w:rPr>
                <w:lang w:val="en-GB"/>
              </w:rPr>
              <w:t>ImplementationPhase</w:t>
            </w:r>
            <w:proofErr w:type="spellEnd"/>
          </w:p>
        </w:tc>
      </w:tr>
      <w:tr w:rsidR="009B0CCB" w:rsidTr="00880336">
        <w:tc>
          <w:tcPr>
            <w:tcW w:w="4531" w:type="dxa"/>
            <w:shd w:val="clear" w:color="auto" w:fill="D9D9D9" w:themeFill="background1" w:themeFillShade="D9"/>
          </w:tcPr>
          <w:p w:rsidR="009B0CCB" w:rsidRDefault="009B0CCB" w:rsidP="00880336">
            <w:pPr>
              <w:rPr>
                <w:lang w:val="en-GB"/>
              </w:rPr>
            </w:pPr>
            <w:r>
              <w:rPr>
                <w:lang w:val="en-GB"/>
              </w:rPr>
              <w:t>Sub element name</w:t>
            </w:r>
          </w:p>
        </w:tc>
        <w:tc>
          <w:tcPr>
            <w:tcW w:w="4531" w:type="dxa"/>
            <w:shd w:val="clear" w:color="auto" w:fill="D9D9D9" w:themeFill="background1" w:themeFillShade="D9"/>
          </w:tcPr>
          <w:p w:rsidR="009B0CCB" w:rsidRDefault="009B0CCB" w:rsidP="00880336">
            <w:pPr>
              <w:rPr>
                <w:lang w:val="en-GB"/>
              </w:rPr>
            </w:pPr>
            <w:r>
              <w:rPr>
                <w:lang w:val="en-GB"/>
              </w:rPr>
              <w:t>Optional/mandatory</w:t>
            </w:r>
          </w:p>
        </w:tc>
      </w:tr>
      <w:tr w:rsidR="009B0CCB" w:rsidTr="00880336">
        <w:tc>
          <w:tcPr>
            <w:tcW w:w="4531" w:type="dxa"/>
          </w:tcPr>
          <w:p w:rsidR="009B0CCB" w:rsidRDefault="009B0CCB" w:rsidP="00880336">
            <w:pPr>
              <w:rPr>
                <w:lang w:val="en-GB"/>
              </w:rPr>
            </w:pPr>
            <w:proofErr w:type="spellStart"/>
            <w:r>
              <w:rPr>
                <w:lang w:val="en-GB"/>
              </w:rPr>
              <w:t>ImplementModel</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ImplementParameter</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ImplementSimulationEnvironment</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IntegrateSimulation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ImplementTestCase</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800E0D" w:rsidP="00880336">
            <w:pPr>
              <w:rPr>
                <w:lang w:val="en-GB"/>
              </w:rPr>
            </w:pPr>
            <w:proofErr w:type="spellStart"/>
            <w:r>
              <w:rPr>
                <w:lang w:val="en-GB"/>
              </w:rPr>
              <w:t>AssureSimulationSetu</w:t>
            </w:r>
            <w:r w:rsidR="009B0CCB">
              <w:rPr>
                <w:lang w:val="en-GB"/>
              </w:rPr>
              <w:t>pQuality</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sidRPr="009B0CCB">
              <w:rPr>
                <w:lang w:val="en-GB"/>
              </w:rPr>
              <w:t>DeriveSimulationSetupQualityVerdict</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proofErr w:type="spellStart"/>
            <w:r>
              <w:rPr>
                <w:lang w:val="en-GB"/>
              </w:rPr>
              <w:t>LifeCycleInformation</w:t>
            </w:r>
            <w:proofErr w:type="spellEnd"/>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Classification</w:t>
            </w:r>
          </w:p>
        </w:tc>
        <w:tc>
          <w:tcPr>
            <w:tcW w:w="4531" w:type="dxa"/>
          </w:tcPr>
          <w:p w:rsidR="009B0CCB" w:rsidRDefault="009B0CCB" w:rsidP="00880336">
            <w:pPr>
              <w:keepNext/>
              <w:rPr>
                <w:lang w:val="en-GB"/>
              </w:rPr>
            </w:pPr>
            <w:r>
              <w:rPr>
                <w:lang w:val="en-GB"/>
              </w:rPr>
              <w:t>optional</w:t>
            </w:r>
          </w:p>
        </w:tc>
      </w:tr>
      <w:tr w:rsidR="009B0CCB" w:rsidTr="00880336">
        <w:tc>
          <w:tcPr>
            <w:tcW w:w="4531" w:type="dxa"/>
          </w:tcPr>
          <w:p w:rsidR="009B0CCB" w:rsidRDefault="009B0CCB" w:rsidP="00880336">
            <w:pPr>
              <w:rPr>
                <w:lang w:val="en-GB"/>
              </w:rPr>
            </w:pPr>
            <w:r>
              <w:rPr>
                <w:lang w:val="en-GB"/>
              </w:rPr>
              <w:t>Annotations</w:t>
            </w:r>
          </w:p>
        </w:tc>
        <w:tc>
          <w:tcPr>
            <w:tcW w:w="4531" w:type="dxa"/>
          </w:tcPr>
          <w:p w:rsidR="009B0CCB" w:rsidRDefault="009B0CCB" w:rsidP="00F8417B">
            <w:pPr>
              <w:keepNext/>
              <w:rPr>
                <w:lang w:val="en-GB"/>
              </w:rPr>
            </w:pPr>
            <w:r>
              <w:rPr>
                <w:lang w:val="en-GB"/>
              </w:rPr>
              <w:t>optional</w:t>
            </w:r>
          </w:p>
        </w:tc>
      </w:tr>
    </w:tbl>
    <w:p w:rsidR="00B81694" w:rsidRDefault="00F8417B" w:rsidP="00F8417B">
      <w:pPr>
        <w:pStyle w:val="Beschriftung"/>
        <w:rPr>
          <w:lang w:val="en-GB"/>
        </w:rPr>
      </w:pPr>
      <w:r w:rsidRPr="00F8417B">
        <w:rPr>
          <w:lang w:val="en-GB"/>
        </w:rPr>
        <w:t xml:space="preserve">Table </w:t>
      </w:r>
      <w:r>
        <w:fldChar w:fldCharType="begin"/>
      </w:r>
      <w:r w:rsidRPr="00F8417B">
        <w:rPr>
          <w:lang w:val="en-GB"/>
        </w:rPr>
        <w:instrText xml:space="preserve"> SEQ Table \* ARABIC </w:instrText>
      </w:r>
      <w:r>
        <w:fldChar w:fldCharType="separate"/>
      </w:r>
      <w:r w:rsidR="00E713D1">
        <w:rPr>
          <w:noProof/>
          <w:lang w:val="en-GB"/>
        </w:rPr>
        <w:t>9</w:t>
      </w:r>
      <w:r>
        <w:fldChar w:fldCharType="end"/>
      </w:r>
      <w:r w:rsidRPr="00F8417B">
        <w:rPr>
          <w:lang w:val="en-GB"/>
        </w:rPr>
        <w:t xml:space="preserve">: Sub elements of </w:t>
      </w:r>
      <w:proofErr w:type="spellStart"/>
      <w:r w:rsidRPr="00F8417B">
        <w:rPr>
          <w:lang w:val="en-GB"/>
        </w:rPr>
        <w:t>ImplementationPhase</w:t>
      </w:r>
      <w:proofErr w:type="spellEnd"/>
    </w:p>
    <w:p w:rsidR="00C85687" w:rsidRDefault="00C85687" w:rsidP="00C85687">
      <w:pPr>
        <w:rPr>
          <w:lang w:val="en-GB"/>
        </w:rPr>
      </w:pPr>
      <w:r>
        <w:rPr>
          <w:lang w:val="en-GB"/>
        </w:rPr>
        <w:t xml:space="preserve">The </w:t>
      </w:r>
      <w:proofErr w:type="spellStart"/>
      <w:r>
        <w:rPr>
          <w:lang w:val="en-GB"/>
        </w:rPr>
        <w:t>ImplementationPhase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ImplementationPhase</w:t>
            </w:r>
            <w:proofErr w:type="spellEnd"/>
          </w:p>
        </w:tc>
      </w:tr>
      <w:tr w:rsidR="007E24FA" w:rsidRPr="00DE1BCB"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w:t>
            </w:r>
            <w:proofErr w:type="spellEnd"/>
            <w:r>
              <w:rPr>
                <w:lang w:val="en-GB"/>
              </w:rPr>
              <w:t xml:space="preserve">: </w:t>
            </w:r>
            <w:proofErr w:type="spellStart"/>
            <w:r>
              <w:rPr>
                <w:lang w:val="en-GB"/>
              </w:rPr>
              <w:t>Implementation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DE1BCB" w:rsidTr="00880336">
        <w:trPr>
          <w:jc w:val="center"/>
        </w:trPr>
        <w:tc>
          <w:tcPr>
            <w:tcW w:w="2996" w:type="dxa"/>
          </w:tcPr>
          <w:p w:rsidR="007E24FA" w:rsidRDefault="007E24FA" w:rsidP="00880336">
            <w:pPr>
              <w:rPr>
                <w:lang w:val="en-GB"/>
              </w:rPr>
            </w:pPr>
            <w:r>
              <w:rPr>
                <w:lang w:val="en-GB"/>
              </w:rPr>
              <w:lastRenderedPageBreak/>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DE1BCB"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fldSimple w:instr=" SEQ Table \* ARABIC ">
        <w:r w:rsidR="00E713D1">
          <w:rPr>
            <w:noProof/>
          </w:rPr>
          <w:t>10</w:t>
        </w:r>
      </w:fldSimple>
      <w:r>
        <w:t xml:space="preserve">: </w:t>
      </w:r>
      <w:proofErr w:type="spellStart"/>
      <w:r>
        <w:t>Implementation</w:t>
      </w:r>
      <w:r w:rsidRPr="00F576C1">
        <w:t>Phase</w:t>
      </w:r>
      <w:proofErr w:type="spellEnd"/>
      <w:r w:rsidRPr="00F576C1">
        <w:t xml:space="preserve"> </w:t>
      </w:r>
      <w:proofErr w:type="spellStart"/>
      <w:r w:rsidRPr="00F576C1">
        <w:t>attributes</w:t>
      </w:r>
      <w:proofErr w:type="spellEnd"/>
    </w:p>
    <w:p w:rsidR="00800E0D" w:rsidRDefault="006F3784" w:rsidP="00800E0D">
      <w:pPr>
        <w:pStyle w:val="berschrift4"/>
        <w:rPr>
          <w:lang w:val="en-GB"/>
        </w:rPr>
      </w:pPr>
      <w:proofErr w:type="spellStart"/>
      <w:r w:rsidRPr="006F3784">
        <w:rPr>
          <w:lang w:val="en-GB"/>
        </w:rPr>
        <w:t>ImplementModel</w:t>
      </w:r>
      <w:proofErr w:type="spellEnd"/>
    </w:p>
    <w:p w:rsidR="00800E0D" w:rsidRPr="00800E0D" w:rsidRDefault="00800E0D" w:rsidP="00800E0D">
      <w:pPr>
        <w:rPr>
          <w:lang w:val="en-GB"/>
        </w:rPr>
      </w:pPr>
      <w:r>
        <w:rPr>
          <w:lang w:val="en-GB"/>
        </w:rPr>
        <w:t xml:space="preserve">For the details of </w:t>
      </w:r>
      <w:proofErr w:type="spellStart"/>
      <w:r>
        <w:rPr>
          <w:lang w:val="en-GB"/>
        </w:rPr>
        <w:t>ImplementModel</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ImplementParameter</w:t>
      </w:r>
      <w:proofErr w:type="spellEnd"/>
    </w:p>
    <w:p w:rsidR="00800E0D" w:rsidRPr="00800E0D" w:rsidRDefault="00800E0D" w:rsidP="00800E0D">
      <w:pPr>
        <w:rPr>
          <w:lang w:val="en-GB"/>
        </w:rPr>
      </w:pPr>
      <w:r>
        <w:rPr>
          <w:lang w:val="en-GB"/>
        </w:rPr>
        <w:t xml:space="preserve">For the details of </w:t>
      </w:r>
      <w:proofErr w:type="spellStart"/>
      <w:r>
        <w:rPr>
          <w:lang w:val="en-GB"/>
        </w:rPr>
        <w:t>ImplementParameter</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ImplementSimulationEnvironment</w:t>
      </w:r>
      <w:proofErr w:type="spellEnd"/>
    </w:p>
    <w:p w:rsidR="00800E0D" w:rsidRPr="00800E0D" w:rsidRDefault="00800E0D" w:rsidP="00800E0D">
      <w:pPr>
        <w:rPr>
          <w:lang w:val="en-GB"/>
        </w:rPr>
      </w:pPr>
      <w:r>
        <w:rPr>
          <w:lang w:val="en-GB"/>
        </w:rPr>
        <w:t xml:space="preserve">For the details of </w:t>
      </w:r>
      <w:proofErr w:type="spellStart"/>
      <w:r>
        <w:rPr>
          <w:lang w:val="en-GB"/>
        </w:rPr>
        <w:t>ImplementSimulationEnvironment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IntegrateSimulation</w:t>
      </w:r>
      <w:proofErr w:type="spellEnd"/>
    </w:p>
    <w:p w:rsidR="00800E0D" w:rsidRPr="00800E0D" w:rsidRDefault="00800E0D" w:rsidP="00800E0D">
      <w:pPr>
        <w:rPr>
          <w:lang w:val="en-GB"/>
        </w:rPr>
      </w:pPr>
      <w:r>
        <w:rPr>
          <w:lang w:val="en-GB"/>
        </w:rPr>
        <w:t xml:space="preserve">For the details of </w:t>
      </w:r>
      <w:proofErr w:type="spellStart"/>
      <w:r>
        <w:rPr>
          <w:lang w:val="en-GB"/>
        </w:rPr>
        <w:t>IntegrateSimulation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ImplementTestCase</w:t>
      </w:r>
      <w:proofErr w:type="spellEnd"/>
    </w:p>
    <w:p w:rsidR="00800E0D" w:rsidRPr="00800E0D" w:rsidRDefault="00800E0D" w:rsidP="00800E0D">
      <w:pPr>
        <w:rPr>
          <w:lang w:val="en-GB"/>
        </w:rPr>
      </w:pPr>
      <w:r>
        <w:rPr>
          <w:lang w:val="en-GB"/>
        </w:rPr>
        <w:t xml:space="preserve">For the details of </w:t>
      </w:r>
      <w:proofErr w:type="spellStart"/>
      <w:r>
        <w:rPr>
          <w:lang w:val="en-GB"/>
        </w:rPr>
        <w:t>ImplementTestCase</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800E0D" w:rsidP="006F3784">
      <w:pPr>
        <w:pStyle w:val="berschrift4"/>
        <w:rPr>
          <w:lang w:val="en-GB"/>
        </w:rPr>
      </w:pPr>
      <w:proofErr w:type="spellStart"/>
      <w:r>
        <w:rPr>
          <w:lang w:val="en-GB"/>
        </w:rPr>
        <w:t>AssureSimulationSetu</w:t>
      </w:r>
      <w:r w:rsidR="006F3784" w:rsidRPr="006F3784">
        <w:rPr>
          <w:lang w:val="en-GB"/>
        </w:rPr>
        <w:t>pQuality</w:t>
      </w:r>
      <w:proofErr w:type="spellEnd"/>
    </w:p>
    <w:p w:rsidR="00800E0D" w:rsidRPr="00800E0D" w:rsidRDefault="00800E0D" w:rsidP="00800E0D">
      <w:pPr>
        <w:rPr>
          <w:lang w:val="en-GB"/>
        </w:rPr>
      </w:pPr>
      <w:r>
        <w:rPr>
          <w:lang w:val="en-GB"/>
        </w:rPr>
        <w:t xml:space="preserve">For the details of </w:t>
      </w:r>
      <w:proofErr w:type="spellStart"/>
      <w:r>
        <w:rPr>
          <w:lang w:val="en-GB"/>
        </w:rPr>
        <w:t>AssureSimulationSetupQuality</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DeriveSimulationSetupQualityVerdict</w:t>
      </w:r>
      <w:proofErr w:type="spellEnd"/>
    </w:p>
    <w:p w:rsidR="00800E0D" w:rsidRPr="00800E0D" w:rsidRDefault="00800E0D" w:rsidP="00800E0D">
      <w:pPr>
        <w:rPr>
          <w:lang w:val="en-GB"/>
        </w:rPr>
      </w:pPr>
      <w:r>
        <w:rPr>
          <w:lang w:val="en-GB"/>
        </w:rPr>
        <w:t xml:space="preserve">For the details of </w:t>
      </w:r>
      <w:proofErr w:type="spellStart"/>
      <w:r>
        <w:rPr>
          <w:lang w:val="en-GB"/>
        </w:rPr>
        <w:t>DeriveSimulationSetupQualityVerdict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3" w:name="_Toc27729734"/>
      <w:proofErr w:type="spellStart"/>
      <w:r w:rsidRPr="00C44448">
        <w:rPr>
          <w:lang w:val="en-GB"/>
        </w:rPr>
        <w:t>ExecutionPhase</w:t>
      </w:r>
      <w:bookmarkEnd w:id="83"/>
      <w:proofErr w:type="spellEnd"/>
    </w:p>
    <w:p w:rsidR="00933A15" w:rsidRDefault="00197CBB" w:rsidP="00197CBB">
      <w:pPr>
        <w:rPr>
          <w:lang w:val="en-GB"/>
        </w:rPr>
      </w:pPr>
      <w:r w:rsidRPr="00197CBB">
        <w:rPr>
          <w:lang w:val="en-GB"/>
        </w:rPr>
        <w:t xml:space="preserve">This element specifies the Execution Phase </w:t>
      </w:r>
      <w:r>
        <w:rPr>
          <w:lang w:val="en-GB"/>
        </w:rPr>
        <w:t>of the overall Simulation Task.</w:t>
      </w:r>
    </w:p>
    <w:p w:rsidR="00B81694" w:rsidRDefault="00B81694" w:rsidP="00B81694">
      <w:pPr>
        <w:keepNext/>
        <w:jc w:val="center"/>
      </w:pPr>
      <w:r w:rsidRPr="00B81694">
        <w:rPr>
          <w:noProof/>
          <w:lang w:eastAsia="de-DE"/>
        </w:rPr>
        <w:lastRenderedPageBreak/>
        <w:drawing>
          <wp:inline distT="0" distB="0" distL="0" distR="0" wp14:anchorId="6B180443" wp14:editId="4BB42A6F">
            <wp:extent cx="5040000" cy="1652400"/>
            <wp:effectExtent l="57150" t="19050" r="65405" b="10033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16524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13</w:t>
      </w:r>
      <w:r>
        <w:fldChar w:fldCharType="end"/>
      </w:r>
      <w:r w:rsidRPr="00E44999">
        <w:rPr>
          <w:lang w:val="en-GB"/>
        </w:rPr>
        <w:t xml:space="preserve">: </w:t>
      </w:r>
      <w:proofErr w:type="spellStart"/>
      <w:r w:rsidRPr="00E44999">
        <w:rPr>
          <w:lang w:val="en-GB"/>
        </w:rPr>
        <w:t>ExecutionPhase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ExecutionPhasePhase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Tr="00880336">
        <w:tc>
          <w:tcPr>
            <w:tcW w:w="9062" w:type="dxa"/>
            <w:gridSpan w:val="2"/>
            <w:shd w:val="clear" w:color="auto" w:fill="D9D9D9" w:themeFill="background1" w:themeFillShade="D9"/>
          </w:tcPr>
          <w:p w:rsidR="00F8417B" w:rsidRDefault="00F8417B" w:rsidP="00880336">
            <w:pPr>
              <w:rPr>
                <w:lang w:val="en-GB"/>
              </w:rPr>
            </w:pPr>
            <w:r>
              <w:rPr>
                <w:lang w:val="en-GB"/>
              </w:rPr>
              <w:t>Element name</w:t>
            </w:r>
          </w:p>
        </w:tc>
      </w:tr>
      <w:tr w:rsidR="00F8417B" w:rsidTr="00880336">
        <w:tc>
          <w:tcPr>
            <w:tcW w:w="9062" w:type="dxa"/>
            <w:gridSpan w:val="2"/>
            <w:shd w:val="clear" w:color="auto" w:fill="auto"/>
          </w:tcPr>
          <w:p w:rsidR="00F8417B" w:rsidRDefault="00F8417B" w:rsidP="00880336">
            <w:pPr>
              <w:rPr>
                <w:lang w:val="en-GB"/>
              </w:rPr>
            </w:pPr>
            <w:proofErr w:type="spellStart"/>
            <w:r>
              <w:rPr>
                <w:lang w:val="en-GB"/>
              </w:rPr>
              <w:t>ExecutionPhase</w:t>
            </w:r>
            <w:proofErr w:type="spellEnd"/>
          </w:p>
        </w:tc>
      </w:tr>
      <w:tr w:rsidR="00F8417B" w:rsidTr="00880336">
        <w:tc>
          <w:tcPr>
            <w:tcW w:w="4531" w:type="dxa"/>
            <w:shd w:val="clear" w:color="auto" w:fill="D9D9D9" w:themeFill="background1" w:themeFillShade="D9"/>
          </w:tcPr>
          <w:p w:rsidR="00F8417B" w:rsidRDefault="00F8417B" w:rsidP="00880336">
            <w:pPr>
              <w:rPr>
                <w:lang w:val="en-GB"/>
              </w:rPr>
            </w:pPr>
            <w:r>
              <w:rPr>
                <w:lang w:val="en-GB"/>
              </w:rPr>
              <w:t>Sub element name</w:t>
            </w:r>
          </w:p>
        </w:tc>
        <w:tc>
          <w:tcPr>
            <w:tcW w:w="4531" w:type="dxa"/>
            <w:shd w:val="clear" w:color="auto" w:fill="D9D9D9" w:themeFill="background1" w:themeFillShade="D9"/>
          </w:tcPr>
          <w:p w:rsidR="00F8417B" w:rsidRDefault="00F8417B" w:rsidP="00880336">
            <w:pPr>
              <w:rPr>
                <w:lang w:val="en-GB"/>
              </w:rPr>
            </w:pPr>
            <w:r>
              <w:rPr>
                <w:lang w:val="en-GB"/>
              </w:rPr>
              <w:t>Optional/mandatory</w:t>
            </w:r>
          </w:p>
        </w:tc>
      </w:tr>
      <w:tr w:rsidR="00F8417B" w:rsidTr="00880336">
        <w:tc>
          <w:tcPr>
            <w:tcW w:w="4531" w:type="dxa"/>
          </w:tcPr>
          <w:p w:rsidR="00F8417B" w:rsidRDefault="00F8417B" w:rsidP="00880336">
            <w:pPr>
              <w:rPr>
                <w:lang w:val="en-GB"/>
              </w:rPr>
            </w:pPr>
            <w:proofErr w:type="spellStart"/>
            <w:r>
              <w:rPr>
                <w:lang w:val="en-GB"/>
              </w:rPr>
              <w:t>ExecuteSimulation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LifeCycleInformation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Classification</w:t>
            </w:r>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Annotations</w:t>
            </w:r>
          </w:p>
        </w:tc>
        <w:tc>
          <w:tcPr>
            <w:tcW w:w="4531" w:type="dxa"/>
          </w:tcPr>
          <w:p w:rsidR="00F8417B" w:rsidRDefault="00F8417B" w:rsidP="00F8417B">
            <w:pPr>
              <w:keepNext/>
              <w:rPr>
                <w:lang w:val="en-GB"/>
              </w:rPr>
            </w:pPr>
            <w:r>
              <w:rPr>
                <w:lang w:val="en-GB"/>
              </w:rPr>
              <w:t>optional</w:t>
            </w:r>
          </w:p>
        </w:tc>
      </w:tr>
    </w:tbl>
    <w:p w:rsidR="00B81694" w:rsidRDefault="00F8417B" w:rsidP="00F8417B">
      <w:pPr>
        <w:pStyle w:val="Beschriftung"/>
        <w:rPr>
          <w:lang w:val="en-GB"/>
        </w:rPr>
      </w:pPr>
      <w:r w:rsidRPr="00F8417B">
        <w:rPr>
          <w:lang w:val="en-GB"/>
        </w:rPr>
        <w:t xml:space="preserve">Table </w:t>
      </w:r>
      <w:r>
        <w:fldChar w:fldCharType="begin"/>
      </w:r>
      <w:r w:rsidRPr="00F8417B">
        <w:rPr>
          <w:lang w:val="en-GB"/>
        </w:rPr>
        <w:instrText xml:space="preserve"> SEQ Table \* ARABIC </w:instrText>
      </w:r>
      <w:r>
        <w:fldChar w:fldCharType="separate"/>
      </w:r>
      <w:r w:rsidR="00E713D1">
        <w:rPr>
          <w:noProof/>
          <w:lang w:val="en-GB"/>
        </w:rPr>
        <w:t>11</w:t>
      </w:r>
      <w:r>
        <w:fldChar w:fldCharType="end"/>
      </w:r>
      <w:r w:rsidRPr="00F8417B">
        <w:rPr>
          <w:lang w:val="en-GB"/>
        </w:rPr>
        <w:t xml:space="preserve">: Sub elements of </w:t>
      </w:r>
      <w:proofErr w:type="spellStart"/>
      <w:r w:rsidRPr="00F8417B">
        <w:rPr>
          <w:lang w:val="en-GB"/>
        </w:rPr>
        <w:t>ExecutionPhase</w:t>
      </w:r>
      <w:proofErr w:type="spellEnd"/>
    </w:p>
    <w:p w:rsidR="00C85687" w:rsidRDefault="00C85687" w:rsidP="00C85687">
      <w:pPr>
        <w:rPr>
          <w:lang w:val="en-GB"/>
        </w:rPr>
      </w:pPr>
      <w:r>
        <w:rPr>
          <w:lang w:val="en-GB"/>
        </w:rPr>
        <w:t xml:space="preserve">The </w:t>
      </w:r>
      <w:proofErr w:type="spellStart"/>
      <w:r>
        <w:rPr>
          <w:lang w:val="en-GB"/>
        </w:rPr>
        <w:t>ExecutionPhase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ExecutionPhase</w:t>
            </w:r>
            <w:proofErr w:type="spellEnd"/>
          </w:p>
        </w:tc>
      </w:tr>
      <w:tr w:rsidR="007E24FA" w:rsidRPr="00DE1BCB"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w:t>
            </w:r>
            <w:proofErr w:type="spellEnd"/>
            <w:r>
              <w:rPr>
                <w:lang w:val="en-GB"/>
              </w:rPr>
              <w:t xml:space="preserve">: </w:t>
            </w:r>
            <w:proofErr w:type="spellStart"/>
            <w:r>
              <w:rPr>
                <w:lang w:val="en-GB"/>
              </w:rPr>
              <w:t>Execution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DE1BCB" w:rsidTr="00880336">
        <w:trPr>
          <w:jc w:val="center"/>
        </w:trPr>
        <w:tc>
          <w:tcPr>
            <w:tcW w:w="2996" w:type="dxa"/>
          </w:tcPr>
          <w:p w:rsidR="007E24FA" w:rsidRDefault="007E24FA" w:rsidP="00880336">
            <w:pPr>
              <w:rPr>
                <w:lang w:val="en-GB"/>
              </w:rPr>
            </w:pPr>
            <w:r>
              <w:rPr>
                <w:lang w:val="en-GB"/>
              </w:rPr>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DE1BCB"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fldSimple w:instr=" SEQ Table \* ARABIC ">
        <w:r w:rsidR="00E713D1">
          <w:rPr>
            <w:noProof/>
          </w:rPr>
          <w:t>12</w:t>
        </w:r>
      </w:fldSimple>
      <w:r>
        <w:t xml:space="preserve">: </w:t>
      </w:r>
      <w:proofErr w:type="spellStart"/>
      <w:r>
        <w:t>Execution</w:t>
      </w:r>
      <w:r w:rsidRPr="00C150D3">
        <w:t>Phase</w:t>
      </w:r>
      <w:proofErr w:type="spellEnd"/>
      <w:r w:rsidRPr="00C150D3">
        <w:t xml:space="preserve"> </w:t>
      </w:r>
      <w:proofErr w:type="spellStart"/>
      <w:r w:rsidRPr="00C150D3">
        <w:t>attributes</w:t>
      </w:r>
      <w:proofErr w:type="spellEnd"/>
    </w:p>
    <w:p w:rsidR="006F3784" w:rsidRDefault="006F3784" w:rsidP="006F3784">
      <w:pPr>
        <w:pStyle w:val="berschrift4"/>
        <w:rPr>
          <w:lang w:val="en-GB"/>
        </w:rPr>
      </w:pPr>
      <w:proofErr w:type="spellStart"/>
      <w:r w:rsidRPr="006F3784">
        <w:rPr>
          <w:lang w:val="en-GB"/>
        </w:rPr>
        <w:t>ExecuteSimulation</w:t>
      </w:r>
      <w:proofErr w:type="spellEnd"/>
    </w:p>
    <w:p w:rsidR="00894BE0" w:rsidRPr="00894BE0" w:rsidRDefault="00894BE0" w:rsidP="00894BE0">
      <w:pPr>
        <w:rPr>
          <w:lang w:val="en-GB"/>
        </w:rPr>
      </w:pPr>
      <w:r>
        <w:rPr>
          <w:lang w:val="en-GB"/>
        </w:rPr>
        <w:t xml:space="preserve">For the details of </w:t>
      </w:r>
      <w:proofErr w:type="spellStart"/>
      <w:r>
        <w:rPr>
          <w:lang w:val="en-GB"/>
        </w:rPr>
        <w:t>ExecuteSimulation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lastRenderedPageBreak/>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4" w:name="_Toc27729735"/>
      <w:proofErr w:type="spellStart"/>
      <w:r w:rsidRPr="00C44448">
        <w:rPr>
          <w:lang w:val="en-GB"/>
        </w:rPr>
        <w:t>EvaluationPhase</w:t>
      </w:r>
      <w:bookmarkEnd w:id="84"/>
      <w:proofErr w:type="spellEnd"/>
    </w:p>
    <w:p w:rsidR="00933A15" w:rsidRDefault="00197CBB" w:rsidP="00197CBB">
      <w:pPr>
        <w:rPr>
          <w:lang w:val="en-GB"/>
        </w:rPr>
      </w:pPr>
      <w:r w:rsidRPr="00197CBB">
        <w:rPr>
          <w:lang w:val="en-GB"/>
        </w:rPr>
        <w:t xml:space="preserve">This element specifies the </w:t>
      </w:r>
      <w:r w:rsidR="00087017">
        <w:rPr>
          <w:lang w:val="en-GB"/>
        </w:rPr>
        <w:t>Evaluation</w:t>
      </w:r>
      <w:r w:rsidRPr="00197CBB">
        <w:rPr>
          <w:lang w:val="en-GB"/>
        </w:rPr>
        <w:t xml:space="preserve"> Phase </w:t>
      </w:r>
      <w:r>
        <w:rPr>
          <w:lang w:val="en-GB"/>
        </w:rPr>
        <w:t>of the overall Simulation Task.</w:t>
      </w:r>
    </w:p>
    <w:p w:rsidR="00B81694" w:rsidRDefault="00B81694" w:rsidP="00B81694">
      <w:pPr>
        <w:keepNext/>
        <w:jc w:val="center"/>
      </w:pPr>
      <w:r w:rsidRPr="00B81694">
        <w:rPr>
          <w:noProof/>
          <w:lang w:eastAsia="de-DE"/>
        </w:rPr>
        <w:drawing>
          <wp:inline distT="0" distB="0" distL="0" distR="0" wp14:anchorId="707819B6" wp14:editId="6A3F4073">
            <wp:extent cx="5040000" cy="2026800"/>
            <wp:effectExtent l="57150" t="19050" r="46355" b="8826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0268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14</w:t>
      </w:r>
      <w:r>
        <w:fldChar w:fldCharType="end"/>
      </w:r>
      <w:r w:rsidRPr="00E44999">
        <w:rPr>
          <w:lang w:val="en-GB"/>
        </w:rPr>
        <w:t xml:space="preserve">: </w:t>
      </w:r>
      <w:proofErr w:type="spellStart"/>
      <w:r w:rsidRPr="00E44999">
        <w:rPr>
          <w:lang w:val="en-GB"/>
        </w:rPr>
        <w:t>EvaluationPase</w:t>
      </w:r>
      <w:proofErr w:type="spellEnd"/>
      <w:r w:rsidRPr="00E44999">
        <w:rPr>
          <w:lang w:val="en-GB"/>
        </w:rPr>
        <w:t xml:space="preserve"> structure and attributes</w:t>
      </w:r>
    </w:p>
    <w:p w:rsidR="00B81694" w:rsidRDefault="00B81694" w:rsidP="00B81694">
      <w:pPr>
        <w:rPr>
          <w:lang w:val="en-GB"/>
        </w:rPr>
      </w:pPr>
      <w:r w:rsidRPr="00584C0F">
        <w:rPr>
          <w:lang w:val="en-GB"/>
        </w:rPr>
        <w:t xml:space="preserve">The </w:t>
      </w:r>
      <w:proofErr w:type="spellStart"/>
      <w:r>
        <w:rPr>
          <w:lang w:val="en-GB"/>
        </w:rPr>
        <w:t>EvaluationPhase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Tr="00880336">
        <w:tc>
          <w:tcPr>
            <w:tcW w:w="9062" w:type="dxa"/>
            <w:gridSpan w:val="2"/>
            <w:shd w:val="clear" w:color="auto" w:fill="D9D9D9" w:themeFill="background1" w:themeFillShade="D9"/>
          </w:tcPr>
          <w:p w:rsidR="00F8417B" w:rsidRDefault="00F8417B" w:rsidP="00880336">
            <w:pPr>
              <w:rPr>
                <w:lang w:val="en-GB"/>
              </w:rPr>
            </w:pPr>
            <w:r>
              <w:rPr>
                <w:lang w:val="en-GB"/>
              </w:rPr>
              <w:t>Element name</w:t>
            </w:r>
          </w:p>
        </w:tc>
      </w:tr>
      <w:tr w:rsidR="00F8417B" w:rsidTr="00880336">
        <w:tc>
          <w:tcPr>
            <w:tcW w:w="9062" w:type="dxa"/>
            <w:gridSpan w:val="2"/>
            <w:shd w:val="clear" w:color="auto" w:fill="auto"/>
          </w:tcPr>
          <w:p w:rsidR="00F8417B" w:rsidRDefault="00F8417B" w:rsidP="00880336">
            <w:pPr>
              <w:rPr>
                <w:lang w:val="en-GB"/>
              </w:rPr>
            </w:pPr>
            <w:proofErr w:type="spellStart"/>
            <w:r>
              <w:rPr>
                <w:lang w:val="en-GB"/>
              </w:rPr>
              <w:t>EvaluationPhase</w:t>
            </w:r>
            <w:proofErr w:type="spellEnd"/>
          </w:p>
        </w:tc>
      </w:tr>
      <w:tr w:rsidR="00F8417B" w:rsidTr="00880336">
        <w:tc>
          <w:tcPr>
            <w:tcW w:w="4531" w:type="dxa"/>
            <w:shd w:val="clear" w:color="auto" w:fill="D9D9D9" w:themeFill="background1" w:themeFillShade="D9"/>
          </w:tcPr>
          <w:p w:rsidR="00F8417B" w:rsidRDefault="00F8417B" w:rsidP="00880336">
            <w:pPr>
              <w:rPr>
                <w:lang w:val="en-GB"/>
              </w:rPr>
            </w:pPr>
            <w:r>
              <w:rPr>
                <w:lang w:val="en-GB"/>
              </w:rPr>
              <w:t>Sub element name</w:t>
            </w:r>
          </w:p>
        </w:tc>
        <w:tc>
          <w:tcPr>
            <w:tcW w:w="4531" w:type="dxa"/>
            <w:shd w:val="clear" w:color="auto" w:fill="D9D9D9" w:themeFill="background1" w:themeFillShade="D9"/>
          </w:tcPr>
          <w:p w:rsidR="00F8417B" w:rsidRDefault="00F8417B" w:rsidP="00880336">
            <w:pPr>
              <w:rPr>
                <w:lang w:val="en-GB"/>
              </w:rPr>
            </w:pPr>
            <w:r>
              <w:rPr>
                <w:lang w:val="en-GB"/>
              </w:rPr>
              <w:t>Optional/mandatory</w:t>
            </w:r>
          </w:p>
        </w:tc>
      </w:tr>
      <w:tr w:rsidR="00F8417B" w:rsidTr="00880336">
        <w:tc>
          <w:tcPr>
            <w:tcW w:w="4531" w:type="dxa"/>
          </w:tcPr>
          <w:p w:rsidR="00F8417B" w:rsidRDefault="00F8417B" w:rsidP="00880336">
            <w:pPr>
              <w:rPr>
                <w:lang w:val="en-GB"/>
              </w:rPr>
            </w:pPr>
            <w:proofErr w:type="spellStart"/>
            <w:r>
              <w:rPr>
                <w:lang w:val="en-GB"/>
              </w:rPr>
              <w:t>EvaluateSimulationResults</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AssureSimulationQuality</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DeriveSimulationQualityVerdict</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LifeCycleInformation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Classification</w:t>
            </w:r>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Annotations</w:t>
            </w:r>
          </w:p>
        </w:tc>
        <w:tc>
          <w:tcPr>
            <w:tcW w:w="4531" w:type="dxa"/>
          </w:tcPr>
          <w:p w:rsidR="00F8417B" w:rsidRDefault="00F8417B" w:rsidP="00F8417B">
            <w:pPr>
              <w:keepNext/>
              <w:rPr>
                <w:lang w:val="en-GB"/>
              </w:rPr>
            </w:pPr>
            <w:r>
              <w:rPr>
                <w:lang w:val="en-GB"/>
              </w:rPr>
              <w:t>optional</w:t>
            </w:r>
          </w:p>
        </w:tc>
      </w:tr>
    </w:tbl>
    <w:p w:rsidR="00B81694" w:rsidRDefault="00F8417B" w:rsidP="00F8417B">
      <w:pPr>
        <w:pStyle w:val="Beschriftung"/>
        <w:rPr>
          <w:lang w:val="en-GB"/>
        </w:rPr>
      </w:pPr>
      <w:r w:rsidRPr="00C85687">
        <w:rPr>
          <w:lang w:val="en-GB"/>
        </w:rPr>
        <w:t xml:space="preserve">Table </w:t>
      </w:r>
      <w:r>
        <w:fldChar w:fldCharType="begin"/>
      </w:r>
      <w:r w:rsidRPr="00C85687">
        <w:rPr>
          <w:lang w:val="en-GB"/>
        </w:rPr>
        <w:instrText xml:space="preserve"> SEQ Table \* ARABIC </w:instrText>
      </w:r>
      <w:r>
        <w:fldChar w:fldCharType="separate"/>
      </w:r>
      <w:r w:rsidR="00E713D1">
        <w:rPr>
          <w:noProof/>
          <w:lang w:val="en-GB"/>
        </w:rPr>
        <w:t>13</w:t>
      </w:r>
      <w:r>
        <w:fldChar w:fldCharType="end"/>
      </w:r>
      <w:r w:rsidRPr="00C85687">
        <w:rPr>
          <w:lang w:val="en-GB"/>
        </w:rPr>
        <w:t xml:space="preserve">: Sub elements of </w:t>
      </w:r>
      <w:proofErr w:type="spellStart"/>
      <w:r w:rsidRPr="00C85687">
        <w:rPr>
          <w:lang w:val="en-GB"/>
        </w:rPr>
        <w:t>EvaluationPhase</w:t>
      </w:r>
      <w:proofErr w:type="spellEnd"/>
    </w:p>
    <w:p w:rsidR="00C85687" w:rsidRDefault="00C85687" w:rsidP="00C85687">
      <w:pPr>
        <w:rPr>
          <w:lang w:val="en-GB"/>
        </w:rPr>
      </w:pPr>
      <w:r>
        <w:rPr>
          <w:lang w:val="en-GB"/>
        </w:rPr>
        <w:t xml:space="preserve">The </w:t>
      </w:r>
      <w:proofErr w:type="spellStart"/>
      <w:r>
        <w:rPr>
          <w:lang w:val="en-GB"/>
        </w:rPr>
        <w:t>EvaluationPhase</w:t>
      </w:r>
      <w:proofErr w:type="spellEnd"/>
      <w:r>
        <w:rPr>
          <w:lang w:val="en-GB"/>
        </w:rPr>
        <w:t xml:space="preserve"> is associated with the following attributes as </w:t>
      </w:r>
      <w:r w:rsidR="007E24FA">
        <w:rPr>
          <w:lang w:val="en-GB"/>
        </w:rPr>
        <w:t xml:space="preserve">listed </w:t>
      </w:r>
      <w:r>
        <w:rPr>
          <w:lang w:val="en-GB"/>
        </w:rP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EvaluationPhase</w:t>
            </w:r>
            <w:proofErr w:type="spellEnd"/>
          </w:p>
        </w:tc>
      </w:tr>
      <w:tr w:rsidR="007E24FA" w:rsidRPr="00DE1BCB"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w:t>
            </w:r>
            <w:proofErr w:type="spellEnd"/>
            <w:r>
              <w:rPr>
                <w:lang w:val="en-GB"/>
              </w:rPr>
              <w:t xml:space="preserve">: </w:t>
            </w:r>
            <w:proofErr w:type="spellStart"/>
            <w:r>
              <w:rPr>
                <w:lang w:val="en-GB"/>
              </w:rPr>
              <w:t>Evaluation</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lastRenderedPageBreak/>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DE1BCB" w:rsidTr="00880336">
        <w:trPr>
          <w:jc w:val="center"/>
        </w:trPr>
        <w:tc>
          <w:tcPr>
            <w:tcW w:w="2996" w:type="dxa"/>
          </w:tcPr>
          <w:p w:rsidR="007E24FA" w:rsidRDefault="007E24FA" w:rsidP="00880336">
            <w:pPr>
              <w:rPr>
                <w:lang w:val="en-GB"/>
              </w:rPr>
            </w:pPr>
            <w:r>
              <w:rPr>
                <w:lang w:val="en-GB"/>
              </w:rPr>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DE1BCB"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fldSimple w:instr=" SEQ Table \* ARABIC ">
        <w:r w:rsidR="00E713D1">
          <w:rPr>
            <w:noProof/>
          </w:rPr>
          <w:t>14</w:t>
        </w:r>
      </w:fldSimple>
      <w:r>
        <w:t xml:space="preserve">: </w:t>
      </w:r>
      <w:proofErr w:type="spellStart"/>
      <w:r>
        <w:t>Evaluation</w:t>
      </w:r>
      <w:r w:rsidRPr="00FE36B0">
        <w:t>Phase</w:t>
      </w:r>
      <w:proofErr w:type="spellEnd"/>
      <w:r w:rsidRPr="00FE36B0">
        <w:t xml:space="preserve"> </w:t>
      </w:r>
      <w:proofErr w:type="spellStart"/>
      <w:r w:rsidRPr="00FE36B0">
        <w:t>attributes</w:t>
      </w:r>
      <w:proofErr w:type="spellEnd"/>
    </w:p>
    <w:p w:rsidR="006F3784" w:rsidRDefault="006F3784" w:rsidP="006F3784">
      <w:pPr>
        <w:pStyle w:val="berschrift4"/>
        <w:rPr>
          <w:lang w:val="en-GB"/>
        </w:rPr>
      </w:pPr>
      <w:proofErr w:type="spellStart"/>
      <w:r w:rsidRPr="006F3784">
        <w:rPr>
          <w:lang w:val="en-GB"/>
        </w:rPr>
        <w:t>EvaluateSimulationResults</w:t>
      </w:r>
      <w:proofErr w:type="spellEnd"/>
    </w:p>
    <w:p w:rsidR="00894BE0" w:rsidRPr="00894BE0" w:rsidRDefault="00894BE0" w:rsidP="00894BE0">
      <w:pPr>
        <w:rPr>
          <w:lang w:val="en-GB"/>
        </w:rPr>
      </w:pPr>
      <w:r>
        <w:rPr>
          <w:lang w:val="en-GB"/>
        </w:rPr>
        <w:t xml:space="preserve">For the details of </w:t>
      </w:r>
      <w:proofErr w:type="spellStart"/>
      <w:r>
        <w:rPr>
          <w:lang w:val="en-GB"/>
        </w:rPr>
        <w:t>EvaluateSimulationResults</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AssureSimulationQuality</w:t>
      </w:r>
      <w:proofErr w:type="spellEnd"/>
    </w:p>
    <w:p w:rsidR="00894BE0" w:rsidRPr="00894BE0" w:rsidRDefault="00894BE0" w:rsidP="00894BE0">
      <w:pPr>
        <w:rPr>
          <w:lang w:val="en-GB"/>
        </w:rPr>
      </w:pPr>
      <w:r>
        <w:rPr>
          <w:lang w:val="en-GB"/>
        </w:rPr>
        <w:t xml:space="preserve">For the details of </w:t>
      </w:r>
      <w:proofErr w:type="spellStart"/>
      <w:r>
        <w:rPr>
          <w:lang w:val="en-GB"/>
        </w:rPr>
        <w:t>AssureSimulationQuality</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6F3784">
        <w:rPr>
          <w:lang w:val="en-GB"/>
        </w:rPr>
        <w:t>DeriveSimulationQualityVerdict</w:t>
      </w:r>
      <w:proofErr w:type="spellEnd"/>
    </w:p>
    <w:p w:rsidR="00894BE0" w:rsidRPr="00894BE0" w:rsidRDefault="00894BE0" w:rsidP="00894BE0">
      <w:pPr>
        <w:rPr>
          <w:lang w:val="en-GB"/>
        </w:rPr>
      </w:pPr>
      <w:r>
        <w:rPr>
          <w:lang w:val="en-GB"/>
        </w:rPr>
        <w:t xml:space="preserve">For the details of </w:t>
      </w:r>
      <w:proofErr w:type="spellStart"/>
      <w:r>
        <w:rPr>
          <w:lang w:val="en-GB"/>
        </w:rPr>
        <w:t>DeriveSimulationQualityVerdict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P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C44448" w:rsidRPr="00C44448" w:rsidRDefault="00C44448" w:rsidP="00C44448">
      <w:pPr>
        <w:pStyle w:val="berschrift3"/>
        <w:rPr>
          <w:lang w:val="en-GB"/>
        </w:rPr>
      </w:pPr>
      <w:bookmarkStart w:id="85" w:name="_Toc27729736"/>
      <w:proofErr w:type="spellStart"/>
      <w:r w:rsidRPr="00C44448">
        <w:rPr>
          <w:lang w:val="en-GB"/>
        </w:rPr>
        <w:t>FulfilmentPhase</w:t>
      </w:r>
      <w:bookmarkEnd w:id="85"/>
      <w:proofErr w:type="spellEnd"/>
    </w:p>
    <w:p w:rsidR="00933A15" w:rsidRDefault="00197CBB" w:rsidP="00197CBB">
      <w:pPr>
        <w:rPr>
          <w:lang w:val="en-GB"/>
        </w:rPr>
      </w:pPr>
      <w:bookmarkStart w:id="86" w:name="_Ref27581620"/>
      <w:r w:rsidRPr="00197CBB">
        <w:rPr>
          <w:lang w:val="en-GB"/>
        </w:rPr>
        <w:t xml:space="preserve">This element specifies the </w:t>
      </w:r>
      <w:proofErr w:type="spellStart"/>
      <w:r w:rsidR="00087017">
        <w:rPr>
          <w:lang w:val="en-GB"/>
        </w:rPr>
        <w:t>Fulfillment</w:t>
      </w:r>
      <w:proofErr w:type="spellEnd"/>
      <w:r w:rsidRPr="00197CBB">
        <w:rPr>
          <w:lang w:val="en-GB"/>
        </w:rPr>
        <w:t xml:space="preserve"> Phase of the ov</w:t>
      </w:r>
      <w:r>
        <w:rPr>
          <w:lang w:val="en-GB"/>
        </w:rPr>
        <w:t>erall Simulation Task.</w:t>
      </w:r>
    </w:p>
    <w:p w:rsidR="00B81694" w:rsidRDefault="00B81694" w:rsidP="00B81694">
      <w:pPr>
        <w:keepNext/>
        <w:jc w:val="center"/>
      </w:pPr>
      <w:r w:rsidRPr="00B81694">
        <w:rPr>
          <w:noProof/>
          <w:lang w:eastAsia="de-DE"/>
        </w:rPr>
        <w:drawing>
          <wp:inline distT="0" distB="0" distL="0" distR="0" wp14:anchorId="5BE6B0FD" wp14:editId="14E3646B">
            <wp:extent cx="5040000" cy="1677600"/>
            <wp:effectExtent l="57150" t="19050" r="46355" b="946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1677600"/>
                    </a:xfrm>
                    <a:prstGeom prst="rect">
                      <a:avLst/>
                    </a:prstGeom>
                    <a:effectLst>
                      <a:outerShdw blurRad="50800" dist="38100" dir="5400000" algn="t" rotWithShape="0">
                        <a:prstClr val="black">
                          <a:alpha val="40000"/>
                        </a:prstClr>
                      </a:outerShdw>
                    </a:effectLst>
                  </pic:spPr>
                </pic:pic>
              </a:graphicData>
            </a:graphic>
          </wp:inline>
        </w:drawing>
      </w:r>
    </w:p>
    <w:p w:rsidR="00197CBB" w:rsidRPr="00E44999" w:rsidRDefault="00B81694" w:rsidP="00B81694">
      <w:pPr>
        <w:pStyle w:val="Beschriftung"/>
        <w:rPr>
          <w:lang w:val="en-GB"/>
        </w:rPr>
      </w:pPr>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15</w:t>
      </w:r>
      <w:r>
        <w:fldChar w:fldCharType="end"/>
      </w:r>
      <w:r w:rsidRPr="00E44999">
        <w:rPr>
          <w:lang w:val="en-GB"/>
        </w:rPr>
        <w:t xml:space="preserve">: </w:t>
      </w:r>
      <w:proofErr w:type="spellStart"/>
      <w:r w:rsidRPr="00E44999">
        <w:rPr>
          <w:lang w:val="en-GB"/>
        </w:rPr>
        <w:t>FulfilmentPhase</w:t>
      </w:r>
      <w:proofErr w:type="spellEnd"/>
      <w:r w:rsidRPr="00E44999">
        <w:rPr>
          <w:lang w:val="en-GB"/>
        </w:rPr>
        <w:t xml:space="preserve"> structure and </w:t>
      </w:r>
      <w:proofErr w:type="gramStart"/>
      <w:r w:rsidRPr="00E44999">
        <w:rPr>
          <w:lang w:val="en-GB"/>
        </w:rPr>
        <w:t>attributes</w:t>
      </w:r>
      <w:r w:rsidR="002E4F99" w:rsidRPr="002E4F99">
        <w:rPr>
          <w:rFonts w:ascii="Consolas" w:hAnsi="Consolas"/>
          <w:b/>
          <w:color w:val="C00000"/>
          <w:lang w:val="en-GB"/>
        </w:rPr>
        <w:t>(</w:t>
      </w:r>
      <w:proofErr w:type="gramEnd"/>
      <w:r w:rsidR="002E4F99" w:rsidRPr="002E4F99">
        <w:rPr>
          <w:rFonts w:ascii="Consolas" w:hAnsi="Consolas"/>
          <w:b/>
          <w:color w:val="C00000"/>
          <w:lang w:val="en-GB"/>
        </w:rPr>
        <w:t>To be replaced)</w:t>
      </w:r>
    </w:p>
    <w:p w:rsidR="00B81694" w:rsidRDefault="00B81694" w:rsidP="00B81694">
      <w:pPr>
        <w:rPr>
          <w:lang w:val="en-GB"/>
        </w:rPr>
      </w:pPr>
      <w:r w:rsidRPr="00584C0F">
        <w:rPr>
          <w:lang w:val="en-GB"/>
        </w:rPr>
        <w:t xml:space="preserve">The </w:t>
      </w:r>
      <w:proofErr w:type="spellStart"/>
      <w:r>
        <w:rPr>
          <w:lang w:val="en-GB"/>
        </w:rPr>
        <w:t>FulfilmentPhase</w:t>
      </w:r>
      <w:proofErr w:type="spellEnd"/>
      <w:r w:rsidRPr="00584C0F">
        <w:rPr>
          <w:lang w:val="en-GB"/>
        </w:rPr>
        <w:t xml:space="preserve"> element is structured </w:t>
      </w:r>
      <w:r>
        <w:rPr>
          <w:lang w:val="en-GB"/>
        </w:rP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Tr="00880336">
        <w:tc>
          <w:tcPr>
            <w:tcW w:w="9062" w:type="dxa"/>
            <w:gridSpan w:val="2"/>
            <w:shd w:val="clear" w:color="auto" w:fill="D9D9D9" w:themeFill="background1" w:themeFillShade="D9"/>
          </w:tcPr>
          <w:p w:rsidR="00F8417B" w:rsidRDefault="00F8417B" w:rsidP="00880336">
            <w:pPr>
              <w:rPr>
                <w:lang w:val="en-GB"/>
              </w:rPr>
            </w:pPr>
            <w:r>
              <w:rPr>
                <w:lang w:val="en-GB"/>
              </w:rPr>
              <w:t>Element name</w:t>
            </w:r>
          </w:p>
        </w:tc>
      </w:tr>
      <w:tr w:rsidR="00F8417B" w:rsidTr="00880336">
        <w:tc>
          <w:tcPr>
            <w:tcW w:w="9062" w:type="dxa"/>
            <w:gridSpan w:val="2"/>
            <w:shd w:val="clear" w:color="auto" w:fill="auto"/>
          </w:tcPr>
          <w:p w:rsidR="00F8417B" w:rsidRDefault="00F8417B" w:rsidP="00880336">
            <w:pPr>
              <w:rPr>
                <w:lang w:val="en-GB"/>
              </w:rPr>
            </w:pPr>
            <w:proofErr w:type="spellStart"/>
            <w:r>
              <w:rPr>
                <w:lang w:val="en-GB"/>
              </w:rPr>
              <w:t>FulfilmentPhase</w:t>
            </w:r>
            <w:proofErr w:type="spellEnd"/>
          </w:p>
        </w:tc>
      </w:tr>
      <w:tr w:rsidR="00F8417B" w:rsidTr="00880336">
        <w:tc>
          <w:tcPr>
            <w:tcW w:w="4531" w:type="dxa"/>
            <w:shd w:val="clear" w:color="auto" w:fill="D9D9D9" w:themeFill="background1" w:themeFillShade="D9"/>
          </w:tcPr>
          <w:p w:rsidR="00F8417B" w:rsidRDefault="00F8417B" w:rsidP="00880336">
            <w:pPr>
              <w:rPr>
                <w:lang w:val="en-GB"/>
              </w:rPr>
            </w:pPr>
            <w:r>
              <w:rPr>
                <w:lang w:val="en-GB"/>
              </w:rPr>
              <w:t>Sub element name</w:t>
            </w:r>
          </w:p>
        </w:tc>
        <w:tc>
          <w:tcPr>
            <w:tcW w:w="4531" w:type="dxa"/>
            <w:shd w:val="clear" w:color="auto" w:fill="D9D9D9" w:themeFill="background1" w:themeFillShade="D9"/>
          </w:tcPr>
          <w:p w:rsidR="00F8417B" w:rsidRDefault="00F8417B" w:rsidP="00880336">
            <w:pPr>
              <w:rPr>
                <w:lang w:val="en-GB"/>
              </w:rPr>
            </w:pPr>
            <w:r>
              <w:rPr>
                <w:lang w:val="en-GB"/>
              </w:rPr>
              <w:t>Optional/mandatory</w:t>
            </w:r>
          </w:p>
        </w:tc>
      </w:tr>
      <w:tr w:rsidR="00F8417B" w:rsidTr="00880336">
        <w:tc>
          <w:tcPr>
            <w:tcW w:w="4531" w:type="dxa"/>
          </w:tcPr>
          <w:p w:rsidR="00F8417B" w:rsidRDefault="00F8417B" w:rsidP="00880336">
            <w:pPr>
              <w:rPr>
                <w:lang w:val="en-GB"/>
              </w:rPr>
            </w:pPr>
            <w:proofErr w:type="spellStart"/>
            <w:r>
              <w:rPr>
                <w:lang w:val="en-GB"/>
              </w:rPr>
              <w:lastRenderedPageBreak/>
              <w:t>DecideObjectiveFulfilment</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proofErr w:type="spellStart"/>
            <w:r>
              <w:rPr>
                <w:lang w:val="en-GB"/>
              </w:rPr>
              <w:t>LifeCycleInformation</w:t>
            </w:r>
            <w:proofErr w:type="spellEnd"/>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Classification</w:t>
            </w:r>
          </w:p>
        </w:tc>
        <w:tc>
          <w:tcPr>
            <w:tcW w:w="4531" w:type="dxa"/>
          </w:tcPr>
          <w:p w:rsidR="00F8417B" w:rsidRDefault="00F8417B" w:rsidP="00880336">
            <w:pPr>
              <w:keepNext/>
              <w:rPr>
                <w:lang w:val="en-GB"/>
              </w:rPr>
            </w:pPr>
            <w:r>
              <w:rPr>
                <w:lang w:val="en-GB"/>
              </w:rPr>
              <w:t>optional</w:t>
            </w:r>
          </w:p>
        </w:tc>
      </w:tr>
      <w:tr w:rsidR="00F8417B" w:rsidTr="00880336">
        <w:tc>
          <w:tcPr>
            <w:tcW w:w="4531" w:type="dxa"/>
          </w:tcPr>
          <w:p w:rsidR="00F8417B" w:rsidRDefault="00F8417B" w:rsidP="00880336">
            <w:pPr>
              <w:rPr>
                <w:lang w:val="en-GB"/>
              </w:rPr>
            </w:pPr>
            <w:r>
              <w:rPr>
                <w:lang w:val="en-GB"/>
              </w:rPr>
              <w:t>Annotations</w:t>
            </w:r>
          </w:p>
        </w:tc>
        <w:tc>
          <w:tcPr>
            <w:tcW w:w="4531" w:type="dxa"/>
          </w:tcPr>
          <w:p w:rsidR="00F8417B" w:rsidRDefault="00F8417B" w:rsidP="00F8417B">
            <w:pPr>
              <w:keepNext/>
              <w:rPr>
                <w:lang w:val="en-GB"/>
              </w:rPr>
            </w:pPr>
            <w:r>
              <w:rPr>
                <w:lang w:val="en-GB"/>
              </w:rPr>
              <w:t>optional</w:t>
            </w:r>
          </w:p>
        </w:tc>
      </w:tr>
    </w:tbl>
    <w:p w:rsidR="00B81694" w:rsidRDefault="00F8417B" w:rsidP="00F8417B">
      <w:pPr>
        <w:pStyle w:val="Beschriftung"/>
        <w:rPr>
          <w:lang w:val="en-GB"/>
        </w:rPr>
      </w:pPr>
      <w:r w:rsidRPr="00C85687">
        <w:rPr>
          <w:lang w:val="en-GB"/>
        </w:rPr>
        <w:t xml:space="preserve">Table </w:t>
      </w:r>
      <w:r>
        <w:fldChar w:fldCharType="begin"/>
      </w:r>
      <w:r w:rsidRPr="00C85687">
        <w:rPr>
          <w:lang w:val="en-GB"/>
        </w:rPr>
        <w:instrText xml:space="preserve"> SEQ Table \* ARABIC </w:instrText>
      </w:r>
      <w:r>
        <w:fldChar w:fldCharType="separate"/>
      </w:r>
      <w:r w:rsidR="00E713D1">
        <w:rPr>
          <w:noProof/>
          <w:lang w:val="en-GB"/>
        </w:rPr>
        <w:t>15</w:t>
      </w:r>
      <w:r>
        <w:fldChar w:fldCharType="end"/>
      </w:r>
      <w:r w:rsidRPr="00C85687">
        <w:rPr>
          <w:lang w:val="en-GB"/>
        </w:rPr>
        <w:t xml:space="preserve">: Sub elements of </w:t>
      </w:r>
      <w:proofErr w:type="spellStart"/>
      <w:r w:rsidRPr="00C85687">
        <w:rPr>
          <w:lang w:val="en-GB"/>
        </w:rPr>
        <w:t>FulfilmentPhase</w:t>
      </w:r>
      <w:proofErr w:type="spellEnd"/>
    </w:p>
    <w:p w:rsidR="00C85687" w:rsidRDefault="00C85687" w:rsidP="00C85687">
      <w:pPr>
        <w:rPr>
          <w:lang w:val="en-GB"/>
        </w:rPr>
      </w:pPr>
      <w:r>
        <w:rPr>
          <w:lang w:val="en-GB"/>
        </w:rPr>
        <w:t xml:space="preserve">The </w:t>
      </w:r>
      <w:proofErr w:type="spellStart"/>
      <w:r>
        <w:rPr>
          <w:lang w:val="en-GB"/>
        </w:rPr>
        <w:t>FulfilmentPhase</w:t>
      </w:r>
      <w:proofErr w:type="spellEnd"/>
      <w:r>
        <w:rPr>
          <w:lang w:val="en-GB"/>
        </w:rPr>
        <w:t xml:space="preserve"> is associated with the following attributes as </w:t>
      </w:r>
      <w:r w:rsidR="007E24FA">
        <w:rPr>
          <w:lang w:val="en-GB"/>
        </w:rPr>
        <w:t>listed</w:t>
      </w:r>
      <w:r>
        <w:rPr>
          <w:lang w:val="en-GB"/>
        </w:rPr>
        <w:t xml:space="preserve"> 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2214C7"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 name</w:t>
            </w:r>
          </w:p>
        </w:tc>
      </w:tr>
      <w:tr w:rsidR="007E24FA" w:rsidRPr="00DB43F2" w:rsidTr="00880336">
        <w:trPr>
          <w:trHeight w:val="104"/>
          <w:jc w:val="center"/>
        </w:trPr>
        <w:tc>
          <w:tcPr>
            <w:tcW w:w="9072" w:type="dxa"/>
            <w:gridSpan w:val="3"/>
            <w:shd w:val="clear" w:color="auto" w:fill="auto"/>
          </w:tcPr>
          <w:p w:rsidR="007E24FA" w:rsidRPr="00DB43F2" w:rsidRDefault="007E24FA" w:rsidP="00880336">
            <w:pPr>
              <w:rPr>
                <w:lang w:val="en-GB"/>
              </w:rPr>
            </w:pPr>
            <w:proofErr w:type="spellStart"/>
            <w:r>
              <w:rPr>
                <w:lang w:val="en-GB"/>
              </w:rPr>
              <w:t>FulfilmentPhase</w:t>
            </w:r>
            <w:proofErr w:type="spellEnd"/>
          </w:p>
        </w:tc>
      </w:tr>
      <w:tr w:rsidR="007E24FA" w:rsidRPr="00DE1BCB" w:rsidTr="00880336">
        <w:trPr>
          <w:trHeight w:val="104"/>
          <w:jc w:val="center"/>
        </w:trPr>
        <w:tc>
          <w:tcPr>
            <w:tcW w:w="9072" w:type="dxa"/>
            <w:gridSpan w:val="3"/>
            <w:shd w:val="clear" w:color="auto" w:fill="E7E6E6" w:themeFill="background2"/>
          </w:tcPr>
          <w:p w:rsidR="007E24FA" w:rsidRPr="002214C7" w:rsidRDefault="007E24FA" w:rsidP="00880336">
            <w:pPr>
              <w:rPr>
                <w:lang w:val="en-GB"/>
              </w:rPr>
            </w:pPr>
            <w:r w:rsidRPr="002214C7">
              <w:rPr>
                <w:lang w:val="en-GB"/>
              </w:rPr>
              <w:t>Elements node XPath (if available)</w:t>
            </w:r>
          </w:p>
        </w:tc>
      </w:tr>
      <w:tr w:rsidR="007E24FA" w:rsidRPr="00584C0F" w:rsidTr="00880336">
        <w:trPr>
          <w:trHeight w:val="103"/>
          <w:jc w:val="center"/>
        </w:trPr>
        <w:tc>
          <w:tcPr>
            <w:tcW w:w="9072" w:type="dxa"/>
            <w:gridSpan w:val="3"/>
            <w:shd w:val="clear" w:color="auto" w:fill="auto"/>
          </w:tcPr>
          <w:p w:rsidR="007E24FA" w:rsidRDefault="007E24FA" w:rsidP="00880336">
            <w:pPr>
              <w:rPr>
                <w:lang w:val="en-GB"/>
              </w:rPr>
            </w:pPr>
            <w:proofErr w:type="spellStart"/>
            <w:r w:rsidRPr="00817C24">
              <w:rPr>
                <w:lang w:val="en-GB"/>
              </w:rPr>
              <w:t>stmd:Simu</w:t>
            </w:r>
            <w:r>
              <w:rPr>
                <w:lang w:val="en-GB"/>
              </w:rPr>
              <w:t>lationTaskMetaData</w:t>
            </w:r>
            <w:proofErr w:type="spellEnd"/>
            <w:r>
              <w:rPr>
                <w:lang w:val="en-GB"/>
              </w:rPr>
              <w:t>/</w:t>
            </w:r>
            <w:proofErr w:type="spellStart"/>
            <w:r>
              <w:rPr>
                <w:lang w:val="en-GB"/>
              </w:rPr>
              <w:t>stmd</w:t>
            </w:r>
            <w:proofErr w:type="spellEnd"/>
            <w:r>
              <w:rPr>
                <w:lang w:val="en-GB"/>
              </w:rPr>
              <w:t xml:space="preserve">: </w:t>
            </w:r>
            <w:proofErr w:type="spellStart"/>
            <w:r>
              <w:rPr>
                <w:lang w:val="en-GB"/>
              </w:rPr>
              <w:t>Fulfilment</w:t>
            </w:r>
            <w:r w:rsidRPr="00817C24">
              <w:rPr>
                <w:lang w:val="en-GB"/>
              </w:rPr>
              <w:t>Phase</w:t>
            </w:r>
            <w:proofErr w:type="spellEnd"/>
          </w:p>
        </w:tc>
      </w:tr>
      <w:tr w:rsidR="007E24FA" w:rsidRPr="002214C7" w:rsidTr="00880336">
        <w:trPr>
          <w:jc w:val="center"/>
        </w:trPr>
        <w:tc>
          <w:tcPr>
            <w:tcW w:w="2996" w:type="dxa"/>
            <w:shd w:val="clear" w:color="auto" w:fill="E7E6E6" w:themeFill="background2"/>
          </w:tcPr>
          <w:p w:rsidR="007E24FA" w:rsidRPr="002214C7" w:rsidRDefault="007E24FA" w:rsidP="00880336">
            <w:pPr>
              <w:rPr>
                <w:lang w:val="en-GB"/>
              </w:rPr>
            </w:pPr>
            <w:r w:rsidRPr="002214C7">
              <w:rPr>
                <w:lang w:val="en-GB"/>
              </w:rPr>
              <w:t>Attribute name</w:t>
            </w:r>
          </w:p>
        </w:tc>
        <w:tc>
          <w:tcPr>
            <w:tcW w:w="2116" w:type="dxa"/>
            <w:shd w:val="clear" w:color="auto" w:fill="E7E6E6" w:themeFill="background2"/>
          </w:tcPr>
          <w:p w:rsidR="007E24FA" w:rsidRPr="002214C7" w:rsidRDefault="007E24FA" w:rsidP="00880336">
            <w:pPr>
              <w:rPr>
                <w:lang w:val="en-GB"/>
              </w:rPr>
            </w:pPr>
            <w:r w:rsidRPr="002214C7">
              <w:rPr>
                <w:lang w:val="en-GB"/>
              </w:rPr>
              <w:t>Optional/mandatory</w:t>
            </w:r>
          </w:p>
        </w:tc>
        <w:tc>
          <w:tcPr>
            <w:tcW w:w="3960" w:type="dxa"/>
            <w:shd w:val="clear" w:color="auto" w:fill="E7E6E6" w:themeFill="background2"/>
          </w:tcPr>
          <w:p w:rsidR="007E24FA" w:rsidRPr="002214C7" w:rsidRDefault="007E24FA" w:rsidP="00880336">
            <w:pPr>
              <w:rPr>
                <w:lang w:val="en-GB"/>
              </w:rPr>
            </w:pPr>
            <w:r w:rsidRPr="002214C7">
              <w:rPr>
                <w:lang w:val="en-GB"/>
              </w:rPr>
              <w:t>Attribute description</w:t>
            </w:r>
          </w:p>
        </w:tc>
      </w:tr>
      <w:tr w:rsidR="007E24FA" w:rsidRPr="00DE1BCB" w:rsidTr="00880336">
        <w:trPr>
          <w:jc w:val="center"/>
        </w:trPr>
        <w:tc>
          <w:tcPr>
            <w:tcW w:w="2996" w:type="dxa"/>
          </w:tcPr>
          <w:p w:rsidR="007E24FA" w:rsidRDefault="007E24FA" w:rsidP="00880336">
            <w:pPr>
              <w:rPr>
                <w:lang w:val="en-GB"/>
              </w:rPr>
            </w:pPr>
            <w:r>
              <w:rPr>
                <w:lang w:val="en-GB"/>
              </w:rPr>
              <w:t>id</w:t>
            </w:r>
          </w:p>
        </w:tc>
        <w:tc>
          <w:tcPr>
            <w:tcW w:w="2116" w:type="dxa"/>
          </w:tcPr>
          <w:p w:rsidR="007E24FA" w:rsidRDefault="007E24FA" w:rsidP="00880336">
            <w:pPr>
              <w:rPr>
                <w:lang w:val="en-GB"/>
              </w:rPr>
            </w:pPr>
            <w:r>
              <w:rPr>
                <w:lang w:val="en-GB"/>
              </w:rPr>
              <w:t>optional</w:t>
            </w:r>
          </w:p>
        </w:tc>
        <w:tc>
          <w:tcPr>
            <w:tcW w:w="3960" w:type="dxa"/>
          </w:tcPr>
          <w:p w:rsidR="007E24FA" w:rsidRDefault="007E24FA" w:rsidP="00880336">
            <w:pPr>
              <w:rPr>
                <w:lang w:val="en-GB"/>
              </w:rPr>
            </w:pPr>
            <w:r w:rsidRPr="00817C24">
              <w:rPr>
                <w:lang w:val="en-GB"/>
              </w:rPr>
              <w:t xml:space="preserve">This attribute gives the model element </w:t>
            </w:r>
            <w:r>
              <w:rPr>
                <w:lang w:val="en-GB"/>
              </w:rPr>
              <w:t xml:space="preserve">a file-wide unique id which can </w:t>
            </w:r>
            <w:r w:rsidRPr="00817C24">
              <w:rPr>
                <w:lang w:val="en-GB"/>
              </w:rPr>
              <w:t>be referenced from other elements or via URI fragment identifier.</w:t>
            </w:r>
          </w:p>
        </w:tc>
      </w:tr>
      <w:tr w:rsidR="007E24FA" w:rsidRPr="00DE1BCB" w:rsidTr="00880336">
        <w:trPr>
          <w:jc w:val="center"/>
        </w:trPr>
        <w:tc>
          <w:tcPr>
            <w:tcW w:w="2996" w:type="dxa"/>
          </w:tcPr>
          <w:p w:rsidR="007E24FA" w:rsidRDefault="007E24FA" w:rsidP="00880336">
            <w:pPr>
              <w:rPr>
                <w:lang w:val="en-GB"/>
              </w:rPr>
            </w:pPr>
            <w:r>
              <w:rPr>
                <w:lang w:val="en-GB"/>
              </w:rPr>
              <w:t>description</w:t>
            </w:r>
          </w:p>
        </w:tc>
        <w:tc>
          <w:tcPr>
            <w:tcW w:w="2116" w:type="dxa"/>
          </w:tcPr>
          <w:p w:rsidR="007E24FA" w:rsidRDefault="007E24FA" w:rsidP="00880336">
            <w:pPr>
              <w:rPr>
                <w:lang w:val="en-GB"/>
              </w:rPr>
            </w:pPr>
            <w:r>
              <w:rPr>
                <w:lang w:val="en-GB"/>
              </w:rPr>
              <w:t>optional</w:t>
            </w:r>
          </w:p>
        </w:tc>
        <w:tc>
          <w:tcPr>
            <w:tcW w:w="3960" w:type="dxa"/>
          </w:tcPr>
          <w:p w:rsidR="007E24FA" w:rsidRDefault="007E24FA" w:rsidP="007E24FA">
            <w:pPr>
              <w:keepNext/>
              <w:rPr>
                <w:lang w:val="en-GB"/>
              </w:rPr>
            </w:pPr>
            <w:r w:rsidRPr="00817C24">
              <w:rPr>
                <w:lang w:val="en-GB"/>
              </w:rPr>
              <w:t>This attribute gives a human readable longer description of the</w:t>
            </w:r>
            <w:r>
              <w:rPr>
                <w:lang w:val="en-GB"/>
              </w:rPr>
              <w:t xml:space="preserve"> </w:t>
            </w:r>
            <w:r w:rsidRPr="00817C24">
              <w:rPr>
                <w:lang w:val="en-GB"/>
              </w:rPr>
              <w:t>model element, which can be shown to the user where appropriate.</w:t>
            </w:r>
          </w:p>
        </w:tc>
      </w:tr>
    </w:tbl>
    <w:p w:rsidR="00C85687" w:rsidRDefault="007E24FA" w:rsidP="007E24FA">
      <w:pPr>
        <w:pStyle w:val="Beschriftung"/>
      </w:pPr>
      <w:r>
        <w:t xml:space="preserve">Table </w:t>
      </w:r>
      <w:fldSimple w:instr=" SEQ Table \* ARABIC ">
        <w:r w:rsidR="00E713D1">
          <w:rPr>
            <w:noProof/>
          </w:rPr>
          <w:t>16</w:t>
        </w:r>
      </w:fldSimple>
      <w:r>
        <w:t xml:space="preserve">: </w:t>
      </w:r>
      <w:proofErr w:type="spellStart"/>
      <w:r>
        <w:t>Fulfilment</w:t>
      </w:r>
      <w:r w:rsidRPr="005A4842">
        <w:t>Phase</w:t>
      </w:r>
      <w:proofErr w:type="spellEnd"/>
      <w:r w:rsidRPr="005A4842">
        <w:t xml:space="preserve"> </w:t>
      </w:r>
      <w:proofErr w:type="spellStart"/>
      <w:r w:rsidRPr="005A4842">
        <w:t>attributes</w:t>
      </w:r>
      <w:proofErr w:type="spellEnd"/>
    </w:p>
    <w:p w:rsidR="006F3784" w:rsidRDefault="006F3784" w:rsidP="006F3784">
      <w:pPr>
        <w:pStyle w:val="berschrift4"/>
        <w:rPr>
          <w:lang w:val="en-GB"/>
        </w:rPr>
      </w:pPr>
      <w:proofErr w:type="spellStart"/>
      <w:r w:rsidRPr="006F3784">
        <w:rPr>
          <w:lang w:val="en-GB"/>
        </w:rPr>
        <w:t>DecideObjectiveFulfilment</w:t>
      </w:r>
      <w:proofErr w:type="spellEnd"/>
    </w:p>
    <w:p w:rsidR="00894BE0" w:rsidRPr="00894BE0" w:rsidRDefault="00894BE0" w:rsidP="00894BE0">
      <w:pPr>
        <w:rPr>
          <w:lang w:val="en-GB"/>
        </w:rPr>
      </w:pPr>
      <w:r>
        <w:rPr>
          <w:lang w:val="en-GB"/>
        </w:rPr>
        <w:t xml:space="preserve">For the details of </w:t>
      </w:r>
      <w:proofErr w:type="spellStart"/>
      <w:r>
        <w:rPr>
          <w:lang w:val="en-GB"/>
        </w:rPr>
        <w:t>DecideObjectiveFulfilment</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_Ref27584648 \r \h </w:instrText>
      </w:r>
      <w:r>
        <w:rPr>
          <w:lang w:val="en-GB"/>
        </w:rPr>
      </w:r>
      <w:r>
        <w:rPr>
          <w:lang w:val="en-GB"/>
        </w:rPr>
        <w:fldChar w:fldCharType="separate"/>
      </w:r>
      <w:r w:rsidR="00E713D1">
        <w:rPr>
          <w:lang w:val="en-GB"/>
        </w:rPr>
        <w:t>5.2</w:t>
      </w:r>
      <w:r>
        <w:rPr>
          <w:lang w:val="en-GB"/>
        </w:rPr>
        <w:fldChar w:fldCharType="end"/>
      </w:r>
      <w:r>
        <w:rPr>
          <w:lang w:val="en-GB"/>
        </w:rPr>
        <w:t xml:space="preserve"> </w:t>
      </w:r>
      <w:r>
        <w:rPr>
          <w:lang w:val="en-GB"/>
        </w:rPr>
        <w:fldChar w:fldCharType="begin"/>
      </w:r>
      <w:r>
        <w:rPr>
          <w:lang w:val="en-GB"/>
        </w:rPr>
        <w:instrText xml:space="preserve"> REF _Ref27584669 \h </w:instrText>
      </w:r>
      <w:r>
        <w:rPr>
          <w:lang w:val="en-GB"/>
        </w:rPr>
      </w:r>
      <w:r>
        <w:rPr>
          <w:lang w:val="en-GB"/>
        </w:rPr>
        <w:fldChar w:fldCharType="separate"/>
      </w:r>
      <w:proofErr w:type="spellStart"/>
      <w:r w:rsidR="00E713D1">
        <w:t>StepType</w:t>
      </w:r>
      <w:proofErr w:type="spellEnd"/>
      <w:r>
        <w:rPr>
          <w:lang w:val="en-GB"/>
        </w:rPr>
        <w:fldChar w:fldCharType="end"/>
      </w:r>
      <w:r>
        <w:rPr>
          <w:lang w:val="en-GB"/>
        </w:rPr>
        <w:t>.</w:t>
      </w:r>
    </w:p>
    <w:p w:rsidR="006F3784" w:rsidRDefault="006F3784" w:rsidP="006F3784">
      <w:pPr>
        <w:pStyle w:val="berschrift4"/>
        <w:rPr>
          <w:lang w:val="en-GB"/>
        </w:rPr>
      </w:pPr>
      <w:proofErr w:type="spellStart"/>
      <w:r w:rsidRPr="00817C24">
        <w:rPr>
          <w:lang w:val="en-GB"/>
        </w:rPr>
        <w:t>LifeCycleInformation</w:t>
      </w:r>
      <w:proofErr w:type="spellEnd"/>
    </w:p>
    <w:p w:rsidR="006F3784" w:rsidRPr="00817C24" w:rsidRDefault="006F3784" w:rsidP="006F3784">
      <w:pPr>
        <w:rPr>
          <w:lang w:val="en-GB"/>
        </w:rPr>
      </w:pPr>
      <w:r>
        <w:rPr>
          <w:lang w:val="en-GB"/>
        </w:rPr>
        <w:t xml:space="preserve">For the details of </w:t>
      </w:r>
      <w:proofErr w:type="spellStart"/>
      <w:r>
        <w:rPr>
          <w:lang w:val="en-GB"/>
        </w:rPr>
        <w:t>LifeCycleInformation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6F3784" w:rsidRDefault="006F3784" w:rsidP="006F3784">
      <w:pPr>
        <w:pStyle w:val="berschrift4"/>
        <w:rPr>
          <w:lang w:val="en-GB"/>
        </w:rPr>
      </w:pPr>
      <w:r>
        <w:rPr>
          <w:lang w:val="en-GB"/>
        </w:rPr>
        <w:t>Classification</w:t>
      </w:r>
    </w:p>
    <w:p w:rsidR="006F3784" w:rsidRDefault="006F3784" w:rsidP="006F3784">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6F3784" w:rsidRPr="00912602" w:rsidRDefault="006F3784" w:rsidP="006F3784">
      <w:pPr>
        <w:pStyle w:val="berschrift4"/>
        <w:rPr>
          <w:lang w:val="en-GB"/>
        </w:rPr>
      </w:pPr>
      <w:r>
        <w:rPr>
          <w:lang w:val="en-GB"/>
        </w:rPr>
        <w:t>Annotations</w:t>
      </w:r>
    </w:p>
    <w:p w:rsidR="006F3784" w:rsidRDefault="006F3784" w:rsidP="006F3784">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1360AE" w:rsidRDefault="001360AE" w:rsidP="001360AE">
      <w:pPr>
        <w:pStyle w:val="berschrift2"/>
      </w:pPr>
      <w:bookmarkStart w:id="87" w:name="_Ref27584648"/>
      <w:bookmarkStart w:id="88" w:name="_Ref27584669"/>
      <w:bookmarkStart w:id="89" w:name="_Toc27729737"/>
      <w:proofErr w:type="spellStart"/>
      <w:r>
        <w:t>StepType</w:t>
      </w:r>
      <w:bookmarkEnd w:id="87"/>
      <w:bookmarkEnd w:id="88"/>
      <w:bookmarkEnd w:id="89"/>
      <w:proofErr w:type="spellEnd"/>
    </w:p>
    <w:p w:rsidR="001360AE" w:rsidRPr="00FF3B3D" w:rsidRDefault="001360AE" w:rsidP="001360AE">
      <w:pPr>
        <w:rPr>
          <w:lang w:val="en-GB"/>
        </w:rPr>
      </w:pPr>
      <w:r w:rsidRPr="00FF3B3D">
        <w:rPr>
          <w:lang w:val="en-GB"/>
        </w:rPr>
        <w:t xml:space="preserve">This type specifies the content of each individual step inside a phase of the overall Simulation Task. </w:t>
      </w:r>
    </w:p>
    <w:p w:rsidR="001360AE" w:rsidRDefault="001360AE" w:rsidP="001360AE">
      <w:pPr>
        <w:keepNext/>
        <w:jc w:val="center"/>
      </w:pPr>
      <w:r w:rsidRPr="00FF3B3D">
        <w:rPr>
          <w:noProof/>
          <w:lang w:eastAsia="de-DE"/>
        </w:rPr>
        <w:lastRenderedPageBreak/>
        <w:drawing>
          <wp:inline distT="0" distB="0" distL="0" distR="0" wp14:anchorId="740936C3" wp14:editId="2086BBC6">
            <wp:extent cx="3884400" cy="2880000"/>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4400" cy="2880000"/>
                    </a:xfrm>
                    <a:prstGeom prst="rect">
                      <a:avLst/>
                    </a:prstGeom>
                  </pic:spPr>
                </pic:pic>
              </a:graphicData>
            </a:graphic>
          </wp:inline>
        </w:drawing>
      </w:r>
    </w:p>
    <w:p w:rsidR="001360AE" w:rsidRPr="006726A5" w:rsidRDefault="001360AE" w:rsidP="001360AE">
      <w:pPr>
        <w:pStyle w:val="Beschriftung"/>
        <w:rPr>
          <w:noProof/>
          <w:lang w:val="en-GB"/>
        </w:rPr>
      </w:pPr>
      <w:r w:rsidRPr="006726A5">
        <w:rPr>
          <w:lang w:val="en-GB"/>
        </w:rPr>
        <w:t xml:space="preserve">Figure </w:t>
      </w:r>
      <w:r>
        <w:fldChar w:fldCharType="begin"/>
      </w:r>
      <w:r w:rsidRPr="006726A5">
        <w:rPr>
          <w:lang w:val="en-GB"/>
        </w:rPr>
        <w:instrText xml:space="preserve"> SEQ Figure \* ARABIC </w:instrText>
      </w:r>
      <w:r>
        <w:fldChar w:fldCharType="separate"/>
      </w:r>
      <w:r w:rsidR="00E713D1">
        <w:rPr>
          <w:noProof/>
          <w:lang w:val="en-GB"/>
        </w:rPr>
        <w:t>16</w:t>
      </w:r>
      <w:r>
        <w:fldChar w:fldCharType="end"/>
      </w:r>
      <w:r w:rsidRPr="006726A5">
        <w:rPr>
          <w:lang w:val="en-GB"/>
        </w:rPr>
        <w:t xml:space="preserve">: </w:t>
      </w:r>
      <w:proofErr w:type="spellStart"/>
      <w:r w:rsidRPr="006726A5">
        <w:rPr>
          <w:lang w:val="en-GB"/>
        </w:rPr>
        <w:t>StepType</w:t>
      </w:r>
      <w:proofErr w:type="spellEnd"/>
      <w:r w:rsidRPr="006726A5">
        <w:rPr>
          <w:noProof/>
          <w:lang w:val="en-GB"/>
        </w:rPr>
        <w:t xml:space="preserve"> structure and </w:t>
      </w:r>
      <w:proofErr w:type="gramStart"/>
      <w:r w:rsidRPr="006726A5">
        <w:rPr>
          <w:noProof/>
          <w:lang w:val="en-GB"/>
        </w:rPr>
        <w:t>attributes</w:t>
      </w:r>
      <w:r w:rsidR="002E4F99" w:rsidRPr="002E4F99">
        <w:rPr>
          <w:rFonts w:ascii="Consolas" w:hAnsi="Consolas"/>
          <w:b/>
          <w:color w:val="C00000"/>
          <w:lang w:val="en-GB"/>
        </w:rPr>
        <w:t>(</w:t>
      </w:r>
      <w:proofErr w:type="gramEnd"/>
      <w:r w:rsidR="002E4F99" w:rsidRPr="002E4F99">
        <w:rPr>
          <w:rFonts w:ascii="Consolas" w:hAnsi="Consolas"/>
          <w:b/>
          <w:color w:val="C00000"/>
          <w:lang w:val="en-GB"/>
        </w:rPr>
        <w:t>To be replaced)</w:t>
      </w:r>
    </w:p>
    <w:p w:rsidR="001360AE" w:rsidRDefault="001360AE" w:rsidP="001360AE">
      <w:pPr>
        <w:rPr>
          <w:lang w:val="en-GB"/>
        </w:rPr>
      </w:pPr>
      <w:r>
        <w:rPr>
          <w:lang w:val="en-GB"/>
        </w:rPr>
        <w:t xml:space="preserve">The </w:t>
      </w:r>
      <w:proofErr w:type="spellStart"/>
      <w:r>
        <w:rPr>
          <w:lang w:val="en-GB"/>
        </w:rPr>
        <w:t>StepType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Tr="001360AE">
        <w:tc>
          <w:tcPr>
            <w:tcW w:w="9062" w:type="dxa"/>
            <w:gridSpan w:val="2"/>
            <w:shd w:val="clear" w:color="auto" w:fill="D9D9D9" w:themeFill="background1" w:themeFillShade="D9"/>
          </w:tcPr>
          <w:p w:rsidR="001360AE" w:rsidRDefault="001360AE" w:rsidP="001360AE">
            <w:pPr>
              <w:rPr>
                <w:lang w:val="en-GB"/>
              </w:rPr>
            </w:pPr>
            <w:r>
              <w:rPr>
                <w:lang w:val="en-GB"/>
              </w:rPr>
              <w:t>Element name</w:t>
            </w:r>
          </w:p>
        </w:tc>
      </w:tr>
      <w:tr w:rsidR="001360AE" w:rsidTr="001360AE">
        <w:tc>
          <w:tcPr>
            <w:tcW w:w="9062" w:type="dxa"/>
            <w:gridSpan w:val="2"/>
            <w:shd w:val="clear" w:color="auto" w:fill="auto"/>
          </w:tcPr>
          <w:p w:rsidR="001360AE" w:rsidRDefault="001360AE" w:rsidP="001360AE">
            <w:pPr>
              <w:rPr>
                <w:lang w:val="en-GB"/>
              </w:rPr>
            </w:pPr>
            <w:proofErr w:type="spellStart"/>
            <w:r>
              <w:rPr>
                <w:lang w:val="en-GB"/>
              </w:rPr>
              <w:t>StepType</w:t>
            </w:r>
            <w:proofErr w:type="spellEnd"/>
          </w:p>
        </w:tc>
      </w:tr>
      <w:tr w:rsidR="001360AE" w:rsidTr="001360AE">
        <w:tc>
          <w:tcPr>
            <w:tcW w:w="4531" w:type="dxa"/>
            <w:shd w:val="clear" w:color="auto" w:fill="D9D9D9" w:themeFill="background1" w:themeFillShade="D9"/>
          </w:tcPr>
          <w:p w:rsidR="001360AE" w:rsidRDefault="001360AE" w:rsidP="001360AE">
            <w:pPr>
              <w:rPr>
                <w:lang w:val="en-GB"/>
              </w:rPr>
            </w:pPr>
            <w:r>
              <w:rPr>
                <w:lang w:val="en-GB"/>
              </w:rPr>
              <w:t>Sub element name</w:t>
            </w:r>
          </w:p>
        </w:tc>
        <w:tc>
          <w:tcPr>
            <w:tcW w:w="4531" w:type="dxa"/>
            <w:shd w:val="clear" w:color="auto" w:fill="D9D9D9" w:themeFill="background1" w:themeFillShade="D9"/>
          </w:tcPr>
          <w:p w:rsidR="001360AE" w:rsidRDefault="001360AE" w:rsidP="001360AE">
            <w:pPr>
              <w:rPr>
                <w:lang w:val="en-GB"/>
              </w:rPr>
            </w:pPr>
            <w:r>
              <w:rPr>
                <w:lang w:val="en-GB"/>
              </w:rPr>
              <w:t>Optional/mandatory</w:t>
            </w:r>
          </w:p>
        </w:tc>
      </w:tr>
      <w:tr w:rsidR="001360AE" w:rsidTr="001360AE">
        <w:tc>
          <w:tcPr>
            <w:tcW w:w="4531" w:type="dxa"/>
          </w:tcPr>
          <w:p w:rsidR="001360AE" w:rsidRDefault="001360AE" w:rsidP="001360AE">
            <w:pPr>
              <w:rPr>
                <w:lang w:val="en-GB"/>
              </w:rPr>
            </w:pPr>
            <w:r>
              <w:rPr>
                <w:lang w:val="en-GB"/>
              </w:rPr>
              <w:t>Input</w:t>
            </w:r>
          </w:p>
        </w:tc>
        <w:tc>
          <w:tcPr>
            <w:tcW w:w="4531" w:type="dxa"/>
          </w:tcPr>
          <w:p w:rsidR="001360AE" w:rsidRDefault="001360AE" w:rsidP="001360AE">
            <w:pPr>
              <w:rPr>
                <w:lang w:val="en-GB"/>
              </w:rPr>
            </w:pPr>
            <w:r>
              <w:rPr>
                <w:lang w:val="en-GB"/>
              </w:rPr>
              <w:t>optional</w:t>
            </w:r>
          </w:p>
        </w:tc>
      </w:tr>
      <w:tr w:rsidR="001360AE" w:rsidTr="001360AE">
        <w:tc>
          <w:tcPr>
            <w:tcW w:w="4531" w:type="dxa"/>
          </w:tcPr>
          <w:p w:rsidR="001360AE" w:rsidRDefault="001360AE" w:rsidP="001360AE">
            <w:pPr>
              <w:rPr>
                <w:lang w:val="en-GB"/>
              </w:rPr>
            </w:pPr>
            <w:r>
              <w:rPr>
                <w:lang w:val="en-GB"/>
              </w:rPr>
              <w:t>Procedure</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Output</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Rationale</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proofErr w:type="spellStart"/>
            <w:r>
              <w:rPr>
                <w:lang w:val="en-GB"/>
              </w:rPr>
              <w:t>LifeCycleInformation</w:t>
            </w:r>
            <w:proofErr w:type="spellEnd"/>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Classification</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Annotations</w:t>
            </w:r>
          </w:p>
        </w:tc>
        <w:tc>
          <w:tcPr>
            <w:tcW w:w="4531" w:type="dxa"/>
          </w:tcPr>
          <w:p w:rsidR="001360AE" w:rsidRDefault="001360AE" w:rsidP="001360AE">
            <w:pPr>
              <w:keepNext/>
              <w:rPr>
                <w:lang w:val="en-GB"/>
              </w:rPr>
            </w:pPr>
            <w:r>
              <w:rPr>
                <w:lang w:val="en-GB"/>
              </w:rPr>
              <w:t>optional</w:t>
            </w:r>
          </w:p>
        </w:tc>
      </w:tr>
    </w:tbl>
    <w:p w:rsidR="001360AE" w:rsidRDefault="001360AE" w:rsidP="001360AE">
      <w:pPr>
        <w:pStyle w:val="Beschriftung"/>
        <w:rPr>
          <w:lang w:val="en-GB"/>
        </w:rPr>
      </w:pPr>
      <w:r w:rsidRPr="00FF3B3D">
        <w:rPr>
          <w:lang w:val="en-GB"/>
        </w:rPr>
        <w:t xml:space="preserve">Table </w:t>
      </w:r>
      <w:r>
        <w:fldChar w:fldCharType="begin"/>
      </w:r>
      <w:r w:rsidRPr="00FF3B3D">
        <w:rPr>
          <w:lang w:val="en-GB"/>
        </w:rPr>
        <w:instrText xml:space="preserve"> SEQ Table \* ARABIC </w:instrText>
      </w:r>
      <w:r>
        <w:fldChar w:fldCharType="separate"/>
      </w:r>
      <w:r w:rsidR="00E713D1">
        <w:rPr>
          <w:noProof/>
          <w:lang w:val="en-GB"/>
        </w:rPr>
        <w:t>17</w:t>
      </w:r>
      <w:r>
        <w:fldChar w:fldCharType="end"/>
      </w:r>
      <w:r w:rsidRPr="00FF3B3D">
        <w:rPr>
          <w:lang w:val="en-GB"/>
        </w:rPr>
        <w:t xml:space="preserve">: Sub elements of </w:t>
      </w:r>
      <w:proofErr w:type="spellStart"/>
      <w:r w:rsidRPr="00FF3B3D">
        <w:rPr>
          <w:lang w:val="en-GB"/>
        </w:rPr>
        <w:t>StepType</w:t>
      </w:r>
      <w:proofErr w:type="spellEnd"/>
    </w:p>
    <w:p w:rsidR="001360AE" w:rsidRDefault="001360AE" w:rsidP="001360AE">
      <w:pPr>
        <w:rPr>
          <w:lang w:val="en-GB"/>
        </w:rPr>
      </w:pPr>
      <w:r>
        <w:rPr>
          <w:lang w:val="en-GB"/>
        </w:rPr>
        <w:t xml:space="preserve">The </w:t>
      </w:r>
      <w:proofErr w:type="spellStart"/>
      <w:r>
        <w:rPr>
          <w:lang w:val="en-GB"/>
        </w:rPr>
        <w:t>StepType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2214C7"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 type name</w:t>
            </w:r>
          </w:p>
        </w:tc>
      </w:tr>
      <w:tr w:rsidR="001360AE" w:rsidRPr="00DB43F2" w:rsidTr="001360AE">
        <w:trPr>
          <w:trHeight w:val="104"/>
          <w:jc w:val="center"/>
        </w:trPr>
        <w:tc>
          <w:tcPr>
            <w:tcW w:w="9072" w:type="dxa"/>
            <w:gridSpan w:val="3"/>
            <w:shd w:val="clear" w:color="auto" w:fill="auto"/>
          </w:tcPr>
          <w:p w:rsidR="001360AE" w:rsidRPr="00DB43F2" w:rsidRDefault="001360AE" w:rsidP="001360AE">
            <w:pPr>
              <w:rPr>
                <w:lang w:val="en-GB"/>
              </w:rPr>
            </w:pPr>
            <w:proofErr w:type="spellStart"/>
            <w:r>
              <w:rPr>
                <w:lang w:val="en-GB"/>
              </w:rPr>
              <w:t>StepType</w:t>
            </w:r>
            <w:proofErr w:type="spellEnd"/>
          </w:p>
        </w:tc>
      </w:tr>
      <w:tr w:rsidR="001360AE" w:rsidRPr="00DE1BCB"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Elements node XPath (if available)</w:t>
            </w:r>
          </w:p>
        </w:tc>
      </w:tr>
      <w:tr w:rsidR="001360AE" w:rsidRPr="00DE1BCB" w:rsidTr="001360AE">
        <w:trPr>
          <w:trHeight w:val="103"/>
          <w:jc w:val="center"/>
        </w:trPr>
        <w:tc>
          <w:tcPr>
            <w:tcW w:w="9072" w:type="dxa"/>
            <w:gridSpan w:val="3"/>
            <w:shd w:val="clear" w:color="auto" w:fill="auto"/>
          </w:tcPr>
          <w:p w:rsidR="001360AE" w:rsidRDefault="001360AE" w:rsidP="001360AE">
            <w:pPr>
              <w:rPr>
                <w:lang w:val="en-GB"/>
              </w:rPr>
            </w:pPr>
          </w:p>
        </w:tc>
      </w:tr>
      <w:tr w:rsidR="001360AE" w:rsidRPr="002214C7" w:rsidTr="001360AE">
        <w:trPr>
          <w:jc w:val="center"/>
        </w:trPr>
        <w:tc>
          <w:tcPr>
            <w:tcW w:w="2996" w:type="dxa"/>
            <w:shd w:val="clear" w:color="auto" w:fill="E7E6E6" w:themeFill="background2"/>
          </w:tcPr>
          <w:p w:rsidR="001360AE" w:rsidRPr="002214C7" w:rsidRDefault="001360AE" w:rsidP="001360AE">
            <w:pPr>
              <w:rPr>
                <w:lang w:val="en-GB"/>
              </w:rPr>
            </w:pPr>
            <w:r w:rsidRPr="002214C7">
              <w:rPr>
                <w:lang w:val="en-GB"/>
              </w:rPr>
              <w:t>Attribute name</w:t>
            </w:r>
          </w:p>
        </w:tc>
        <w:tc>
          <w:tcPr>
            <w:tcW w:w="2116" w:type="dxa"/>
            <w:shd w:val="clear" w:color="auto" w:fill="E7E6E6" w:themeFill="background2"/>
          </w:tcPr>
          <w:p w:rsidR="001360AE" w:rsidRPr="002214C7" w:rsidRDefault="001360AE" w:rsidP="001360AE">
            <w:pPr>
              <w:rPr>
                <w:lang w:val="en-GB"/>
              </w:rPr>
            </w:pPr>
            <w:r w:rsidRPr="002214C7">
              <w:rPr>
                <w:lang w:val="en-GB"/>
              </w:rPr>
              <w:t>Optional/mandatory</w:t>
            </w:r>
          </w:p>
        </w:tc>
        <w:tc>
          <w:tcPr>
            <w:tcW w:w="3960" w:type="dxa"/>
            <w:shd w:val="clear" w:color="auto" w:fill="E7E6E6" w:themeFill="background2"/>
          </w:tcPr>
          <w:p w:rsidR="001360AE" w:rsidRPr="002214C7" w:rsidRDefault="001360AE" w:rsidP="001360AE">
            <w:pPr>
              <w:rPr>
                <w:lang w:val="en-GB"/>
              </w:rPr>
            </w:pPr>
            <w:r w:rsidRPr="002214C7">
              <w:rPr>
                <w:lang w:val="en-GB"/>
              </w:rPr>
              <w:t>Attribute description</w:t>
            </w:r>
          </w:p>
        </w:tc>
      </w:tr>
      <w:tr w:rsidR="001360AE" w:rsidRPr="00DE1BCB" w:rsidTr="001360AE">
        <w:trPr>
          <w:jc w:val="center"/>
        </w:trPr>
        <w:tc>
          <w:tcPr>
            <w:tcW w:w="2996" w:type="dxa"/>
          </w:tcPr>
          <w:p w:rsidR="001360AE" w:rsidRDefault="001360AE" w:rsidP="001360AE">
            <w:pPr>
              <w:rPr>
                <w:lang w:val="en-GB"/>
              </w:rPr>
            </w:pPr>
            <w:r>
              <w:rPr>
                <w:lang w:val="en-GB"/>
              </w:rPr>
              <w:t>id</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rPr>
                <w:lang w:val="en-GB"/>
              </w:rPr>
            </w:pPr>
            <w:r>
              <w:rPr>
                <w:lang w:val="en-GB"/>
              </w:rPr>
              <w:t>T</w:t>
            </w:r>
            <w:r w:rsidRPr="00B058F2">
              <w:rPr>
                <w:lang w:val="en-GB"/>
              </w:rPr>
              <w:t>his attribute gives the model element a file-wide unique id which can</w:t>
            </w:r>
            <w:r>
              <w:rPr>
                <w:lang w:val="en-GB"/>
              </w:rPr>
              <w:t xml:space="preserve"> </w:t>
            </w:r>
            <w:r w:rsidRPr="00B058F2">
              <w:rPr>
                <w:lang w:val="en-GB"/>
              </w:rPr>
              <w:t>be referenced from other elements</w:t>
            </w:r>
            <w:r>
              <w:rPr>
                <w:lang w:val="en-GB"/>
              </w:rPr>
              <w:t xml:space="preserve"> or via URI fragment identifier</w:t>
            </w:r>
            <w:r w:rsidRPr="00B058F2">
              <w:rPr>
                <w:lang w:val="en-GB"/>
              </w:rPr>
              <w:t xml:space="preserve"> </w:t>
            </w:r>
          </w:p>
        </w:tc>
      </w:tr>
      <w:tr w:rsidR="001360AE" w:rsidRPr="00DE1BCB" w:rsidTr="001360AE">
        <w:trPr>
          <w:jc w:val="center"/>
        </w:trPr>
        <w:tc>
          <w:tcPr>
            <w:tcW w:w="2996" w:type="dxa"/>
          </w:tcPr>
          <w:p w:rsidR="001360AE" w:rsidRDefault="001360AE" w:rsidP="001360AE">
            <w:pPr>
              <w:rPr>
                <w:lang w:val="en-GB"/>
              </w:rPr>
            </w:pPr>
            <w:r>
              <w:rPr>
                <w:lang w:val="en-GB"/>
              </w:rPr>
              <w:lastRenderedPageBreak/>
              <w:t>description</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keepNext/>
              <w:rPr>
                <w:lang w:val="en-GB"/>
              </w:rPr>
            </w:pPr>
            <w:r w:rsidRPr="00B058F2">
              <w:rPr>
                <w:lang w:val="en-GB"/>
              </w:rPr>
              <w:t>This attribute gives a human readable longer description of the</w:t>
            </w:r>
            <w:r>
              <w:rPr>
                <w:lang w:val="en-GB"/>
              </w:rPr>
              <w:t xml:space="preserve"> </w:t>
            </w:r>
            <w:r w:rsidRPr="00B058F2">
              <w:rPr>
                <w:lang w:val="en-GB"/>
              </w:rPr>
              <w:t>model element, which can be shown to the user where appropriate.</w:t>
            </w:r>
          </w:p>
        </w:tc>
      </w:tr>
    </w:tbl>
    <w:p w:rsidR="001360AE" w:rsidRPr="002872AD" w:rsidRDefault="001360AE" w:rsidP="001360AE">
      <w:pPr>
        <w:pStyle w:val="Beschriftung"/>
        <w:rPr>
          <w:lang w:val="en-GB"/>
        </w:rPr>
      </w:pPr>
      <w:r w:rsidRPr="002872AD">
        <w:rPr>
          <w:lang w:val="en-GB"/>
        </w:rPr>
        <w:t xml:space="preserve">Table </w:t>
      </w:r>
      <w:r>
        <w:fldChar w:fldCharType="begin"/>
      </w:r>
      <w:r w:rsidRPr="002872AD">
        <w:rPr>
          <w:lang w:val="en-GB"/>
        </w:rPr>
        <w:instrText xml:space="preserve"> SEQ Table \* ARABIC </w:instrText>
      </w:r>
      <w:r>
        <w:fldChar w:fldCharType="separate"/>
      </w:r>
      <w:r w:rsidR="00E713D1">
        <w:rPr>
          <w:noProof/>
          <w:lang w:val="en-GB"/>
        </w:rPr>
        <w:t>18</w:t>
      </w:r>
      <w:r>
        <w:fldChar w:fldCharType="end"/>
      </w:r>
      <w:r w:rsidRPr="002872AD">
        <w:rPr>
          <w:lang w:val="en-GB"/>
        </w:rPr>
        <w:t xml:space="preserve">: </w:t>
      </w:r>
      <w:proofErr w:type="spellStart"/>
      <w:r w:rsidRPr="002872AD">
        <w:rPr>
          <w:lang w:val="en-GB"/>
        </w:rPr>
        <w:t>StepType</w:t>
      </w:r>
      <w:proofErr w:type="spellEnd"/>
      <w:r w:rsidRPr="002872AD">
        <w:rPr>
          <w:lang w:val="en-GB"/>
        </w:rPr>
        <w:t xml:space="preserve"> attributes</w:t>
      </w:r>
    </w:p>
    <w:p w:rsidR="001360AE" w:rsidRDefault="001360AE" w:rsidP="001360AE">
      <w:pPr>
        <w:pStyle w:val="berschrift3"/>
        <w:rPr>
          <w:lang w:val="en-GB"/>
        </w:rPr>
      </w:pPr>
      <w:bookmarkStart w:id="90" w:name="_Toc27729738"/>
      <w:r>
        <w:rPr>
          <w:lang w:val="en-GB"/>
        </w:rPr>
        <w:t>Input</w:t>
      </w:r>
      <w:bookmarkEnd w:id="90"/>
    </w:p>
    <w:p w:rsidR="001360AE" w:rsidRDefault="001360AE" w:rsidP="001360AE">
      <w:pPr>
        <w:rPr>
          <w:lang w:val="en-GB"/>
        </w:rPr>
      </w:pPr>
      <w:r>
        <w:rPr>
          <w:lang w:val="en-GB"/>
        </w:rPr>
        <w:t xml:space="preserve">For the details of Input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1" w:name="_Toc27729739"/>
      <w:r>
        <w:rPr>
          <w:lang w:val="en-GB"/>
        </w:rPr>
        <w:t>Procedure</w:t>
      </w:r>
      <w:bookmarkEnd w:id="91"/>
    </w:p>
    <w:p w:rsidR="001360AE" w:rsidRDefault="001360AE" w:rsidP="001360AE">
      <w:pPr>
        <w:rPr>
          <w:lang w:val="en-GB"/>
        </w:rPr>
      </w:pPr>
      <w:r>
        <w:rPr>
          <w:lang w:val="en-GB"/>
        </w:rPr>
        <w:t xml:space="preserve">For the details of Procedure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2" w:name="_Toc27729740"/>
      <w:r>
        <w:rPr>
          <w:lang w:val="en-GB"/>
        </w:rPr>
        <w:t>Output</w:t>
      </w:r>
      <w:bookmarkEnd w:id="92"/>
    </w:p>
    <w:p w:rsidR="001360AE" w:rsidRDefault="001360AE" w:rsidP="001360AE">
      <w:pPr>
        <w:rPr>
          <w:lang w:val="en-GB"/>
        </w:rPr>
      </w:pPr>
      <w:r>
        <w:rPr>
          <w:lang w:val="en-GB"/>
        </w:rPr>
        <w:t xml:space="preserve">For the details of Output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3" w:name="_Toc27729741"/>
      <w:r>
        <w:rPr>
          <w:lang w:val="en-GB"/>
        </w:rPr>
        <w:t>Rationale</w:t>
      </w:r>
      <w:bookmarkEnd w:id="93"/>
    </w:p>
    <w:p w:rsidR="001360AE" w:rsidRDefault="001360AE" w:rsidP="001360AE">
      <w:pPr>
        <w:rPr>
          <w:lang w:val="en-GB"/>
        </w:rPr>
      </w:pPr>
      <w:r>
        <w:rPr>
          <w:lang w:val="en-GB"/>
        </w:rPr>
        <w:t xml:space="preserve">For the details of Rationale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_Ref27584481 \r \h </w:instrText>
      </w:r>
      <w:r>
        <w:rPr>
          <w:lang w:val="en-GB"/>
        </w:rPr>
      </w:r>
      <w:r>
        <w:rPr>
          <w:lang w:val="en-GB"/>
        </w:rPr>
        <w:fldChar w:fldCharType="separate"/>
      </w:r>
      <w:r w:rsidR="00E713D1">
        <w:rPr>
          <w:lang w:val="en-GB"/>
        </w:rPr>
        <w:t>5.3</w:t>
      </w:r>
      <w:r>
        <w:rPr>
          <w:lang w:val="en-GB"/>
        </w:rPr>
        <w:fldChar w:fldCharType="end"/>
      </w:r>
      <w:r>
        <w:rPr>
          <w:lang w:val="en-GB"/>
        </w:rPr>
        <w:t xml:space="preserve"> </w:t>
      </w:r>
      <w:r>
        <w:rPr>
          <w:lang w:val="en-GB"/>
        </w:rPr>
        <w:fldChar w:fldCharType="begin"/>
      </w:r>
      <w:r>
        <w:rPr>
          <w:lang w:val="en-GB"/>
        </w:rPr>
        <w:instrText xml:space="preserve"> REF _Ref27584490 \h </w:instrText>
      </w:r>
      <w:r>
        <w:rPr>
          <w:lang w:val="en-GB"/>
        </w:rPr>
      </w:r>
      <w:r>
        <w:rPr>
          <w:lang w:val="en-GB"/>
        </w:rPr>
        <w:fldChar w:fldCharType="separate"/>
      </w:r>
      <w:proofErr w:type="spellStart"/>
      <w:r w:rsidR="00E713D1">
        <w:t>ParticleType</w:t>
      </w:r>
      <w:proofErr w:type="spellEnd"/>
      <w:r>
        <w:rPr>
          <w:lang w:val="en-GB"/>
        </w:rPr>
        <w:fldChar w:fldCharType="end"/>
      </w:r>
      <w:r>
        <w:rPr>
          <w:lang w:val="en-GB"/>
        </w:rPr>
        <w:t>.</w:t>
      </w:r>
    </w:p>
    <w:p w:rsidR="001360AE" w:rsidRDefault="001360AE" w:rsidP="001360AE">
      <w:pPr>
        <w:pStyle w:val="berschrift3"/>
        <w:rPr>
          <w:lang w:val="en-GB"/>
        </w:rPr>
      </w:pPr>
      <w:bookmarkStart w:id="94" w:name="_Toc27729742"/>
      <w:proofErr w:type="spellStart"/>
      <w:r w:rsidRPr="00817C24">
        <w:rPr>
          <w:lang w:val="en-GB"/>
        </w:rPr>
        <w:t>LifeCycleInformation</w:t>
      </w:r>
      <w:bookmarkEnd w:id="94"/>
      <w:proofErr w:type="spellEnd"/>
    </w:p>
    <w:p w:rsidR="001360AE" w:rsidRPr="00817C24" w:rsidRDefault="001360AE" w:rsidP="001360AE">
      <w:pPr>
        <w:rPr>
          <w:lang w:val="en-GB"/>
        </w:rPr>
      </w:pPr>
      <w:r>
        <w:rPr>
          <w:lang w:val="en-GB"/>
        </w:rPr>
        <w:t xml:space="preserve">For the details of </w:t>
      </w:r>
      <w:proofErr w:type="spellStart"/>
      <w:r>
        <w:rPr>
          <w:lang w:val="en-GB"/>
        </w:rPr>
        <w:t>LifeycleInformation</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_Ref27582800 \r \h </w:instrText>
      </w:r>
      <w:r>
        <w:rPr>
          <w:lang w:val="en-GB"/>
        </w:rPr>
      </w:r>
      <w:r>
        <w:rPr>
          <w:lang w:val="en-GB"/>
        </w:rPr>
        <w:fldChar w:fldCharType="separate"/>
      </w:r>
      <w:r w:rsidR="00E713D1">
        <w:rPr>
          <w:lang w:val="en-GB"/>
        </w:rPr>
        <w:t>5.4</w:t>
      </w:r>
      <w:r>
        <w:rPr>
          <w:lang w:val="en-GB"/>
        </w:rPr>
        <w:fldChar w:fldCharType="end"/>
      </w:r>
      <w:r>
        <w:rPr>
          <w:lang w:val="en-GB"/>
        </w:rPr>
        <w:t xml:space="preserve"> </w:t>
      </w:r>
      <w:r>
        <w:rPr>
          <w:lang w:val="en-GB"/>
        </w:rPr>
        <w:fldChar w:fldCharType="begin"/>
      </w:r>
      <w:r>
        <w:rPr>
          <w:lang w:val="en-GB"/>
        </w:rPr>
        <w:instrText xml:space="preserve"> REF _Ref27582811 \h </w:instrText>
      </w:r>
      <w:r>
        <w:rPr>
          <w:lang w:val="en-GB"/>
        </w:rPr>
      </w:r>
      <w:r>
        <w:rPr>
          <w:lang w:val="en-GB"/>
        </w:rPr>
        <w:fldChar w:fldCharType="separate"/>
      </w:r>
      <w:proofErr w:type="spellStart"/>
      <w:r w:rsidR="00E713D1">
        <w:t>LifeCycleInformationType</w:t>
      </w:r>
      <w:proofErr w:type="spellEnd"/>
      <w:r>
        <w:rPr>
          <w:lang w:val="en-GB"/>
        </w:rPr>
        <w:fldChar w:fldCharType="end"/>
      </w:r>
      <w:r>
        <w:rPr>
          <w:lang w:val="en-GB"/>
        </w:rPr>
        <w:t>.</w:t>
      </w:r>
    </w:p>
    <w:p w:rsidR="001360AE" w:rsidRDefault="001360AE" w:rsidP="001360AE">
      <w:pPr>
        <w:pStyle w:val="berschrift3"/>
        <w:rPr>
          <w:lang w:val="en-GB"/>
        </w:rPr>
      </w:pPr>
      <w:bookmarkStart w:id="95" w:name="_Toc27729743"/>
      <w:r>
        <w:rPr>
          <w:lang w:val="en-GB"/>
        </w:rPr>
        <w:t>Classification</w:t>
      </w:r>
      <w:bookmarkEnd w:id="95"/>
    </w:p>
    <w:p w:rsidR="001360AE" w:rsidRDefault="001360AE" w:rsidP="001360AE">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1360AE" w:rsidRPr="00912602" w:rsidRDefault="001360AE" w:rsidP="001360AE">
      <w:pPr>
        <w:pStyle w:val="berschrift3"/>
        <w:rPr>
          <w:lang w:val="en-GB"/>
        </w:rPr>
      </w:pPr>
      <w:bookmarkStart w:id="96" w:name="_Toc27729744"/>
      <w:r>
        <w:rPr>
          <w:lang w:val="en-GB"/>
        </w:rPr>
        <w:t>Annotations</w:t>
      </w:r>
      <w:bookmarkEnd w:id="96"/>
    </w:p>
    <w:p w:rsidR="001360AE" w:rsidRDefault="001360AE" w:rsidP="001360AE">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1360AE" w:rsidRDefault="001360AE" w:rsidP="001360AE">
      <w:pPr>
        <w:pStyle w:val="berschrift2"/>
      </w:pPr>
      <w:bookmarkStart w:id="97" w:name="_Ref27584481"/>
      <w:bookmarkStart w:id="98" w:name="_Ref27584490"/>
      <w:bookmarkStart w:id="99" w:name="_Toc27729745"/>
      <w:proofErr w:type="spellStart"/>
      <w:r>
        <w:t>ParticleType</w:t>
      </w:r>
      <w:bookmarkEnd w:id="97"/>
      <w:bookmarkEnd w:id="98"/>
      <w:bookmarkEnd w:id="99"/>
      <w:proofErr w:type="spellEnd"/>
    </w:p>
    <w:p w:rsidR="001360AE" w:rsidRDefault="001360AE" w:rsidP="001360AE">
      <w:pPr>
        <w:rPr>
          <w:lang w:val="en-GB"/>
        </w:rPr>
      </w:pPr>
      <w:r w:rsidRPr="00D7488F">
        <w:rPr>
          <w:lang w:val="en-GB"/>
        </w:rPr>
        <w:t xml:space="preserve">This type specifies the content of each individual particle inside a step of a phase </w:t>
      </w:r>
      <w:r>
        <w:rPr>
          <w:lang w:val="en-GB"/>
        </w:rPr>
        <w:t>of the overall Simulation Task.</w:t>
      </w:r>
    </w:p>
    <w:p w:rsidR="001360AE" w:rsidRDefault="001360AE" w:rsidP="001360AE">
      <w:pPr>
        <w:keepNext/>
        <w:jc w:val="center"/>
      </w:pPr>
      <w:r w:rsidRPr="00D37696">
        <w:rPr>
          <w:noProof/>
          <w:lang w:eastAsia="de-DE"/>
        </w:rPr>
        <w:drawing>
          <wp:inline distT="0" distB="0" distL="0" distR="0" wp14:anchorId="6BDE58BE" wp14:editId="4BFF6B9B">
            <wp:extent cx="5040000" cy="2592000"/>
            <wp:effectExtent l="57150" t="19050" r="65405" b="946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2592000"/>
                    </a:xfrm>
                    <a:prstGeom prst="rect">
                      <a:avLst/>
                    </a:prstGeom>
                    <a:effectLst>
                      <a:outerShdw blurRad="50800" dist="38100" dir="5400000" algn="t" rotWithShape="0">
                        <a:prstClr val="black">
                          <a:alpha val="40000"/>
                        </a:prstClr>
                      </a:outerShdw>
                    </a:effectLst>
                  </pic:spPr>
                </pic:pic>
              </a:graphicData>
            </a:graphic>
          </wp:inline>
        </w:drawing>
      </w:r>
    </w:p>
    <w:p w:rsidR="001360AE" w:rsidRDefault="001360AE" w:rsidP="001360AE">
      <w:pPr>
        <w:pStyle w:val="Beschriftung"/>
        <w:rPr>
          <w:lang w:val="en-GB"/>
        </w:rPr>
      </w:pPr>
      <w:r w:rsidRPr="00D37696">
        <w:rPr>
          <w:lang w:val="en-GB"/>
        </w:rPr>
        <w:t>Fi</w:t>
      </w:r>
      <w:r>
        <w:rPr>
          <w:lang w:val="en-GB"/>
        </w:rPr>
        <w:t>gure</w:t>
      </w:r>
      <w:r w:rsidRPr="00D37696">
        <w:rPr>
          <w:lang w:val="en-GB"/>
        </w:rPr>
        <w:t xml:space="preserve"> </w:t>
      </w:r>
      <w:r>
        <w:fldChar w:fldCharType="begin"/>
      </w:r>
      <w:r w:rsidRPr="00D37696">
        <w:rPr>
          <w:lang w:val="en-GB"/>
        </w:rPr>
        <w:instrText xml:space="preserve"> SEQ Table \* ARABIC </w:instrText>
      </w:r>
      <w:r>
        <w:fldChar w:fldCharType="separate"/>
      </w:r>
      <w:r w:rsidR="00E713D1">
        <w:rPr>
          <w:noProof/>
          <w:lang w:val="en-GB"/>
        </w:rPr>
        <w:t>19</w:t>
      </w:r>
      <w:r>
        <w:fldChar w:fldCharType="end"/>
      </w:r>
      <w:r w:rsidRPr="00D37696">
        <w:rPr>
          <w:lang w:val="en-GB"/>
        </w:rPr>
        <w:t xml:space="preserve">: </w:t>
      </w:r>
      <w:proofErr w:type="spellStart"/>
      <w:r w:rsidRPr="00D37696">
        <w:rPr>
          <w:lang w:val="en-GB"/>
        </w:rPr>
        <w:t>ParticleType</w:t>
      </w:r>
      <w:proofErr w:type="spellEnd"/>
      <w:r w:rsidRPr="00D37696">
        <w:rPr>
          <w:lang w:val="en-GB"/>
        </w:rPr>
        <w:t xml:space="preserve"> structure and attributes</w:t>
      </w:r>
    </w:p>
    <w:p w:rsidR="001360AE" w:rsidRDefault="001360AE" w:rsidP="001360AE">
      <w:pPr>
        <w:rPr>
          <w:lang w:val="en-GB"/>
        </w:rPr>
      </w:pPr>
      <w:r>
        <w:rPr>
          <w:lang w:val="en-GB"/>
        </w:rPr>
        <w:lastRenderedPageBreak/>
        <w:t xml:space="preserve">The </w:t>
      </w:r>
      <w:proofErr w:type="spellStart"/>
      <w:r>
        <w:rPr>
          <w:lang w:val="en-GB"/>
        </w:rPr>
        <w:t>ParticleType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Tr="001360AE">
        <w:tc>
          <w:tcPr>
            <w:tcW w:w="9062" w:type="dxa"/>
            <w:gridSpan w:val="2"/>
            <w:shd w:val="clear" w:color="auto" w:fill="D9D9D9" w:themeFill="background1" w:themeFillShade="D9"/>
          </w:tcPr>
          <w:p w:rsidR="001360AE" w:rsidRDefault="001360AE" w:rsidP="001360AE">
            <w:pPr>
              <w:rPr>
                <w:lang w:val="en-GB"/>
              </w:rPr>
            </w:pPr>
            <w:r>
              <w:rPr>
                <w:lang w:val="en-GB"/>
              </w:rPr>
              <w:t>Element name</w:t>
            </w:r>
          </w:p>
        </w:tc>
      </w:tr>
      <w:tr w:rsidR="001360AE" w:rsidTr="001360AE">
        <w:tc>
          <w:tcPr>
            <w:tcW w:w="9062" w:type="dxa"/>
            <w:gridSpan w:val="2"/>
            <w:shd w:val="clear" w:color="auto" w:fill="auto"/>
          </w:tcPr>
          <w:p w:rsidR="001360AE" w:rsidRDefault="001360AE" w:rsidP="001360AE">
            <w:pPr>
              <w:rPr>
                <w:lang w:val="en-GB"/>
              </w:rPr>
            </w:pPr>
            <w:proofErr w:type="spellStart"/>
            <w:r>
              <w:rPr>
                <w:lang w:val="en-GB"/>
              </w:rPr>
              <w:t>ResourceType</w:t>
            </w:r>
            <w:proofErr w:type="spellEnd"/>
          </w:p>
        </w:tc>
      </w:tr>
      <w:tr w:rsidR="001360AE" w:rsidTr="001360AE">
        <w:tc>
          <w:tcPr>
            <w:tcW w:w="4531" w:type="dxa"/>
            <w:shd w:val="clear" w:color="auto" w:fill="D9D9D9" w:themeFill="background1" w:themeFillShade="D9"/>
          </w:tcPr>
          <w:p w:rsidR="001360AE" w:rsidRDefault="001360AE" w:rsidP="001360AE">
            <w:pPr>
              <w:rPr>
                <w:lang w:val="en-GB"/>
              </w:rPr>
            </w:pPr>
            <w:r>
              <w:rPr>
                <w:lang w:val="en-GB"/>
              </w:rPr>
              <w:t>Sub element name</w:t>
            </w:r>
          </w:p>
        </w:tc>
        <w:tc>
          <w:tcPr>
            <w:tcW w:w="4531" w:type="dxa"/>
            <w:shd w:val="clear" w:color="auto" w:fill="D9D9D9" w:themeFill="background1" w:themeFillShade="D9"/>
          </w:tcPr>
          <w:p w:rsidR="001360AE" w:rsidRDefault="001360AE" w:rsidP="001360AE">
            <w:pPr>
              <w:rPr>
                <w:lang w:val="en-GB"/>
              </w:rPr>
            </w:pPr>
            <w:r>
              <w:rPr>
                <w:lang w:val="en-GB"/>
              </w:rPr>
              <w:t>Optional/mandatory</w:t>
            </w:r>
          </w:p>
        </w:tc>
      </w:tr>
      <w:tr w:rsidR="001360AE" w:rsidTr="001360AE">
        <w:tc>
          <w:tcPr>
            <w:tcW w:w="4531" w:type="dxa"/>
          </w:tcPr>
          <w:p w:rsidR="001360AE" w:rsidRDefault="001360AE" w:rsidP="001360AE">
            <w:pPr>
              <w:rPr>
                <w:lang w:val="en-GB"/>
              </w:rPr>
            </w:pPr>
            <w:r>
              <w:rPr>
                <w:lang w:val="en-GB"/>
              </w:rPr>
              <w:t>Resource</w:t>
            </w:r>
          </w:p>
        </w:tc>
        <w:tc>
          <w:tcPr>
            <w:tcW w:w="4531" w:type="dxa"/>
          </w:tcPr>
          <w:p w:rsidR="001360AE" w:rsidRDefault="001360AE" w:rsidP="001360AE">
            <w:pPr>
              <w:rPr>
                <w:lang w:val="en-GB"/>
              </w:rPr>
            </w:pPr>
            <w:r>
              <w:rPr>
                <w:lang w:val="en-GB"/>
              </w:rPr>
              <w:t>optional</w:t>
            </w:r>
          </w:p>
        </w:tc>
      </w:tr>
      <w:tr w:rsidR="001360AE" w:rsidTr="001360AE">
        <w:tc>
          <w:tcPr>
            <w:tcW w:w="4531" w:type="dxa"/>
          </w:tcPr>
          <w:p w:rsidR="001360AE" w:rsidRDefault="001360AE" w:rsidP="001360AE">
            <w:pPr>
              <w:rPr>
                <w:lang w:val="en-GB"/>
              </w:rPr>
            </w:pPr>
            <w:r>
              <w:rPr>
                <w:lang w:val="en-GB"/>
              </w:rPr>
              <w:t>Classification</w:t>
            </w:r>
          </w:p>
        </w:tc>
        <w:tc>
          <w:tcPr>
            <w:tcW w:w="4531" w:type="dxa"/>
          </w:tcPr>
          <w:p w:rsidR="001360AE" w:rsidRDefault="001360AE" w:rsidP="001360AE">
            <w:pPr>
              <w:keepNext/>
              <w:rPr>
                <w:lang w:val="en-GB"/>
              </w:rPr>
            </w:pPr>
            <w:r>
              <w:rPr>
                <w:lang w:val="en-GB"/>
              </w:rPr>
              <w:t>optional</w:t>
            </w:r>
          </w:p>
        </w:tc>
      </w:tr>
      <w:tr w:rsidR="001360AE" w:rsidTr="001360AE">
        <w:tc>
          <w:tcPr>
            <w:tcW w:w="4531" w:type="dxa"/>
          </w:tcPr>
          <w:p w:rsidR="001360AE" w:rsidRDefault="001360AE" w:rsidP="001360AE">
            <w:pPr>
              <w:rPr>
                <w:lang w:val="en-GB"/>
              </w:rPr>
            </w:pPr>
            <w:r>
              <w:rPr>
                <w:lang w:val="en-GB"/>
              </w:rPr>
              <w:t>Annotations</w:t>
            </w:r>
          </w:p>
        </w:tc>
        <w:tc>
          <w:tcPr>
            <w:tcW w:w="4531" w:type="dxa"/>
          </w:tcPr>
          <w:p w:rsidR="001360AE" w:rsidRDefault="001360AE" w:rsidP="001360AE">
            <w:pPr>
              <w:keepNext/>
              <w:rPr>
                <w:lang w:val="en-GB"/>
              </w:rPr>
            </w:pPr>
            <w:r>
              <w:rPr>
                <w:lang w:val="en-GB"/>
              </w:rPr>
              <w:t>optional</w:t>
            </w:r>
          </w:p>
        </w:tc>
      </w:tr>
    </w:tbl>
    <w:p w:rsidR="001360AE" w:rsidRPr="00D37696" w:rsidRDefault="001360AE" w:rsidP="001360AE">
      <w:pPr>
        <w:pStyle w:val="Beschriftung"/>
        <w:rPr>
          <w:lang w:val="en-GB"/>
        </w:rPr>
      </w:pPr>
      <w:r w:rsidRPr="00D37696">
        <w:rPr>
          <w:lang w:val="en-GB"/>
        </w:rPr>
        <w:t xml:space="preserve">Table </w:t>
      </w:r>
      <w:r>
        <w:fldChar w:fldCharType="begin"/>
      </w:r>
      <w:r w:rsidRPr="00D37696">
        <w:rPr>
          <w:lang w:val="en-GB"/>
        </w:rPr>
        <w:instrText xml:space="preserve"> SEQ Table \* ARABIC </w:instrText>
      </w:r>
      <w:r>
        <w:fldChar w:fldCharType="separate"/>
      </w:r>
      <w:r w:rsidR="00E713D1">
        <w:rPr>
          <w:noProof/>
          <w:lang w:val="en-GB"/>
        </w:rPr>
        <w:t>20</w:t>
      </w:r>
      <w:r>
        <w:fldChar w:fldCharType="end"/>
      </w:r>
      <w:r w:rsidRPr="00D37696">
        <w:rPr>
          <w:lang w:val="en-GB"/>
        </w:rPr>
        <w:t xml:space="preserve">: Sub elements of </w:t>
      </w:r>
      <w:proofErr w:type="spellStart"/>
      <w:r w:rsidRPr="00D37696">
        <w:rPr>
          <w:lang w:val="en-GB"/>
        </w:rPr>
        <w:t>ParticleType</w:t>
      </w:r>
      <w:proofErr w:type="spellEnd"/>
    </w:p>
    <w:p w:rsidR="001360AE" w:rsidRDefault="001360AE" w:rsidP="001360AE">
      <w:pPr>
        <w:rPr>
          <w:lang w:val="en-GB"/>
        </w:rPr>
      </w:pPr>
      <w:r>
        <w:rPr>
          <w:lang w:val="en-GB"/>
        </w:rPr>
        <w:t xml:space="preserve">The </w:t>
      </w:r>
      <w:proofErr w:type="spellStart"/>
      <w:r>
        <w:rPr>
          <w:lang w:val="en-GB"/>
        </w:rPr>
        <w:t>ParticleType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2214C7"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 type name</w:t>
            </w:r>
          </w:p>
        </w:tc>
      </w:tr>
      <w:tr w:rsidR="001360AE" w:rsidRPr="00DB43F2" w:rsidTr="001360AE">
        <w:trPr>
          <w:trHeight w:val="104"/>
          <w:jc w:val="center"/>
        </w:trPr>
        <w:tc>
          <w:tcPr>
            <w:tcW w:w="9072" w:type="dxa"/>
            <w:gridSpan w:val="3"/>
            <w:shd w:val="clear" w:color="auto" w:fill="auto"/>
          </w:tcPr>
          <w:p w:rsidR="001360AE" w:rsidRPr="00DB43F2" w:rsidRDefault="001360AE" w:rsidP="001360AE">
            <w:pPr>
              <w:rPr>
                <w:lang w:val="en-GB"/>
              </w:rPr>
            </w:pPr>
            <w:proofErr w:type="spellStart"/>
            <w:r>
              <w:rPr>
                <w:lang w:val="en-GB"/>
              </w:rPr>
              <w:t>ResourceType</w:t>
            </w:r>
            <w:proofErr w:type="spellEnd"/>
          </w:p>
        </w:tc>
      </w:tr>
      <w:tr w:rsidR="001360AE" w:rsidRPr="00DE1BCB" w:rsidTr="001360AE">
        <w:trPr>
          <w:trHeight w:val="104"/>
          <w:jc w:val="center"/>
        </w:trPr>
        <w:tc>
          <w:tcPr>
            <w:tcW w:w="9072" w:type="dxa"/>
            <w:gridSpan w:val="3"/>
            <w:shd w:val="clear" w:color="auto" w:fill="E7E6E6" w:themeFill="background2"/>
          </w:tcPr>
          <w:p w:rsidR="001360AE" w:rsidRPr="002214C7" w:rsidRDefault="001360AE" w:rsidP="001360AE">
            <w:pPr>
              <w:rPr>
                <w:lang w:val="en-GB"/>
              </w:rPr>
            </w:pPr>
            <w:r w:rsidRPr="002214C7">
              <w:rPr>
                <w:lang w:val="en-GB"/>
              </w:rPr>
              <w:t>Elements node XPath (if available)</w:t>
            </w:r>
          </w:p>
        </w:tc>
      </w:tr>
      <w:tr w:rsidR="001360AE" w:rsidRPr="00DE1BCB" w:rsidTr="001360AE">
        <w:trPr>
          <w:trHeight w:val="103"/>
          <w:jc w:val="center"/>
        </w:trPr>
        <w:tc>
          <w:tcPr>
            <w:tcW w:w="9072" w:type="dxa"/>
            <w:gridSpan w:val="3"/>
            <w:shd w:val="clear" w:color="auto" w:fill="auto"/>
          </w:tcPr>
          <w:p w:rsidR="001360AE" w:rsidRDefault="001360AE" w:rsidP="001360AE">
            <w:pPr>
              <w:rPr>
                <w:lang w:val="en-GB"/>
              </w:rPr>
            </w:pPr>
          </w:p>
        </w:tc>
      </w:tr>
      <w:tr w:rsidR="001360AE" w:rsidRPr="002214C7" w:rsidTr="001360AE">
        <w:trPr>
          <w:jc w:val="center"/>
        </w:trPr>
        <w:tc>
          <w:tcPr>
            <w:tcW w:w="2996" w:type="dxa"/>
            <w:shd w:val="clear" w:color="auto" w:fill="E7E6E6" w:themeFill="background2"/>
          </w:tcPr>
          <w:p w:rsidR="001360AE" w:rsidRPr="002214C7" w:rsidRDefault="001360AE" w:rsidP="001360AE">
            <w:pPr>
              <w:rPr>
                <w:lang w:val="en-GB"/>
              </w:rPr>
            </w:pPr>
            <w:r w:rsidRPr="002214C7">
              <w:rPr>
                <w:lang w:val="en-GB"/>
              </w:rPr>
              <w:t>Attribute name</w:t>
            </w:r>
          </w:p>
        </w:tc>
        <w:tc>
          <w:tcPr>
            <w:tcW w:w="2116" w:type="dxa"/>
            <w:shd w:val="clear" w:color="auto" w:fill="E7E6E6" w:themeFill="background2"/>
          </w:tcPr>
          <w:p w:rsidR="001360AE" w:rsidRPr="002214C7" w:rsidRDefault="001360AE" w:rsidP="001360AE">
            <w:pPr>
              <w:rPr>
                <w:lang w:val="en-GB"/>
              </w:rPr>
            </w:pPr>
            <w:r w:rsidRPr="002214C7">
              <w:rPr>
                <w:lang w:val="en-GB"/>
              </w:rPr>
              <w:t>Optional/mandatory</w:t>
            </w:r>
          </w:p>
        </w:tc>
        <w:tc>
          <w:tcPr>
            <w:tcW w:w="3960" w:type="dxa"/>
            <w:shd w:val="clear" w:color="auto" w:fill="E7E6E6" w:themeFill="background2"/>
          </w:tcPr>
          <w:p w:rsidR="001360AE" w:rsidRPr="002214C7" w:rsidRDefault="001360AE" w:rsidP="001360AE">
            <w:pPr>
              <w:rPr>
                <w:lang w:val="en-GB"/>
              </w:rPr>
            </w:pPr>
            <w:r w:rsidRPr="002214C7">
              <w:rPr>
                <w:lang w:val="en-GB"/>
              </w:rPr>
              <w:t>Attribute description</w:t>
            </w:r>
          </w:p>
        </w:tc>
      </w:tr>
      <w:tr w:rsidR="001360AE" w:rsidRPr="00DE1BCB" w:rsidTr="001360AE">
        <w:trPr>
          <w:jc w:val="center"/>
        </w:trPr>
        <w:tc>
          <w:tcPr>
            <w:tcW w:w="2996" w:type="dxa"/>
          </w:tcPr>
          <w:p w:rsidR="001360AE" w:rsidRDefault="001360AE" w:rsidP="001360AE">
            <w:pPr>
              <w:rPr>
                <w:lang w:val="en-GB"/>
              </w:rPr>
            </w:pPr>
            <w:r>
              <w:rPr>
                <w:lang w:val="en-GB"/>
              </w:rPr>
              <w:t>id</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rPr>
                <w:lang w:val="en-GB"/>
              </w:rPr>
            </w:pPr>
            <w:r>
              <w:rPr>
                <w:lang w:val="en-GB"/>
              </w:rPr>
              <w:t>T</w:t>
            </w:r>
            <w:r w:rsidRPr="00B058F2">
              <w:rPr>
                <w:lang w:val="en-GB"/>
              </w:rPr>
              <w:t>his attribute gives the model element a file-wide unique id which can</w:t>
            </w:r>
            <w:r>
              <w:rPr>
                <w:lang w:val="en-GB"/>
              </w:rPr>
              <w:t xml:space="preserve"> </w:t>
            </w:r>
            <w:r w:rsidRPr="00B058F2">
              <w:rPr>
                <w:lang w:val="en-GB"/>
              </w:rPr>
              <w:t>be referenced from other elements</w:t>
            </w:r>
            <w:r>
              <w:rPr>
                <w:lang w:val="en-GB"/>
              </w:rPr>
              <w:t xml:space="preserve"> or via URI fragment identifier</w:t>
            </w:r>
            <w:r w:rsidRPr="00B058F2">
              <w:rPr>
                <w:lang w:val="en-GB"/>
              </w:rPr>
              <w:t xml:space="preserve"> </w:t>
            </w:r>
          </w:p>
        </w:tc>
      </w:tr>
      <w:tr w:rsidR="001360AE" w:rsidRPr="00DE1BCB" w:rsidTr="001360AE">
        <w:trPr>
          <w:jc w:val="center"/>
        </w:trPr>
        <w:tc>
          <w:tcPr>
            <w:tcW w:w="2996" w:type="dxa"/>
          </w:tcPr>
          <w:p w:rsidR="001360AE" w:rsidRDefault="001360AE" w:rsidP="001360AE">
            <w:pPr>
              <w:rPr>
                <w:lang w:val="en-GB"/>
              </w:rPr>
            </w:pPr>
            <w:r>
              <w:rPr>
                <w:lang w:val="en-GB"/>
              </w:rPr>
              <w:t>description</w:t>
            </w:r>
          </w:p>
        </w:tc>
        <w:tc>
          <w:tcPr>
            <w:tcW w:w="2116" w:type="dxa"/>
          </w:tcPr>
          <w:p w:rsidR="001360AE" w:rsidRDefault="001360AE" w:rsidP="001360AE">
            <w:pPr>
              <w:rPr>
                <w:lang w:val="en-GB"/>
              </w:rPr>
            </w:pPr>
            <w:r>
              <w:rPr>
                <w:lang w:val="en-GB"/>
              </w:rPr>
              <w:t>optional</w:t>
            </w:r>
          </w:p>
        </w:tc>
        <w:tc>
          <w:tcPr>
            <w:tcW w:w="3960" w:type="dxa"/>
          </w:tcPr>
          <w:p w:rsidR="001360AE" w:rsidRDefault="001360AE" w:rsidP="001360AE">
            <w:pPr>
              <w:keepNext/>
              <w:rPr>
                <w:lang w:val="en-GB"/>
              </w:rPr>
            </w:pPr>
            <w:r w:rsidRPr="00B058F2">
              <w:rPr>
                <w:lang w:val="en-GB"/>
              </w:rPr>
              <w:t>This attribute gives a human readable longer description of the</w:t>
            </w:r>
            <w:r>
              <w:rPr>
                <w:lang w:val="en-GB"/>
              </w:rPr>
              <w:t xml:space="preserve"> </w:t>
            </w:r>
            <w:r w:rsidRPr="00B058F2">
              <w:rPr>
                <w:lang w:val="en-GB"/>
              </w:rPr>
              <w:t>model element, which can be shown to the user where appropriate.</w:t>
            </w:r>
          </w:p>
        </w:tc>
      </w:tr>
    </w:tbl>
    <w:p w:rsidR="001360AE" w:rsidRDefault="001360AE" w:rsidP="001360AE">
      <w:pPr>
        <w:pStyle w:val="Beschriftung"/>
      </w:pPr>
      <w:r>
        <w:t xml:space="preserve">Table </w:t>
      </w:r>
      <w:fldSimple w:instr=" SEQ Table \* ARABIC ">
        <w:r w:rsidR="00E713D1">
          <w:rPr>
            <w:noProof/>
          </w:rPr>
          <w:t>21</w:t>
        </w:r>
      </w:fldSimple>
      <w:r>
        <w:t xml:space="preserve">: </w:t>
      </w:r>
      <w:proofErr w:type="spellStart"/>
      <w:r>
        <w:t>ParticleType</w:t>
      </w:r>
      <w:proofErr w:type="spellEnd"/>
      <w:r>
        <w:t xml:space="preserve"> </w:t>
      </w:r>
      <w:proofErr w:type="spellStart"/>
      <w:r>
        <w:t>attributes</w:t>
      </w:r>
      <w:proofErr w:type="spellEnd"/>
    </w:p>
    <w:p w:rsidR="001360AE" w:rsidRDefault="001360AE" w:rsidP="001360AE">
      <w:pPr>
        <w:pStyle w:val="berschrift3"/>
        <w:rPr>
          <w:lang w:val="en-GB"/>
        </w:rPr>
      </w:pPr>
      <w:bookmarkStart w:id="100" w:name="_Toc27729746"/>
      <w:r w:rsidRPr="00D37696">
        <w:rPr>
          <w:lang w:val="en-GB"/>
        </w:rPr>
        <w:t>Resource</w:t>
      </w:r>
      <w:bookmarkEnd w:id="100"/>
    </w:p>
    <w:p w:rsidR="001360AE" w:rsidRPr="00817C24" w:rsidRDefault="001360AE" w:rsidP="001360AE">
      <w:pPr>
        <w:rPr>
          <w:lang w:val="en-GB"/>
        </w:rPr>
      </w:pPr>
      <w:r>
        <w:rPr>
          <w:lang w:val="en-GB"/>
        </w:rPr>
        <w:t xml:space="preserve">For the details of Resource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_Ref27584423 \r \h </w:instrText>
      </w:r>
      <w:r>
        <w:rPr>
          <w:lang w:val="en-GB"/>
        </w:rPr>
      </w:r>
      <w:r>
        <w:rPr>
          <w:lang w:val="en-GB"/>
        </w:rPr>
        <w:fldChar w:fldCharType="separate"/>
      </w:r>
      <w:r w:rsidR="00E713D1">
        <w:rPr>
          <w:lang w:val="en-GB"/>
        </w:rPr>
        <w:t>5.8</w:t>
      </w:r>
      <w:r>
        <w:rPr>
          <w:lang w:val="en-GB"/>
        </w:rPr>
        <w:fldChar w:fldCharType="end"/>
      </w:r>
      <w:r>
        <w:rPr>
          <w:lang w:val="en-GB"/>
        </w:rPr>
        <w:t xml:space="preserve"> </w:t>
      </w:r>
      <w:r>
        <w:rPr>
          <w:lang w:val="en-GB"/>
        </w:rPr>
        <w:fldChar w:fldCharType="begin"/>
      </w:r>
      <w:r>
        <w:rPr>
          <w:lang w:val="en-GB"/>
        </w:rPr>
        <w:instrText xml:space="preserve"> REF _Ref27584423 \h </w:instrText>
      </w:r>
      <w:r>
        <w:rPr>
          <w:lang w:val="en-GB"/>
        </w:rPr>
      </w:r>
      <w:r>
        <w:rPr>
          <w:lang w:val="en-GB"/>
        </w:rPr>
        <w:fldChar w:fldCharType="separate"/>
      </w:r>
      <w:proofErr w:type="spellStart"/>
      <w:r w:rsidR="00E713D1">
        <w:t>ResourceType</w:t>
      </w:r>
      <w:proofErr w:type="spellEnd"/>
      <w:r>
        <w:rPr>
          <w:lang w:val="en-GB"/>
        </w:rPr>
        <w:fldChar w:fldCharType="end"/>
      </w:r>
      <w:r>
        <w:rPr>
          <w:lang w:val="en-GB"/>
        </w:rPr>
        <w:t>.</w:t>
      </w:r>
    </w:p>
    <w:p w:rsidR="001360AE" w:rsidRDefault="001360AE" w:rsidP="001360AE">
      <w:pPr>
        <w:pStyle w:val="berschrift3"/>
        <w:rPr>
          <w:lang w:val="en-GB"/>
        </w:rPr>
      </w:pPr>
      <w:bookmarkStart w:id="101" w:name="_Toc27729747"/>
      <w:r>
        <w:rPr>
          <w:lang w:val="en-GB"/>
        </w:rPr>
        <w:t>Classification</w:t>
      </w:r>
      <w:bookmarkEnd w:id="101"/>
    </w:p>
    <w:p w:rsidR="001360AE" w:rsidRDefault="001360AE" w:rsidP="001360AE">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1360AE" w:rsidRPr="00912602" w:rsidRDefault="001360AE" w:rsidP="001360AE">
      <w:pPr>
        <w:pStyle w:val="berschrift3"/>
        <w:rPr>
          <w:lang w:val="en-GB"/>
        </w:rPr>
      </w:pPr>
      <w:bookmarkStart w:id="102" w:name="_Toc27729748"/>
      <w:r>
        <w:rPr>
          <w:lang w:val="en-GB"/>
        </w:rPr>
        <w:t>Annotations</w:t>
      </w:r>
      <w:bookmarkEnd w:id="102"/>
    </w:p>
    <w:p w:rsidR="001360AE" w:rsidRDefault="001360AE" w:rsidP="001360AE">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963306" w:rsidRDefault="00D365B4" w:rsidP="00963306">
      <w:pPr>
        <w:pStyle w:val="berschrift2"/>
      </w:pPr>
      <w:bookmarkStart w:id="103" w:name="_Ref27582800"/>
      <w:bookmarkStart w:id="104" w:name="_Ref27582811"/>
      <w:bookmarkStart w:id="105" w:name="_Toc27729749"/>
      <w:bookmarkEnd w:id="86"/>
      <w:proofErr w:type="spellStart"/>
      <w:r>
        <w:t>LifeCycleInformationT</w:t>
      </w:r>
      <w:r w:rsidR="00E679F9">
        <w:t>ype</w:t>
      </w:r>
      <w:bookmarkEnd w:id="103"/>
      <w:bookmarkEnd w:id="104"/>
      <w:bookmarkEnd w:id="105"/>
      <w:proofErr w:type="spellEnd"/>
    </w:p>
    <w:p w:rsidR="00DB43F2" w:rsidRDefault="005134EF" w:rsidP="005134EF">
      <w:pPr>
        <w:rPr>
          <w:rFonts w:cstheme="minorHAnsi"/>
          <w:lang w:val="en-GB"/>
        </w:rPr>
      </w:pPr>
      <w:r w:rsidRPr="005134EF">
        <w:rPr>
          <w:rFonts w:cstheme="minorHAnsi"/>
          <w:lang w:val="en-GB"/>
        </w:rPr>
        <w:t>This element contains life cycle information about the enclosing phase or step</w:t>
      </w:r>
      <w:r>
        <w:rPr>
          <w:rFonts w:cstheme="minorHAnsi"/>
          <w:lang w:val="en-GB"/>
        </w:rPr>
        <w:t xml:space="preserve"> </w:t>
      </w:r>
      <w:r w:rsidRPr="005134EF">
        <w:rPr>
          <w:rFonts w:cstheme="minorHAnsi"/>
          <w:lang w:val="en-GB"/>
        </w:rPr>
        <w:t>element.  Due to the inherent dependencies of life cycles, life cycle information</w:t>
      </w:r>
      <w:r>
        <w:rPr>
          <w:rFonts w:cstheme="minorHAnsi"/>
          <w:lang w:val="en-GB"/>
        </w:rPr>
        <w:t xml:space="preserve"> </w:t>
      </w:r>
      <w:r w:rsidRPr="005134EF">
        <w:rPr>
          <w:rFonts w:cstheme="minorHAnsi"/>
          <w:lang w:val="en-GB"/>
        </w:rPr>
        <w:t>at later phases will be dependent on life cycle status of former phases to a</w:t>
      </w:r>
      <w:r>
        <w:rPr>
          <w:rFonts w:cstheme="minorHAnsi"/>
          <w:lang w:val="en-GB"/>
        </w:rPr>
        <w:t xml:space="preserve"> </w:t>
      </w:r>
      <w:r w:rsidRPr="005134EF">
        <w:rPr>
          <w:rFonts w:cstheme="minorHAnsi"/>
          <w:lang w:val="en-GB"/>
        </w:rPr>
        <w:t>certain extent:  For example, if the Implementation Phase is designated as having</w:t>
      </w:r>
      <w:r>
        <w:rPr>
          <w:rFonts w:cstheme="minorHAnsi"/>
          <w:lang w:val="en-GB"/>
        </w:rPr>
        <w:t xml:space="preserve"> </w:t>
      </w:r>
      <w:r w:rsidRPr="005134EF">
        <w:rPr>
          <w:rFonts w:cstheme="minorHAnsi"/>
          <w:lang w:val="en-GB"/>
        </w:rPr>
        <w:t>reached the status "Validated", it would create a contradiction if the Requirements</w:t>
      </w:r>
      <w:r>
        <w:rPr>
          <w:rFonts w:cstheme="minorHAnsi"/>
          <w:lang w:val="en-GB"/>
        </w:rPr>
        <w:t xml:space="preserve"> </w:t>
      </w:r>
      <w:r w:rsidRPr="005134EF">
        <w:rPr>
          <w:rFonts w:cstheme="minorHAnsi"/>
          <w:lang w:val="en-GB"/>
        </w:rPr>
        <w:t>Phase has only reached status "Drafted".</w:t>
      </w:r>
      <w:r>
        <w:rPr>
          <w:rFonts w:cstheme="minorHAnsi"/>
          <w:lang w:val="en-GB"/>
        </w:rPr>
        <w:t xml:space="preserve"> </w:t>
      </w:r>
      <w:r w:rsidRPr="005134EF">
        <w:rPr>
          <w:rFonts w:cstheme="minorHAnsi"/>
          <w:lang w:val="en-GB"/>
        </w:rPr>
        <w:t>Multiple life cycle information entries can be present, in order to record the</w:t>
      </w:r>
      <w:r>
        <w:rPr>
          <w:rFonts w:cstheme="minorHAnsi"/>
          <w:lang w:val="en-GB"/>
        </w:rPr>
        <w:t xml:space="preserve"> </w:t>
      </w:r>
      <w:r w:rsidRPr="005134EF">
        <w:rPr>
          <w:rFonts w:cstheme="minorHAnsi"/>
          <w:lang w:val="en-GB"/>
        </w:rPr>
        <w:t xml:space="preserve">historical progression of the life cycle status, however only the last </w:t>
      </w:r>
      <w:r w:rsidRPr="005134EF">
        <w:rPr>
          <w:rFonts w:cstheme="minorHAnsi"/>
          <w:lang w:val="en-GB"/>
        </w:rPr>
        <w:lastRenderedPageBreak/>
        <w:t>entry in</w:t>
      </w:r>
      <w:r>
        <w:rPr>
          <w:rFonts w:cstheme="minorHAnsi"/>
          <w:lang w:val="en-GB"/>
        </w:rPr>
        <w:t xml:space="preserve"> </w:t>
      </w:r>
      <w:r w:rsidRPr="005134EF">
        <w:rPr>
          <w:rFonts w:cstheme="minorHAnsi"/>
          <w:lang w:val="en-GB"/>
        </w:rPr>
        <w:t>document order, which will also be of the highest maturity, will be considered</w:t>
      </w:r>
      <w:r>
        <w:rPr>
          <w:rFonts w:cstheme="minorHAnsi"/>
          <w:lang w:val="en-GB"/>
        </w:rPr>
        <w:t xml:space="preserve"> </w:t>
      </w:r>
      <w:r w:rsidRPr="005134EF">
        <w:rPr>
          <w:rFonts w:cstheme="minorHAnsi"/>
          <w:lang w:val="en-GB"/>
        </w:rPr>
        <w:t>valid for the current file contents, earlier states only recording historical</w:t>
      </w:r>
      <w:r>
        <w:rPr>
          <w:rFonts w:cstheme="minorHAnsi"/>
          <w:lang w:val="en-GB"/>
        </w:rPr>
        <w:t xml:space="preserve"> data.</w:t>
      </w:r>
    </w:p>
    <w:p w:rsidR="00A02DA8" w:rsidRDefault="00A02DA8" w:rsidP="00A02DA8">
      <w:pPr>
        <w:keepNext/>
        <w:jc w:val="center"/>
      </w:pPr>
      <w:r w:rsidRPr="00A02DA8">
        <w:rPr>
          <w:rFonts w:cstheme="minorHAnsi"/>
          <w:noProof/>
          <w:lang w:eastAsia="de-DE"/>
        </w:rPr>
        <w:drawing>
          <wp:inline distT="0" distB="0" distL="0" distR="0" wp14:anchorId="56C10642" wp14:editId="43BB182C">
            <wp:extent cx="3304800" cy="1846800"/>
            <wp:effectExtent l="57150" t="19050" r="48260" b="965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4800" cy="1846800"/>
                    </a:xfrm>
                    <a:prstGeom prst="rect">
                      <a:avLst/>
                    </a:prstGeom>
                    <a:effectLst>
                      <a:outerShdw blurRad="50800" dist="38100" dir="5400000" algn="t" rotWithShape="0">
                        <a:prstClr val="black">
                          <a:alpha val="40000"/>
                        </a:prstClr>
                      </a:outerShdw>
                    </a:effectLst>
                  </pic:spPr>
                </pic:pic>
              </a:graphicData>
            </a:graphic>
          </wp:inline>
        </w:drawing>
      </w:r>
    </w:p>
    <w:p w:rsidR="00A02DA8" w:rsidRPr="00A02DA8" w:rsidRDefault="00A02DA8" w:rsidP="00A02DA8">
      <w:pPr>
        <w:pStyle w:val="Beschriftung"/>
        <w:rPr>
          <w:lang w:val="en-GB"/>
        </w:rPr>
      </w:pPr>
      <w:r w:rsidRPr="00A02DA8">
        <w:rPr>
          <w:lang w:val="en-GB"/>
        </w:rPr>
        <w:t xml:space="preserve">Figure </w:t>
      </w:r>
      <w:r>
        <w:fldChar w:fldCharType="begin"/>
      </w:r>
      <w:r w:rsidRPr="00A02DA8">
        <w:rPr>
          <w:lang w:val="en-GB"/>
        </w:rPr>
        <w:instrText xml:space="preserve"> SEQ Figure \* ARABIC </w:instrText>
      </w:r>
      <w:r>
        <w:fldChar w:fldCharType="separate"/>
      </w:r>
      <w:r w:rsidR="00E713D1">
        <w:rPr>
          <w:noProof/>
          <w:lang w:val="en-GB"/>
        </w:rPr>
        <w:t>17</w:t>
      </w:r>
      <w:r>
        <w:fldChar w:fldCharType="end"/>
      </w:r>
      <w:r w:rsidRPr="00A02DA8">
        <w:rPr>
          <w:lang w:val="en-GB"/>
        </w:rPr>
        <w:t xml:space="preserve">: </w:t>
      </w:r>
      <w:proofErr w:type="spellStart"/>
      <w:r w:rsidRPr="00A02DA8">
        <w:rPr>
          <w:lang w:val="en-GB"/>
        </w:rPr>
        <w:t>LifecycleInformationType</w:t>
      </w:r>
      <w:proofErr w:type="spellEnd"/>
      <w:r w:rsidRPr="00A02DA8">
        <w:rPr>
          <w:lang w:val="en-GB"/>
        </w:rPr>
        <w:t xml:space="preserve"> structure</w:t>
      </w:r>
    </w:p>
    <w:p w:rsidR="00A02DA8" w:rsidRDefault="001525E9" w:rsidP="00A02DA8">
      <w:pPr>
        <w:rPr>
          <w:lang w:val="en-GB"/>
        </w:rPr>
      </w:pPr>
      <w:r>
        <w:rPr>
          <w:lang w:val="en-GB"/>
        </w:rPr>
        <w:t xml:space="preserve">The </w:t>
      </w:r>
      <w:proofErr w:type="spellStart"/>
      <w:r>
        <w:rPr>
          <w:lang w:val="en-GB"/>
        </w:rPr>
        <w:t>LifeCycleInformation</w:t>
      </w:r>
      <w:r w:rsidR="00A02DA8">
        <w:rPr>
          <w:lang w:val="en-GB"/>
        </w:rPr>
        <w:t>Type</w:t>
      </w:r>
      <w:proofErr w:type="spellEnd"/>
      <w:r w:rsidR="00A02DA8">
        <w:rPr>
          <w:lang w:val="en-GB"/>
        </w:rPr>
        <w:t xml:space="preserve"> is structured by subordinated elements as described </w:t>
      </w:r>
      <w:r w:rsidR="000218BD">
        <w:rPr>
          <w:lang w:val="en-GB"/>
        </w:rPr>
        <w:t xml:space="preserve">in the table </w:t>
      </w:r>
      <w:r w:rsidR="00A02DA8">
        <w:rPr>
          <w:lang w:val="en-GB"/>
        </w:rPr>
        <w:t>below.</w:t>
      </w:r>
    </w:p>
    <w:tbl>
      <w:tblPr>
        <w:tblStyle w:val="Tabellenraster"/>
        <w:tblW w:w="0" w:type="auto"/>
        <w:tblLook w:val="04A0" w:firstRow="1" w:lastRow="0" w:firstColumn="1" w:lastColumn="0" w:noHBand="0" w:noVBand="1"/>
      </w:tblPr>
      <w:tblGrid>
        <w:gridCol w:w="4531"/>
        <w:gridCol w:w="4531"/>
      </w:tblGrid>
      <w:tr w:rsidR="001525E9" w:rsidTr="001525E9">
        <w:tc>
          <w:tcPr>
            <w:tcW w:w="9062" w:type="dxa"/>
            <w:gridSpan w:val="2"/>
            <w:shd w:val="clear" w:color="auto" w:fill="D9D9D9" w:themeFill="background1" w:themeFillShade="D9"/>
          </w:tcPr>
          <w:p w:rsidR="001525E9" w:rsidRDefault="002214C7" w:rsidP="00A02DA8">
            <w:pPr>
              <w:rPr>
                <w:lang w:val="en-GB"/>
              </w:rPr>
            </w:pPr>
            <w:r>
              <w:rPr>
                <w:lang w:val="en-GB"/>
              </w:rPr>
              <w:t xml:space="preserve">Element </w:t>
            </w:r>
            <w:r w:rsidR="001525E9">
              <w:rPr>
                <w:lang w:val="en-GB"/>
              </w:rPr>
              <w:t>name</w:t>
            </w:r>
          </w:p>
        </w:tc>
      </w:tr>
      <w:tr w:rsidR="001525E9" w:rsidTr="001525E9">
        <w:tc>
          <w:tcPr>
            <w:tcW w:w="9062" w:type="dxa"/>
            <w:gridSpan w:val="2"/>
            <w:shd w:val="clear" w:color="auto" w:fill="auto"/>
          </w:tcPr>
          <w:p w:rsidR="001525E9" w:rsidRDefault="001525E9" w:rsidP="00A02DA8">
            <w:pPr>
              <w:rPr>
                <w:lang w:val="en-GB"/>
              </w:rPr>
            </w:pPr>
            <w:proofErr w:type="spellStart"/>
            <w:r>
              <w:rPr>
                <w:lang w:val="en-GB"/>
              </w:rPr>
              <w:t>LifeCycleInformationType</w:t>
            </w:r>
            <w:proofErr w:type="spellEnd"/>
          </w:p>
        </w:tc>
      </w:tr>
      <w:tr w:rsidR="00A02DA8" w:rsidTr="00A02DA8">
        <w:tc>
          <w:tcPr>
            <w:tcW w:w="4531" w:type="dxa"/>
            <w:shd w:val="clear" w:color="auto" w:fill="D9D9D9" w:themeFill="background1" w:themeFillShade="D9"/>
          </w:tcPr>
          <w:p w:rsidR="00A02DA8" w:rsidRDefault="00A02DA8" w:rsidP="00A02DA8">
            <w:pPr>
              <w:rPr>
                <w:lang w:val="en-GB"/>
              </w:rPr>
            </w:pPr>
            <w:r>
              <w:rPr>
                <w:lang w:val="en-GB"/>
              </w:rPr>
              <w:t>Sub element name</w:t>
            </w:r>
          </w:p>
        </w:tc>
        <w:tc>
          <w:tcPr>
            <w:tcW w:w="4531" w:type="dxa"/>
            <w:shd w:val="clear" w:color="auto" w:fill="D9D9D9" w:themeFill="background1" w:themeFillShade="D9"/>
          </w:tcPr>
          <w:p w:rsidR="00A02DA8" w:rsidRDefault="00A02DA8" w:rsidP="00A02DA8">
            <w:pPr>
              <w:rPr>
                <w:lang w:val="en-GB"/>
              </w:rPr>
            </w:pPr>
            <w:r>
              <w:rPr>
                <w:lang w:val="en-GB"/>
              </w:rPr>
              <w:t>Optional/mandatory</w:t>
            </w:r>
          </w:p>
        </w:tc>
      </w:tr>
      <w:tr w:rsidR="00A02DA8" w:rsidTr="00A02DA8">
        <w:tc>
          <w:tcPr>
            <w:tcW w:w="4531" w:type="dxa"/>
          </w:tcPr>
          <w:p w:rsidR="00A02DA8" w:rsidRDefault="00A02DA8" w:rsidP="00A02DA8">
            <w:pPr>
              <w:rPr>
                <w:lang w:val="en-GB"/>
              </w:rPr>
            </w:pPr>
            <w:r>
              <w:rPr>
                <w:lang w:val="en-GB"/>
              </w:rPr>
              <w:t>Drafted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Defined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Validated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Approved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Archived</w:t>
            </w:r>
          </w:p>
        </w:tc>
        <w:tc>
          <w:tcPr>
            <w:tcW w:w="4531" w:type="dxa"/>
          </w:tcPr>
          <w:p w:rsidR="00A02DA8" w:rsidRDefault="001525E9" w:rsidP="00A02DA8">
            <w:pPr>
              <w:rPr>
                <w:lang w:val="en-GB"/>
              </w:rPr>
            </w:pPr>
            <w:r>
              <w:rPr>
                <w:lang w:val="en-GB"/>
              </w:rPr>
              <w:t>optional</w:t>
            </w:r>
          </w:p>
        </w:tc>
      </w:tr>
      <w:tr w:rsidR="00A02DA8" w:rsidTr="00A02DA8">
        <w:tc>
          <w:tcPr>
            <w:tcW w:w="4531" w:type="dxa"/>
          </w:tcPr>
          <w:p w:rsidR="00A02DA8" w:rsidRDefault="00A02DA8" w:rsidP="00A02DA8">
            <w:pPr>
              <w:rPr>
                <w:lang w:val="en-GB"/>
              </w:rPr>
            </w:pPr>
            <w:r>
              <w:rPr>
                <w:lang w:val="en-GB"/>
              </w:rPr>
              <w:t>Retracted</w:t>
            </w:r>
          </w:p>
        </w:tc>
        <w:tc>
          <w:tcPr>
            <w:tcW w:w="4531" w:type="dxa"/>
          </w:tcPr>
          <w:p w:rsidR="00A02DA8" w:rsidRDefault="001525E9" w:rsidP="001525E9">
            <w:pPr>
              <w:keepNext/>
              <w:rPr>
                <w:lang w:val="en-GB"/>
              </w:rPr>
            </w:pPr>
            <w:r>
              <w:rPr>
                <w:lang w:val="en-GB"/>
              </w:rPr>
              <w:t>optional</w:t>
            </w:r>
          </w:p>
        </w:tc>
      </w:tr>
    </w:tbl>
    <w:p w:rsidR="00A02DA8" w:rsidRDefault="001525E9" w:rsidP="001525E9">
      <w:pPr>
        <w:pStyle w:val="Beschriftung"/>
        <w:rPr>
          <w:lang w:val="en-GB"/>
        </w:rPr>
      </w:pPr>
      <w:r w:rsidRPr="009E038D">
        <w:rPr>
          <w:lang w:val="en-GB"/>
        </w:rPr>
        <w:t xml:space="preserve">Table </w:t>
      </w:r>
      <w:r>
        <w:fldChar w:fldCharType="begin"/>
      </w:r>
      <w:r w:rsidRPr="009E038D">
        <w:rPr>
          <w:lang w:val="en-GB"/>
        </w:rPr>
        <w:instrText xml:space="preserve"> SEQ Table \* ARABIC </w:instrText>
      </w:r>
      <w:r>
        <w:fldChar w:fldCharType="separate"/>
      </w:r>
      <w:r w:rsidR="00E713D1">
        <w:rPr>
          <w:noProof/>
          <w:lang w:val="en-GB"/>
        </w:rPr>
        <w:t>22</w:t>
      </w:r>
      <w:r>
        <w:fldChar w:fldCharType="end"/>
      </w:r>
      <w:r w:rsidRPr="009E038D">
        <w:rPr>
          <w:lang w:val="en-GB"/>
        </w:rPr>
        <w:t xml:space="preserve">: Sub elements of </w:t>
      </w:r>
      <w:proofErr w:type="spellStart"/>
      <w:r w:rsidRPr="009E038D">
        <w:rPr>
          <w:lang w:val="en-GB"/>
        </w:rPr>
        <w:t>LifeCycleEntryType</w:t>
      </w:r>
      <w:proofErr w:type="spellEnd"/>
    </w:p>
    <w:p w:rsidR="00A02DA8" w:rsidRDefault="00A02DA8" w:rsidP="00A02DA8">
      <w:pPr>
        <w:rPr>
          <w:lang w:val="en-GB"/>
        </w:rPr>
      </w:pPr>
      <w:r>
        <w:rPr>
          <w:lang w:val="en-GB"/>
        </w:rPr>
        <w:t xml:space="preserve">The </w:t>
      </w:r>
      <w:proofErr w:type="spellStart"/>
      <w:r>
        <w:rPr>
          <w:lang w:val="en-GB"/>
        </w:rPr>
        <w:t>ContentType</w:t>
      </w:r>
      <w:proofErr w:type="spellEnd"/>
      <w:r>
        <w:rPr>
          <w:lang w:val="en-GB"/>
        </w:rPr>
        <w:t xml:space="preserve"> is not associated with any attributes.</w:t>
      </w:r>
    </w:p>
    <w:p w:rsidR="00A02DA8" w:rsidRDefault="00A02DA8" w:rsidP="00A02DA8">
      <w:pPr>
        <w:pStyle w:val="berschrift3"/>
        <w:rPr>
          <w:lang w:val="en-GB"/>
        </w:rPr>
      </w:pPr>
      <w:bookmarkStart w:id="106" w:name="_Toc27729750"/>
      <w:r>
        <w:rPr>
          <w:lang w:val="en-GB"/>
        </w:rPr>
        <w:t>Drafted</w:t>
      </w:r>
      <w:bookmarkEnd w:id="106"/>
    </w:p>
    <w:p w:rsidR="00A02DA8" w:rsidRDefault="00A02DA8" w:rsidP="00A02DA8">
      <w:pPr>
        <w:rPr>
          <w:lang w:val="en-GB"/>
        </w:rPr>
      </w:pPr>
      <w:r>
        <w:rPr>
          <w:lang w:val="en-GB"/>
        </w:rPr>
        <w:t xml:space="preserve">For details of life cycle entries such as Drafted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07" w:name="_Toc27729751"/>
      <w:r>
        <w:rPr>
          <w:lang w:val="en-GB"/>
        </w:rPr>
        <w:t>Defined</w:t>
      </w:r>
      <w:bookmarkEnd w:id="107"/>
    </w:p>
    <w:p w:rsidR="00A02DA8" w:rsidRPr="00A02DA8" w:rsidRDefault="00A02DA8" w:rsidP="00A02DA8">
      <w:pPr>
        <w:rPr>
          <w:lang w:val="en-GB"/>
        </w:rPr>
      </w:pPr>
      <w:r>
        <w:rPr>
          <w:lang w:val="en-GB"/>
        </w:rPr>
        <w:t xml:space="preserve">For details of life cycle entries such as Defined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08" w:name="_Toc27729752"/>
      <w:r>
        <w:rPr>
          <w:lang w:val="en-GB"/>
        </w:rPr>
        <w:t>Validated</w:t>
      </w:r>
      <w:bookmarkEnd w:id="108"/>
    </w:p>
    <w:p w:rsidR="00A02DA8" w:rsidRPr="00A02DA8" w:rsidRDefault="00A02DA8" w:rsidP="00A02DA8">
      <w:pPr>
        <w:rPr>
          <w:lang w:val="en-GB"/>
        </w:rPr>
      </w:pPr>
      <w:r>
        <w:rPr>
          <w:lang w:val="en-GB"/>
        </w:rPr>
        <w:t xml:space="preserve">For details of life cycle entries such as Validated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09" w:name="_Toc27729753"/>
      <w:r>
        <w:rPr>
          <w:lang w:val="en-GB"/>
        </w:rPr>
        <w:t>Approved</w:t>
      </w:r>
      <w:bookmarkEnd w:id="109"/>
    </w:p>
    <w:p w:rsidR="00A02DA8" w:rsidRPr="00A02DA8" w:rsidRDefault="00A02DA8" w:rsidP="00A02DA8">
      <w:pPr>
        <w:rPr>
          <w:lang w:val="en-GB"/>
        </w:rPr>
      </w:pPr>
      <w:r>
        <w:rPr>
          <w:lang w:val="en-GB"/>
        </w:rPr>
        <w:t xml:space="preserve">For details of life cycle entries such as Approved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10" w:name="_Toc27729754"/>
      <w:r>
        <w:rPr>
          <w:lang w:val="en-GB"/>
        </w:rPr>
        <w:t>Archived</w:t>
      </w:r>
      <w:bookmarkEnd w:id="110"/>
    </w:p>
    <w:p w:rsidR="00A02DA8" w:rsidRPr="00A02DA8" w:rsidRDefault="00A02DA8" w:rsidP="00A02DA8">
      <w:pPr>
        <w:rPr>
          <w:lang w:val="en-GB"/>
        </w:rPr>
      </w:pPr>
      <w:r>
        <w:rPr>
          <w:lang w:val="en-GB"/>
        </w:rPr>
        <w:t xml:space="preserve">For details of life cycle entries such as Archived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A02DA8" w:rsidRDefault="00A02DA8" w:rsidP="00A02DA8">
      <w:pPr>
        <w:pStyle w:val="berschrift3"/>
        <w:rPr>
          <w:lang w:val="en-GB"/>
        </w:rPr>
      </w:pPr>
      <w:bookmarkStart w:id="111" w:name="_Toc27729755"/>
      <w:r>
        <w:rPr>
          <w:lang w:val="en-GB"/>
        </w:rPr>
        <w:lastRenderedPageBreak/>
        <w:t>Retracted</w:t>
      </w:r>
      <w:bookmarkEnd w:id="111"/>
    </w:p>
    <w:p w:rsidR="00A02DA8" w:rsidRPr="00A02DA8" w:rsidRDefault="00A02DA8" w:rsidP="00A02DA8">
      <w:pPr>
        <w:rPr>
          <w:lang w:val="en-GB"/>
        </w:rPr>
      </w:pPr>
      <w:r>
        <w:rPr>
          <w:lang w:val="en-GB"/>
        </w:rPr>
        <w:t xml:space="preserve">For details of life cycle entries such as Retracted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_Ref27494710 \r \h </w:instrText>
      </w:r>
      <w:r>
        <w:rPr>
          <w:lang w:val="en-GB"/>
        </w:rPr>
      </w:r>
      <w:r>
        <w:rPr>
          <w:lang w:val="en-GB"/>
        </w:rPr>
        <w:fldChar w:fldCharType="separate"/>
      </w:r>
      <w:r w:rsidR="00E713D1">
        <w:rPr>
          <w:lang w:val="en-GB"/>
        </w:rPr>
        <w:t>5.5</w:t>
      </w:r>
      <w:r>
        <w:rPr>
          <w:lang w:val="en-GB"/>
        </w:rPr>
        <w:fldChar w:fldCharType="end"/>
      </w:r>
      <w:r>
        <w:rPr>
          <w:lang w:val="en-GB"/>
        </w:rPr>
        <w:t xml:space="preserve"> </w:t>
      </w:r>
      <w:r>
        <w:rPr>
          <w:lang w:val="en-GB"/>
        </w:rPr>
        <w:fldChar w:fldCharType="begin"/>
      </w:r>
      <w:r>
        <w:rPr>
          <w:lang w:val="en-GB"/>
        </w:rPr>
        <w:instrText xml:space="preserve"> REF _Ref27494718 \h </w:instrText>
      </w:r>
      <w:r>
        <w:rPr>
          <w:lang w:val="en-GB"/>
        </w:rPr>
      </w:r>
      <w:r>
        <w:rPr>
          <w:lang w:val="en-GB"/>
        </w:rPr>
        <w:fldChar w:fldCharType="separate"/>
      </w:r>
      <w:proofErr w:type="spellStart"/>
      <w:r w:rsidR="00E713D1" w:rsidRPr="00861694">
        <w:rPr>
          <w:lang w:val="en-GB"/>
        </w:rPr>
        <w:t>LifeCycleEntryType</w:t>
      </w:r>
      <w:proofErr w:type="spellEnd"/>
      <w:r>
        <w:rPr>
          <w:lang w:val="en-GB"/>
        </w:rPr>
        <w:fldChar w:fldCharType="end"/>
      </w:r>
      <w:r>
        <w:rPr>
          <w:lang w:val="en-GB"/>
        </w:rPr>
        <w:t>.</w:t>
      </w:r>
    </w:p>
    <w:p w:rsidR="00B261B9" w:rsidRPr="00861694" w:rsidRDefault="00B261B9" w:rsidP="00B261B9">
      <w:pPr>
        <w:pStyle w:val="berschrift2"/>
        <w:rPr>
          <w:lang w:val="en-GB"/>
        </w:rPr>
      </w:pPr>
      <w:bookmarkStart w:id="112" w:name="_Ref27494710"/>
      <w:bookmarkStart w:id="113" w:name="_Ref27494718"/>
      <w:bookmarkStart w:id="114" w:name="_Ref27490899"/>
      <w:bookmarkStart w:id="115" w:name="_Ref27490908"/>
      <w:bookmarkStart w:id="116" w:name="_Toc27729756"/>
      <w:proofErr w:type="spellStart"/>
      <w:r w:rsidRPr="00861694">
        <w:rPr>
          <w:lang w:val="en-GB"/>
        </w:rPr>
        <w:t>LifeCycleEntryType</w:t>
      </w:r>
      <w:bookmarkEnd w:id="112"/>
      <w:bookmarkEnd w:id="113"/>
      <w:bookmarkEnd w:id="116"/>
      <w:proofErr w:type="spellEnd"/>
    </w:p>
    <w:p w:rsidR="00B261B9" w:rsidRPr="00861694" w:rsidRDefault="00927D87" w:rsidP="00B261B9">
      <w:pPr>
        <w:keepNext/>
        <w:jc w:val="center"/>
        <w:rPr>
          <w:lang w:val="en-GB"/>
        </w:rPr>
      </w:pPr>
      <w:r w:rsidRPr="00927D87">
        <w:rPr>
          <w:noProof/>
          <w:lang w:eastAsia="de-DE"/>
        </w:rPr>
        <w:drawing>
          <wp:inline distT="0" distB="0" distL="0" distR="0" wp14:anchorId="148962D4" wp14:editId="3063E5CF">
            <wp:extent cx="4672800" cy="2880000"/>
            <wp:effectExtent l="57150" t="19050" r="52070" b="920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2800" cy="2880000"/>
                    </a:xfrm>
                    <a:prstGeom prst="rect">
                      <a:avLst/>
                    </a:prstGeom>
                    <a:effectLst>
                      <a:outerShdw blurRad="50800" dist="38100" dir="5400000" algn="t" rotWithShape="0">
                        <a:prstClr val="black">
                          <a:alpha val="40000"/>
                        </a:prstClr>
                      </a:outerShdw>
                    </a:effectLst>
                  </pic:spPr>
                </pic:pic>
              </a:graphicData>
            </a:graphic>
          </wp:inline>
        </w:drawing>
      </w:r>
    </w:p>
    <w:p w:rsidR="00B261B9" w:rsidRDefault="00B261B9" w:rsidP="00B261B9">
      <w:pPr>
        <w:pStyle w:val="Beschriftung"/>
        <w:rPr>
          <w:lang w:val="en-GB"/>
        </w:rPr>
      </w:pPr>
      <w:r w:rsidRPr="00861694">
        <w:rPr>
          <w:lang w:val="en-GB"/>
        </w:rPr>
        <w:t xml:space="preserve">Figure </w:t>
      </w:r>
      <w:r>
        <w:fldChar w:fldCharType="begin"/>
      </w:r>
      <w:r w:rsidRPr="00861694">
        <w:rPr>
          <w:lang w:val="en-GB"/>
        </w:rPr>
        <w:instrText xml:space="preserve"> SEQ Figure \* ARABIC </w:instrText>
      </w:r>
      <w:r>
        <w:fldChar w:fldCharType="separate"/>
      </w:r>
      <w:r w:rsidR="00E713D1">
        <w:rPr>
          <w:noProof/>
          <w:lang w:val="en-GB"/>
        </w:rPr>
        <w:t>18</w:t>
      </w:r>
      <w:r>
        <w:fldChar w:fldCharType="end"/>
      </w:r>
      <w:r w:rsidRPr="00861694">
        <w:rPr>
          <w:lang w:val="en-GB"/>
        </w:rPr>
        <w:t xml:space="preserve">: </w:t>
      </w:r>
      <w:proofErr w:type="spellStart"/>
      <w:r w:rsidRPr="00861694">
        <w:rPr>
          <w:lang w:val="en-GB"/>
        </w:rPr>
        <w:t>LifeCycleEntryType</w:t>
      </w:r>
      <w:proofErr w:type="spellEnd"/>
      <w:r w:rsidRPr="00861694">
        <w:rPr>
          <w:lang w:val="en-GB"/>
        </w:rPr>
        <w:t xml:space="preserve"> structure</w:t>
      </w:r>
      <w:r w:rsidR="00927D87">
        <w:rPr>
          <w:lang w:val="en-GB"/>
        </w:rPr>
        <w:t xml:space="preserve"> and attributes</w:t>
      </w:r>
    </w:p>
    <w:p w:rsidR="001525E9" w:rsidRDefault="001525E9" w:rsidP="001525E9">
      <w:pPr>
        <w:rPr>
          <w:lang w:val="en-GB"/>
        </w:rPr>
      </w:pPr>
      <w:r>
        <w:rPr>
          <w:lang w:val="en-GB"/>
        </w:rPr>
        <w:t xml:space="preserve">The </w:t>
      </w:r>
      <w:proofErr w:type="spellStart"/>
      <w:r>
        <w:rPr>
          <w:lang w:val="en-GB"/>
        </w:rPr>
        <w:t>LifeCycleEntryType</w:t>
      </w:r>
      <w:proofErr w:type="spellEnd"/>
      <w:r>
        <w:rPr>
          <w:lang w:val="en-GB"/>
        </w:rPr>
        <w:t xml:space="preserve"> is structured by subordinated elements as described </w:t>
      </w:r>
      <w:r w:rsidR="000218BD">
        <w:rPr>
          <w:lang w:val="en-GB"/>
        </w:rPr>
        <w:t xml:space="preserve">in the table </w:t>
      </w:r>
      <w:r>
        <w:rPr>
          <w:lang w:val="en-GB"/>
        </w:rPr>
        <w:t>below.</w:t>
      </w:r>
    </w:p>
    <w:tbl>
      <w:tblPr>
        <w:tblStyle w:val="Tabellenraster"/>
        <w:tblW w:w="0" w:type="auto"/>
        <w:tblLook w:val="04A0" w:firstRow="1" w:lastRow="0" w:firstColumn="1" w:lastColumn="0" w:noHBand="0" w:noVBand="1"/>
      </w:tblPr>
      <w:tblGrid>
        <w:gridCol w:w="4531"/>
        <w:gridCol w:w="4531"/>
      </w:tblGrid>
      <w:tr w:rsidR="009E038D" w:rsidTr="009E038D">
        <w:tc>
          <w:tcPr>
            <w:tcW w:w="9062" w:type="dxa"/>
            <w:gridSpan w:val="2"/>
            <w:shd w:val="clear" w:color="auto" w:fill="D9D9D9" w:themeFill="background1" w:themeFillShade="D9"/>
          </w:tcPr>
          <w:p w:rsidR="009E038D" w:rsidRDefault="002214C7" w:rsidP="009E038D">
            <w:pPr>
              <w:rPr>
                <w:lang w:val="en-GB"/>
              </w:rPr>
            </w:pPr>
            <w:r>
              <w:rPr>
                <w:lang w:val="en-GB"/>
              </w:rPr>
              <w:t xml:space="preserve">Element </w:t>
            </w:r>
            <w:r w:rsidR="009E038D">
              <w:rPr>
                <w:lang w:val="en-GB"/>
              </w:rPr>
              <w:t>name</w:t>
            </w:r>
          </w:p>
        </w:tc>
      </w:tr>
      <w:tr w:rsidR="009E038D" w:rsidTr="009E038D">
        <w:tc>
          <w:tcPr>
            <w:tcW w:w="9062" w:type="dxa"/>
            <w:gridSpan w:val="2"/>
            <w:shd w:val="clear" w:color="auto" w:fill="auto"/>
          </w:tcPr>
          <w:p w:rsidR="009E038D" w:rsidRDefault="009E038D" w:rsidP="009E038D">
            <w:pPr>
              <w:rPr>
                <w:lang w:val="en-GB"/>
              </w:rPr>
            </w:pPr>
            <w:proofErr w:type="spellStart"/>
            <w:r>
              <w:rPr>
                <w:lang w:val="en-GB"/>
              </w:rPr>
              <w:t>LifeCycleEntryType</w:t>
            </w:r>
            <w:proofErr w:type="spellEnd"/>
          </w:p>
        </w:tc>
      </w:tr>
      <w:tr w:rsidR="009E038D" w:rsidTr="009E038D">
        <w:tc>
          <w:tcPr>
            <w:tcW w:w="4531" w:type="dxa"/>
            <w:shd w:val="clear" w:color="auto" w:fill="D9D9D9" w:themeFill="background1" w:themeFillShade="D9"/>
          </w:tcPr>
          <w:p w:rsidR="009E038D" w:rsidRDefault="009E038D" w:rsidP="009E038D">
            <w:pPr>
              <w:rPr>
                <w:lang w:val="en-GB"/>
              </w:rPr>
            </w:pPr>
            <w:r>
              <w:rPr>
                <w:lang w:val="en-GB"/>
              </w:rPr>
              <w:t>Sub element name</w:t>
            </w:r>
          </w:p>
        </w:tc>
        <w:tc>
          <w:tcPr>
            <w:tcW w:w="4531" w:type="dxa"/>
            <w:shd w:val="clear" w:color="auto" w:fill="D9D9D9" w:themeFill="background1" w:themeFillShade="D9"/>
          </w:tcPr>
          <w:p w:rsidR="009E038D" w:rsidRDefault="009E038D" w:rsidP="009E038D">
            <w:pPr>
              <w:rPr>
                <w:lang w:val="en-GB"/>
              </w:rPr>
            </w:pPr>
            <w:r>
              <w:rPr>
                <w:lang w:val="en-GB"/>
              </w:rPr>
              <w:t>Optional/mandatory</w:t>
            </w:r>
          </w:p>
        </w:tc>
      </w:tr>
      <w:tr w:rsidR="009E038D" w:rsidTr="009E038D">
        <w:tc>
          <w:tcPr>
            <w:tcW w:w="4531" w:type="dxa"/>
          </w:tcPr>
          <w:p w:rsidR="009E038D" w:rsidRDefault="009E038D" w:rsidP="009E038D">
            <w:pPr>
              <w:rPr>
                <w:lang w:val="en-GB"/>
              </w:rPr>
            </w:pPr>
            <w:r>
              <w:rPr>
                <w:lang w:val="en-GB"/>
              </w:rPr>
              <w:t>Resource</w:t>
            </w:r>
          </w:p>
        </w:tc>
        <w:tc>
          <w:tcPr>
            <w:tcW w:w="4531" w:type="dxa"/>
          </w:tcPr>
          <w:p w:rsidR="009E038D" w:rsidRDefault="009E038D" w:rsidP="009E038D">
            <w:pPr>
              <w:rPr>
                <w:lang w:val="en-GB"/>
              </w:rPr>
            </w:pPr>
            <w:r>
              <w:rPr>
                <w:lang w:val="en-GB"/>
              </w:rPr>
              <w:t>optional</w:t>
            </w:r>
          </w:p>
        </w:tc>
      </w:tr>
      <w:tr w:rsidR="009E038D" w:rsidTr="009E038D">
        <w:tc>
          <w:tcPr>
            <w:tcW w:w="4531" w:type="dxa"/>
          </w:tcPr>
          <w:p w:rsidR="009E038D" w:rsidRDefault="009E038D" w:rsidP="009E038D">
            <w:pPr>
              <w:rPr>
                <w:lang w:val="en-GB"/>
              </w:rPr>
            </w:pPr>
            <w:r>
              <w:rPr>
                <w:lang w:val="en-GB"/>
              </w:rPr>
              <w:t>Responsible</w:t>
            </w:r>
          </w:p>
        </w:tc>
        <w:tc>
          <w:tcPr>
            <w:tcW w:w="4531" w:type="dxa"/>
          </w:tcPr>
          <w:p w:rsidR="009E038D" w:rsidRDefault="009E038D" w:rsidP="009E038D">
            <w:pPr>
              <w:rPr>
                <w:lang w:val="en-GB"/>
              </w:rPr>
            </w:pPr>
            <w:r>
              <w:rPr>
                <w:lang w:val="en-GB"/>
              </w:rPr>
              <w:t>mandatory</w:t>
            </w:r>
          </w:p>
        </w:tc>
      </w:tr>
      <w:tr w:rsidR="009E038D" w:rsidTr="009E038D">
        <w:tc>
          <w:tcPr>
            <w:tcW w:w="4531" w:type="dxa"/>
          </w:tcPr>
          <w:p w:rsidR="009E038D" w:rsidRDefault="009E038D" w:rsidP="009E038D">
            <w:pPr>
              <w:rPr>
                <w:lang w:val="en-GB"/>
              </w:rPr>
            </w:pPr>
            <w:r>
              <w:rPr>
                <w:lang w:val="en-GB"/>
              </w:rPr>
              <w:t>Signature</w:t>
            </w:r>
          </w:p>
        </w:tc>
        <w:tc>
          <w:tcPr>
            <w:tcW w:w="4531" w:type="dxa"/>
          </w:tcPr>
          <w:p w:rsidR="009E038D" w:rsidRDefault="009E038D" w:rsidP="009E038D">
            <w:pPr>
              <w:rPr>
                <w:lang w:val="en-GB"/>
              </w:rPr>
            </w:pPr>
            <w:r>
              <w:rPr>
                <w:lang w:val="en-GB"/>
              </w:rPr>
              <w:t>optional</w:t>
            </w:r>
          </w:p>
        </w:tc>
      </w:tr>
      <w:tr w:rsidR="009E038D" w:rsidRPr="00D365B4" w:rsidTr="009E038D">
        <w:tc>
          <w:tcPr>
            <w:tcW w:w="4531" w:type="dxa"/>
          </w:tcPr>
          <w:p w:rsidR="009E038D" w:rsidRPr="00D365B4" w:rsidRDefault="00D365B4" w:rsidP="009E038D">
            <w:pPr>
              <w:rPr>
                <w:lang w:val="en-GB"/>
              </w:rPr>
            </w:pPr>
            <w:r>
              <w:rPr>
                <w:lang w:val="en-GB"/>
              </w:rPr>
              <w:t>Classification</w:t>
            </w:r>
          </w:p>
        </w:tc>
        <w:tc>
          <w:tcPr>
            <w:tcW w:w="4531" w:type="dxa"/>
          </w:tcPr>
          <w:p w:rsidR="009E038D" w:rsidRPr="00D365B4" w:rsidRDefault="00D365B4" w:rsidP="009E038D">
            <w:pPr>
              <w:keepNext/>
              <w:rPr>
                <w:lang w:val="en-GB"/>
              </w:rPr>
            </w:pPr>
            <w:r>
              <w:rPr>
                <w:lang w:val="en-GB"/>
              </w:rPr>
              <w:t>optional</w:t>
            </w:r>
          </w:p>
        </w:tc>
      </w:tr>
      <w:tr w:rsidR="00D365B4" w:rsidRPr="00D365B4" w:rsidTr="009E038D">
        <w:tc>
          <w:tcPr>
            <w:tcW w:w="4531" w:type="dxa"/>
          </w:tcPr>
          <w:p w:rsidR="00D365B4" w:rsidRDefault="00D365B4" w:rsidP="009E038D">
            <w:pPr>
              <w:rPr>
                <w:lang w:val="en-GB"/>
              </w:rPr>
            </w:pPr>
            <w:r>
              <w:rPr>
                <w:lang w:val="en-GB"/>
              </w:rPr>
              <w:t>Annotations</w:t>
            </w:r>
          </w:p>
        </w:tc>
        <w:tc>
          <w:tcPr>
            <w:tcW w:w="4531" w:type="dxa"/>
          </w:tcPr>
          <w:p w:rsidR="00D365B4" w:rsidRDefault="00D365B4" w:rsidP="009E038D">
            <w:pPr>
              <w:keepNext/>
              <w:rPr>
                <w:lang w:val="en-GB"/>
              </w:rPr>
            </w:pPr>
            <w:r>
              <w:rPr>
                <w:lang w:val="en-GB"/>
              </w:rPr>
              <w:t>optional</w:t>
            </w:r>
          </w:p>
        </w:tc>
      </w:tr>
    </w:tbl>
    <w:p w:rsidR="009E038D" w:rsidRPr="009E038D" w:rsidRDefault="009E038D" w:rsidP="009E038D">
      <w:pPr>
        <w:pStyle w:val="Beschriftung"/>
        <w:rPr>
          <w:lang w:val="en-GB"/>
        </w:rPr>
      </w:pPr>
      <w:r w:rsidRPr="009E038D">
        <w:rPr>
          <w:lang w:val="en-GB"/>
        </w:rPr>
        <w:t xml:space="preserve">Table </w:t>
      </w:r>
      <w:r>
        <w:fldChar w:fldCharType="begin"/>
      </w:r>
      <w:r w:rsidRPr="009E038D">
        <w:rPr>
          <w:lang w:val="en-GB"/>
        </w:rPr>
        <w:instrText xml:space="preserve"> SEQ Table \* ARABIC </w:instrText>
      </w:r>
      <w:r>
        <w:fldChar w:fldCharType="separate"/>
      </w:r>
      <w:r w:rsidR="00E713D1">
        <w:rPr>
          <w:noProof/>
          <w:lang w:val="en-GB"/>
        </w:rPr>
        <w:t>23</w:t>
      </w:r>
      <w:r>
        <w:fldChar w:fldCharType="end"/>
      </w:r>
      <w:r w:rsidRPr="009E038D">
        <w:rPr>
          <w:lang w:val="en-GB"/>
        </w:rPr>
        <w:t xml:space="preserve">: Sub elements of </w:t>
      </w:r>
      <w:proofErr w:type="spellStart"/>
      <w:r w:rsidRPr="009E038D">
        <w:rPr>
          <w:lang w:val="en-GB"/>
        </w:rPr>
        <w:t>Li</w:t>
      </w:r>
      <w:r>
        <w:rPr>
          <w:lang w:val="en-GB"/>
        </w:rPr>
        <w:t>f</w:t>
      </w:r>
      <w:r w:rsidRPr="009E038D">
        <w:rPr>
          <w:lang w:val="en-GB"/>
        </w:rPr>
        <w:t>eCycleEntryType</w:t>
      </w:r>
      <w:proofErr w:type="spellEnd"/>
    </w:p>
    <w:p w:rsidR="009E038D" w:rsidRPr="001525E9" w:rsidRDefault="009E038D" w:rsidP="009E038D">
      <w:pPr>
        <w:rPr>
          <w:lang w:val="en-GB"/>
        </w:rPr>
      </w:pPr>
      <w:r>
        <w:rPr>
          <w:lang w:val="en-GB"/>
        </w:rPr>
        <w:t xml:space="preserve">The </w:t>
      </w:r>
      <w:proofErr w:type="spellStart"/>
      <w:r>
        <w:rPr>
          <w:lang w:val="en-GB"/>
        </w:rPr>
        <w:t>LifeCycleEntryType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261B9" w:rsidRPr="002214C7" w:rsidTr="00A02DA8">
        <w:trPr>
          <w:trHeight w:val="104"/>
          <w:jc w:val="center"/>
        </w:trPr>
        <w:tc>
          <w:tcPr>
            <w:tcW w:w="9072" w:type="dxa"/>
            <w:gridSpan w:val="3"/>
            <w:shd w:val="clear" w:color="auto" w:fill="E7E6E6" w:themeFill="background2"/>
          </w:tcPr>
          <w:p w:rsidR="00B261B9" w:rsidRPr="002214C7" w:rsidRDefault="00B261B9" w:rsidP="00A02DA8">
            <w:pPr>
              <w:rPr>
                <w:lang w:val="en-GB"/>
              </w:rPr>
            </w:pPr>
            <w:r w:rsidRPr="002214C7">
              <w:rPr>
                <w:lang w:val="en-GB"/>
              </w:rPr>
              <w:t>Element type name</w:t>
            </w:r>
          </w:p>
        </w:tc>
      </w:tr>
      <w:tr w:rsidR="00B261B9" w:rsidTr="00A02DA8">
        <w:trPr>
          <w:trHeight w:val="104"/>
          <w:jc w:val="center"/>
        </w:trPr>
        <w:tc>
          <w:tcPr>
            <w:tcW w:w="9072" w:type="dxa"/>
            <w:gridSpan w:val="3"/>
            <w:shd w:val="clear" w:color="auto" w:fill="auto"/>
          </w:tcPr>
          <w:p w:rsidR="00B261B9" w:rsidRDefault="00B261B9" w:rsidP="00A02DA8">
            <w:pPr>
              <w:rPr>
                <w:lang w:val="en-GB"/>
              </w:rPr>
            </w:pPr>
            <w:proofErr w:type="spellStart"/>
            <w:r>
              <w:rPr>
                <w:lang w:val="en-GB"/>
              </w:rPr>
              <w:t>LifeCycleEntryType</w:t>
            </w:r>
            <w:proofErr w:type="spellEnd"/>
          </w:p>
        </w:tc>
      </w:tr>
      <w:tr w:rsidR="00B261B9" w:rsidRPr="00DE1BCB" w:rsidTr="00A02DA8">
        <w:trPr>
          <w:trHeight w:val="104"/>
          <w:jc w:val="center"/>
        </w:trPr>
        <w:tc>
          <w:tcPr>
            <w:tcW w:w="9072" w:type="dxa"/>
            <w:gridSpan w:val="3"/>
            <w:shd w:val="clear" w:color="auto" w:fill="E7E6E6" w:themeFill="background2"/>
          </w:tcPr>
          <w:p w:rsidR="00B261B9" w:rsidRPr="002214C7" w:rsidRDefault="005134EF" w:rsidP="00A02DA8">
            <w:pPr>
              <w:rPr>
                <w:lang w:val="en-GB"/>
              </w:rPr>
            </w:pPr>
            <w:r w:rsidRPr="002214C7">
              <w:rPr>
                <w:lang w:val="en-GB"/>
              </w:rPr>
              <w:t>Elements node XP</w:t>
            </w:r>
            <w:r w:rsidR="00B261B9" w:rsidRPr="002214C7">
              <w:rPr>
                <w:lang w:val="en-GB"/>
              </w:rPr>
              <w:t>ath (if available)</w:t>
            </w:r>
          </w:p>
        </w:tc>
      </w:tr>
      <w:tr w:rsidR="00B261B9" w:rsidRPr="00DE1BCB" w:rsidTr="00A02DA8">
        <w:trPr>
          <w:trHeight w:val="103"/>
          <w:jc w:val="center"/>
        </w:trPr>
        <w:tc>
          <w:tcPr>
            <w:tcW w:w="9072" w:type="dxa"/>
            <w:gridSpan w:val="3"/>
            <w:shd w:val="clear" w:color="auto" w:fill="auto"/>
          </w:tcPr>
          <w:p w:rsidR="00B261B9" w:rsidRDefault="00B261B9" w:rsidP="00A02DA8">
            <w:pPr>
              <w:rPr>
                <w:lang w:val="en-GB"/>
              </w:rPr>
            </w:pPr>
          </w:p>
        </w:tc>
      </w:tr>
      <w:tr w:rsidR="00B261B9" w:rsidRPr="002214C7" w:rsidTr="00A02DA8">
        <w:trPr>
          <w:jc w:val="center"/>
        </w:trPr>
        <w:tc>
          <w:tcPr>
            <w:tcW w:w="2996" w:type="dxa"/>
            <w:shd w:val="clear" w:color="auto" w:fill="E7E6E6" w:themeFill="background2"/>
          </w:tcPr>
          <w:p w:rsidR="00B261B9" w:rsidRPr="002214C7" w:rsidRDefault="00B261B9" w:rsidP="00A02DA8">
            <w:pPr>
              <w:rPr>
                <w:lang w:val="en-GB"/>
              </w:rPr>
            </w:pPr>
            <w:r w:rsidRPr="002214C7">
              <w:rPr>
                <w:lang w:val="en-GB"/>
              </w:rPr>
              <w:t>Attribute name</w:t>
            </w:r>
          </w:p>
        </w:tc>
        <w:tc>
          <w:tcPr>
            <w:tcW w:w="2077" w:type="dxa"/>
            <w:shd w:val="clear" w:color="auto" w:fill="E7E6E6" w:themeFill="background2"/>
          </w:tcPr>
          <w:p w:rsidR="00B261B9" w:rsidRPr="002214C7" w:rsidRDefault="00B261B9" w:rsidP="00A02DA8">
            <w:pPr>
              <w:rPr>
                <w:lang w:val="en-GB"/>
              </w:rPr>
            </w:pPr>
            <w:r w:rsidRPr="002214C7">
              <w:rPr>
                <w:lang w:val="en-GB"/>
              </w:rPr>
              <w:t>Optional/Mandatory</w:t>
            </w:r>
          </w:p>
        </w:tc>
        <w:tc>
          <w:tcPr>
            <w:tcW w:w="3999" w:type="dxa"/>
            <w:shd w:val="clear" w:color="auto" w:fill="E7E6E6" w:themeFill="background2"/>
          </w:tcPr>
          <w:p w:rsidR="00B261B9" w:rsidRPr="002214C7" w:rsidRDefault="00B261B9" w:rsidP="00A02DA8">
            <w:pPr>
              <w:rPr>
                <w:lang w:val="en-GB"/>
              </w:rPr>
            </w:pPr>
            <w:r w:rsidRPr="002214C7">
              <w:rPr>
                <w:lang w:val="en-GB"/>
              </w:rPr>
              <w:t>Attribute description</w:t>
            </w:r>
          </w:p>
        </w:tc>
      </w:tr>
      <w:tr w:rsidR="00B261B9" w:rsidRPr="00DE1BCB" w:rsidTr="00A02DA8">
        <w:trPr>
          <w:jc w:val="center"/>
        </w:trPr>
        <w:tc>
          <w:tcPr>
            <w:tcW w:w="2996" w:type="dxa"/>
          </w:tcPr>
          <w:p w:rsidR="00B261B9" w:rsidRDefault="00B261B9" w:rsidP="00A02DA8">
            <w:pPr>
              <w:rPr>
                <w:lang w:val="en-GB"/>
              </w:rPr>
            </w:pPr>
            <w:r>
              <w:rPr>
                <w:lang w:val="en-GB"/>
              </w:rPr>
              <w:t>date</w:t>
            </w:r>
          </w:p>
        </w:tc>
        <w:tc>
          <w:tcPr>
            <w:tcW w:w="2077" w:type="dxa"/>
          </w:tcPr>
          <w:p w:rsidR="00B261B9" w:rsidRDefault="00B261B9" w:rsidP="00A02DA8">
            <w:pPr>
              <w:rPr>
                <w:lang w:val="en-GB"/>
              </w:rPr>
            </w:pPr>
            <w:r>
              <w:rPr>
                <w:lang w:val="en-GB"/>
              </w:rPr>
              <w:t>mandatory</w:t>
            </w:r>
          </w:p>
        </w:tc>
        <w:tc>
          <w:tcPr>
            <w:tcW w:w="3999" w:type="dxa"/>
          </w:tcPr>
          <w:p w:rsidR="00B261B9" w:rsidRDefault="00B261B9" w:rsidP="00A02DA8">
            <w:pPr>
              <w:rPr>
                <w:lang w:val="en-GB"/>
              </w:rPr>
            </w:pPr>
            <w:r>
              <w:rPr>
                <w:lang w:val="en-GB"/>
              </w:rPr>
              <w:t>T</w:t>
            </w:r>
            <w:r w:rsidRPr="00696B56">
              <w:rPr>
                <w:lang w:val="en-GB"/>
              </w:rPr>
              <w:t xml:space="preserve">imestamp when life cycle entry was assigned. Note that the time stamp data </w:t>
            </w:r>
            <w:r w:rsidRPr="00696B56">
              <w:rPr>
                <w:lang w:val="en-GB"/>
              </w:rPr>
              <w:lastRenderedPageBreak/>
              <w:t>type makes</w:t>
            </w:r>
            <w:r>
              <w:rPr>
                <w:lang w:val="en-GB"/>
              </w:rPr>
              <w:t xml:space="preserve"> </w:t>
            </w:r>
            <w:r w:rsidRPr="00696B56">
              <w:rPr>
                <w:lang w:val="en-GB"/>
              </w:rPr>
              <w:t>time zone information mandatory, so that a full</w:t>
            </w:r>
            <w:r>
              <w:rPr>
                <w:lang w:val="en-GB"/>
              </w:rPr>
              <w:t xml:space="preserve"> ordering of times is possible.</w:t>
            </w:r>
          </w:p>
        </w:tc>
      </w:tr>
      <w:tr w:rsidR="00B261B9" w:rsidRPr="00DE1BCB" w:rsidTr="00A02DA8">
        <w:trPr>
          <w:jc w:val="center"/>
        </w:trPr>
        <w:tc>
          <w:tcPr>
            <w:tcW w:w="2996" w:type="dxa"/>
          </w:tcPr>
          <w:p w:rsidR="00B261B9" w:rsidRDefault="00B261B9" w:rsidP="00A02DA8">
            <w:pPr>
              <w:rPr>
                <w:lang w:val="en-GB"/>
              </w:rPr>
            </w:pPr>
            <w:r>
              <w:rPr>
                <w:lang w:val="en-GB"/>
              </w:rPr>
              <w:lastRenderedPageBreak/>
              <w:t>checksum</w:t>
            </w:r>
          </w:p>
        </w:tc>
        <w:tc>
          <w:tcPr>
            <w:tcW w:w="2077" w:type="dxa"/>
          </w:tcPr>
          <w:p w:rsidR="00B261B9" w:rsidRDefault="00B261B9" w:rsidP="00A02DA8">
            <w:pPr>
              <w:rPr>
                <w:lang w:val="en-GB"/>
              </w:rPr>
            </w:pPr>
            <w:r>
              <w:rPr>
                <w:lang w:val="en-GB"/>
              </w:rPr>
              <w:t>optional</w:t>
            </w:r>
          </w:p>
        </w:tc>
        <w:tc>
          <w:tcPr>
            <w:tcW w:w="3999" w:type="dxa"/>
          </w:tcPr>
          <w:p w:rsidR="00B261B9" w:rsidRDefault="00B261B9" w:rsidP="00A02DA8">
            <w:pPr>
              <w:rPr>
                <w:lang w:val="en-GB"/>
              </w:rPr>
            </w:pPr>
            <w:r w:rsidRPr="00696B56">
              <w:rPr>
                <w:lang w:val="en-GB"/>
              </w:rPr>
              <w:t>This attribute gives the checksum over the phase/step information stored in the enclosing</w:t>
            </w:r>
            <w:r>
              <w:rPr>
                <w:lang w:val="en-GB"/>
              </w:rPr>
              <w:t xml:space="preserve"> </w:t>
            </w:r>
            <w:r w:rsidRPr="00696B56">
              <w:rPr>
                <w:lang w:val="en-GB"/>
              </w:rPr>
              <w:t>phase/step element, calculated according to the STMD specification.  This attribute is optional</w:t>
            </w:r>
            <w:r>
              <w:rPr>
                <w:lang w:val="en-GB"/>
              </w:rPr>
              <w:t xml:space="preserve"> </w:t>
            </w:r>
            <w:r w:rsidRPr="00696B56">
              <w:rPr>
                <w:lang w:val="en-GB"/>
              </w:rPr>
              <w:t>if the life cycle stage is not Approved or Archived, but becomes required if the life cycle stage</w:t>
            </w:r>
            <w:r>
              <w:rPr>
                <w:lang w:val="en-GB"/>
              </w:rPr>
              <w:t xml:space="preserve"> </w:t>
            </w:r>
            <w:r w:rsidRPr="00696B56">
              <w:rPr>
                <w:lang w:val="en-GB"/>
              </w:rPr>
              <w:t>is Approved or Archived. Optionally, digital signatures over this checksum can be provided using</w:t>
            </w:r>
            <w:r>
              <w:rPr>
                <w:lang w:val="en-GB"/>
              </w:rPr>
              <w:t xml:space="preserve"> </w:t>
            </w:r>
            <w:r w:rsidRPr="00696B56">
              <w:rPr>
                <w:lang w:val="en-GB"/>
              </w:rPr>
              <w:t>Signature elements in the enclosing life cycle entry element.</w:t>
            </w:r>
            <w:r>
              <w:rPr>
                <w:lang w:val="en-GB"/>
              </w:rPr>
              <w:t xml:space="preserve"> </w:t>
            </w:r>
            <w:r w:rsidRPr="00696B56">
              <w:rPr>
                <w:lang w:val="en-GB"/>
              </w:rPr>
              <w:t xml:space="preserve">The checksum is calculated using the algorithm indicated by the </w:t>
            </w:r>
            <w:proofErr w:type="spellStart"/>
            <w:r w:rsidRPr="00696B56">
              <w:rPr>
                <w:lang w:val="en-GB"/>
              </w:rPr>
              <w:t>checksumType</w:t>
            </w:r>
            <w:proofErr w:type="spellEnd"/>
            <w:r w:rsidRPr="00696B56">
              <w:rPr>
                <w:lang w:val="en-GB"/>
              </w:rPr>
              <w:t xml:space="preserve"> attribute. </w:t>
            </w:r>
          </w:p>
        </w:tc>
      </w:tr>
      <w:tr w:rsidR="00B261B9" w:rsidTr="00A02DA8">
        <w:trPr>
          <w:jc w:val="center"/>
        </w:trPr>
        <w:tc>
          <w:tcPr>
            <w:tcW w:w="2996" w:type="dxa"/>
          </w:tcPr>
          <w:p w:rsidR="00B261B9" w:rsidRDefault="00B261B9" w:rsidP="00A02DA8">
            <w:pPr>
              <w:rPr>
                <w:lang w:val="en-GB"/>
              </w:rPr>
            </w:pPr>
            <w:proofErr w:type="spellStart"/>
            <w:r>
              <w:rPr>
                <w:lang w:val="en-GB"/>
              </w:rPr>
              <w:t>checksumType</w:t>
            </w:r>
            <w:proofErr w:type="spellEnd"/>
          </w:p>
        </w:tc>
        <w:tc>
          <w:tcPr>
            <w:tcW w:w="2077" w:type="dxa"/>
          </w:tcPr>
          <w:p w:rsidR="00B261B9" w:rsidRDefault="00B261B9" w:rsidP="00A02DA8">
            <w:pPr>
              <w:rPr>
                <w:lang w:val="en-GB"/>
              </w:rPr>
            </w:pPr>
            <w:r>
              <w:rPr>
                <w:lang w:val="en-GB"/>
              </w:rPr>
              <w:t>optional</w:t>
            </w:r>
          </w:p>
        </w:tc>
        <w:tc>
          <w:tcPr>
            <w:tcW w:w="3999" w:type="dxa"/>
          </w:tcPr>
          <w:p w:rsidR="00B261B9" w:rsidRDefault="00B261B9" w:rsidP="00A02DA8">
            <w:pPr>
              <w:keepNext/>
              <w:rPr>
                <w:lang w:val="en-GB"/>
              </w:rPr>
            </w:pPr>
            <w:r w:rsidRPr="000329C6">
              <w:rPr>
                <w:lang w:val="en-GB"/>
              </w:rPr>
              <w:t>This attribute gives the algorithm for the calculation of the checksum attribute. MUST be</w:t>
            </w:r>
            <w:r>
              <w:rPr>
                <w:lang w:val="en-GB"/>
              </w:rPr>
              <w:t xml:space="preserve"> </w:t>
            </w:r>
            <w:r w:rsidRPr="000329C6">
              <w:rPr>
                <w:lang w:val="en-GB"/>
              </w:rPr>
              <w:t>SHA3-256 for now, indicating a SHA3 256bit secure hash algorithm, as specified in FIPS 202.</w:t>
            </w:r>
            <w:r>
              <w:rPr>
                <w:lang w:val="en-GB"/>
              </w:rPr>
              <w:t xml:space="preserve"> </w:t>
            </w:r>
            <w:r w:rsidRPr="000329C6">
              <w:rPr>
                <w:lang w:val="en-GB"/>
              </w:rPr>
              <w:t xml:space="preserve">In the future other checksum algorithms might be supported. </w:t>
            </w:r>
          </w:p>
        </w:tc>
      </w:tr>
    </w:tbl>
    <w:p w:rsidR="00B261B9" w:rsidRPr="000329C6" w:rsidRDefault="00B261B9" w:rsidP="00B261B9">
      <w:pPr>
        <w:pStyle w:val="Beschriftung"/>
        <w:rPr>
          <w:rFonts w:cstheme="minorHAnsi"/>
          <w:color w:val="595959" w:themeColor="text1" w:themeTint="A6"/>
          <w:lang w:val="en-GB"/>
        </w:rPr>
      </w:pPr>
      <w:r w:rsidRPr="000329C6">
        <w:rPr>
          <w:lang w:val="en-GB"/>
        </w:rPr>
        <w:t xml:space="preserve">Table </w:t>
      </w:r>
      <w:r>
        <w:fldChar w:fldCharType="begin"/>
      </w:r>
      <w:r w:rsidRPr="000329C6">
        <w:rPr>
          <w:lang w:val="en-GB"/>
        </w:rPr>
        <w:instrText xml:space="preserve"> SEQ Table \* ARABIC </w:instrText>
      </w:r>
      <w:r>
        <w:fldChar w:fldCharType="separate"/>
      </w:r>
      <w:r w:rsidR="00E713D1">
        <w:rPr>
          <w:noProof/>
          <w:lang w:val="en-GB"/>
        </w:rPr>
        <w:t>24</w:t>
      </w:r>
      <w:r>
        <w:fldChar w:fldCharType="end"/>
      </w:r>
      <w:r>
        <w:rPr>
          <w:lang w:val="en-GB"/>
        </w:rPr>
        <w:t xml:space="preserve">: </w:t>
      </w:r>
      <w:proofErr w:type="spellStart"/>
      <w:r>
        <w:rPr>
          <w:lang w:val="en-GB"/>
        </w:rPr>
        <w:t>LifeCycleEntryT</w:t>
      </w:r>
      <w:r w:rsidRPr="000329C6">
        <w:rPr>
          <w:lang w:val="en-GB"/>
        </w:rPr>
        <w:t>ype</w:t>
      </w:r>
      <w:proofErr w:type="spellEnd"/>
      <w:r w:rsidRPr="000329C6">
        <w:rPr>
          <w:lang w:val="en-GB"/>
        </w:rPr>
        <w:t xml:space="preserve"> attributes</w:t>
      </w:r>
    </w:p>
    <w:p w:rsidR="00B261B9" w:rsidRDefault="00B261B9" w:rsidP="00B261B9">
      <w:pPr>
        <w:pStyle w:val="berschrift3"/>
        <w:rPr>
          <w:lang w:val="en-GB"/>
        </w:rPr>
      </w:pPr>
      <w:bookmarkStart w:id="117" w:name="_Toc27729757"/>
      <w:r>
        <w:rPr>
          <w:lang w:val="en-GB"/>
        </w:rPr>
        <w:t>Resource</w:t>
      </w:r>
      <w:bookmarkEnd w:id="117"/>
    </w:p>
    <w:p w:rsidR="00171488" w:rsidRDefault="00181ADB" w:rsidP="00171488">
      <w:pPr>
        <w:rPr>
          <w:rFonts w:cstheme="minorHAnsi"/>
          <w:lang w:val="en-GB"/>
        </w:rPr>
      </w:pPr>
      <w:r>
        <w:rPr>
          <w:rFonts w:cstheme="minorHAnsi"/>
          <w:lang w:val="en-GB"/>
        </w:rPr>
        <w:t xml:space="preserve">For details of the </w:t>
      </w:r>
      <w:r w:rsidR="00C21A07">
        <w:rPr>
          <w:rFonts w:cstheme="minorHAnsi"/>
          <w:lang w:val="en-GB"/>
        </w:rPr>
        <w:t>Resource structure and attributes</w:t>
      </w:r>
      <w:r>
        <w:rPr>
          <w:rFonts w:cstheme="minorHAnsi"/>
          <w:lang w:val="en-GB"/>
        </w:rPr>
        <w:t xml:space="preserve"> see </w:t>
      </w:r>
      <w:proofErr w:type="spellStart"/>
      <w:r w:rsidR="00171488">
        <w:rPr>
          <w:rFonts w:cstheme="minorHAnsi"/>
          <w:lang w:val="en-GB"/>
        </w:rPr>
        <w:t>chapt</w:t>
      </w:r>
      <w:proofErr w:type="spellEnd"/>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_Ref27584423 \r \h </w:instrText>
      </w:r>
      <w:r w:rsidR="00171488">
        <w:rPr>
          <w:rFonts w:cstheme="minorHAnsi"/>
          <w:lang w:val="en-GB"/>
        </w:rPr>
      </w:r>
      <w:r w:rsidR="00171488">
        <w:rPr>
          <w:rFonts w:cstheme="minorHAnsi"/>
          <w:lang w:val="en-GB"/>
        </w:rPr>
        <w:fldChar w:fldCharType="separate"/>
      </w:r>
      <w:r w:rsidR="00E713D1">
        <w:rPr>
          <w:rFonts w:cstheme="minorHAnsi"/>
          <w:lang w:val="en-GB"/>
        </w:rPr>
        <w:t>5.8</w:t>
      </w:r>
      <w:r w:rsidR="00171488">
        <w:rPr>
          <w:rFonts w:cstheme="minorHAnsi"/>
          <w:lang w:val="en-GB"/>
        </w:rPr>
        <w:fldChar w:fldCharType="end"/>
      </w:r>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_Ref27584423 \h </w:instrText>
      </w:r>
      <w:r w:rsidR="00171488">
        <w:rPr>
          <w:rFonts w:cstheme="minorHAnsi"/>
          <w:lang w:val="en-GB"/>
        </w:rPr>
      </w:r>
      <w:r w:rsidR="00171488">
        <w:rPr>
          <w:rFonts w:cstheme="minorHAnsi"/>
          <w:lang w:val="en-GB"/>
        </w:rPr>
        <w:fldChar w:fldCharType="separate"/>
      </w:r>
      <w:proofErr w:type="spellStart"/>
      <w:r w:rsidR="00E713D1" w:rsidRPr="00E713D1">
        <w:rPr>
          <w:lang w:val="en-GB"/>
        </w:rPr>
        <w:t>ResourceType</w:t>
      </w:r>
      <w:proofErr w:type="spellEnd"/>
      <w:r w:rsidR="00171488">
        <w:rPr>
          <w:rFonts w:cstheme="minorHAnsi"/>
          <w:lang w:val="en-GB"/>
        </w:rPr>
        <w:fldChar w:fldCharType="end"/>
      </w:r>
      <w:r w:rsidR="00171488">
        <w:rPr>
          <w:rFonts w:cstheme="minorHAnsi"/>
          <w:lang w:val="en-GB"/>
        </w:rPr>
        <w:t>.</w:t>
      </w:r>
    </w:p>
    <w:p w:rsidR="00B261B9" w:rsidRDefault="00B261B9" w:rsidP="00171488">
      <w:pPr>
        <w:pStyle w:val="berschrift3"/>
        <w:rPr>
          <w:lang w:val="en-GB"/>
        </w:rPr>
      </w:pPr>
      <w:bookmarkStart w:id="118" w:name="_Toc27729758"/>
      <w:r>
        <w:rPr>
          <w:lang w:val="en-GB"/>
        </w:rPr>
        <w:t>Responsible</w:t>
      </w:r>
      <w:bookmarkEnd w:id="118"/>
    </w:p>
    <w:p w:rsidR="00001231" w:rsidRDefault="00B261B9" w:rsidP="002539E9">
      <w:pPr>
        <w:rPr>
          <w:lang w:val="en-GB"/>
        </w:rPr>
      </w:pPr>
      <w:r>
        <w:rPr>
          <w:lang w:val="en-GB"/>
        </w:rPr>
        <w:t>Fo</w:t>
      </w:r>
      <w:r w:rsidR="00C21A07">
        <w:rPr>
          <w:lang w:val="en-GB"/>
        </w:rPr>
        <w:t>r the details of Responsible</w:t>
      </w:r>
      <w:r>
        <w:rPr>
          <w:lang w:val="en-GB"/>
        </w:rPr>
        <w:t xml:space="preserve"> structure and attributes see </w:t>
      </w:r>
      <w:proofErr w:type="spellStart"/>
      <w:r>
        <w:rPr>
          <w:lang w:val="en-GB"/>
        </w:rPr>
        <w:t>chapt</w:t>
      </w:r>
      <w:proofErr w:type="spellEnd"/>
      <w:r>
        <w:rPr>
          <w:lang w:val="en-GB"/>
        </w:rPr>
        <w:t xml:space="preserve">. </w:t>
      </w:r>
      <w:r w:rsidR="00001231">
        <w:rPr>
          <w:lang w:val="en-GB"/>
        </w:rPr>
        <w:fldChar w:fldCharType="begin"/>
      </w:r>
      <w:r w:rsidR="00001231">
        <w:rPr>
          <w:lang w:val="en-GB"/>
        </w:rPr>
        <w:instrText xml:space="preserve"> REF _Ref27573866 \r \h </w:instrText>
      </w:r>
      <w:r w:rsidR="00001231">
        <w:rPr>
          <w:lang w:val="en-GB"/>
        </w:rPr>
      </w:r>
      <w:r w:rsidR="00001231">
        <w:rPr>
          <w:lang w:val="en-GB"/>
        </w:rPr>
        <w:fldChar w:fldCharType="separate"/>
      </w:r>
      <w:r w:rsidR="00E713D1">
        <w:rPr>
          <w:lang w:val="en-GB"/>
        </w:rPr>
        <w:t>5.6</w:t>
      </w:r>
      <w:r w:rsidR="00001231">
        <w:rPr>
          <w:lang w:val="en-GB"/>
        </w:rPr>
        <w:fldChar w:fldCharType="end"/>
      </w:r>
      <w:r w:rsidR="00001231">
        <w:rPr>
          <w:lang w:val="en-GB"/>
        </w:rPr>
        <w:t xml:space="preserve"> </w:t>
      </w:r>
      <w:r w:rsidR="00001231">
        <w:rPr>
          <w:lang w:val="en-GB"/>
        </w:rPr>
        <w:fldChar w:fldCharType="begin"/>
      </w:r>
      <w:r w:rsidR="00001231">
        <w:rPr>
          <w:lang w:val="en-GB"/>
        </w:rPr>
        <w:instrText xml:space="preserve"> REF _Ref27573874 \h </w:instrText>
      </w:r>
      <w:r w:rsidR="00001231">
        <w:rPr>
          <w:lang w:val="en-GB"/>
        </w:rPr>
      </w:r>
      <w:r w:rsidR="00001231">
        <w:rPr>
          <w:lang w:val="en-GB"/>
        </w:rPr>
        <w:fldChar w:fldCharType="separate"/>
      </w:r>
      <w:proofErr w:type="spellStart"/>
      <w:r w:rsidR="00E713D1">
        <w:t>ResponsibleType</w:t>
      </w:r>
      <w:proofErr w:type="spellEnd"/>
      <w:r w:rsidR="00001231">
        <w:rPr>
          <w:lang w:val="en-GB"/>
        </w:rPr>
        <w:fldChar w:fldCharType="end"/>
      </w:r>
      <w:r w:rsidR="00171488">
        <w:rPr>
          <w:lang w:val="en-GB"/>
        </w:rPr>
        <w:t>.</w:t>
      </w:r>
    </w:p>
    <w:p w:rsidR="00B261B9" w:rsidRDefault="00B261B9" w:rsidP="00001231">
      <w:pPr>
        <w:pStyle w:val="berschrift3"/>
        <w:rPr>
          <w:lang w:val="en-GB"/>
        </w:rPr>
      </w:pPr>
      <w:bookmarkStart w:id="119" w:name="_Toc27729759"/>
      <w:r>
        <w:rPr>
          <w:lang w:val="en-GB"/>
        </w:rPr>
        <w:t>Signature</w:t>
      </w:r>
      <w:bookmarkEnd w:id="119"/>
    </w:p>
    <w:p w:rsidR="00B261B9" w:rsidRDefault="00B261B9" w:rsidP="00B261B9">
      <w:pPr>
        <w:rPr>
          <w:lang w:val="en-GB"/>
        </w:rPr>
      </w:pPr>
      <w:r>
        <w:rPr>
          <w:lang w:val="en-GB"/>
        </w:rPr>
        <w:t xml:space="preserve">For the details of </w:t>
      </w:r>
      <w:r w:rsidR="00001231">
        <w:rPr>
          <w:lang w:val="en-GB"/>
        </w:rPr>
        <w:t>Signature</w:t>
      </w:r>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927D87" w:rsidRDefault="00927D87" w:rsidP="00927D87">
      <w:pPr>
        <w:pStyle w:val="berschrift3"/>
        <w:rPr>
          <w:lang w:val="en-GB"/>
        </w:rPr>
      </w:pPr>
      <w:bookmarkStart w:id="120" w:name="_Toc27729760"/>
      <w:r>
        <w:rPr>
          <w:lang w:val="en-GB"/>
        </w:rPr>
        <w:t>Classification</w:t>
      </w:r>
      <w:bookmarkEnd w:id="120"/>
    </w:p>
    <w:p w:rsidR="00927D87" w:rsidRDefault="00927D87" w:rsidP="00927D87">
      <w:pPr>
        <w:rPr>
          <w:lang w:val="en-GB"/>
        </w:rPr>
      </w:pPr>
      <w:r>
        <w:rPr>
          <w:lang w:val="en-GB"/>
        </w:rPr>
        <w:t xml:space="preserve">For the details of Classification structure and attributes see </w:t>
      </w:r>
      <w:proofErr w:type="spellStart"/>
      <w:r>
        <w:rPr>
          <w:lang w:val="en-GB"/>
        </w:rPr>
        <w:t>chapt</w:t>
      </w:r>
      <w:proofErr w:type="spellEnd"/>
      <w:r>
        <w:rPr>
          <w:lang w:val="en-GB"/>
        </w:rPr>
        <w:t>.</w:t>
      </w:r>
      <w:r w:rsidR="00001231">
        <w:rPr>
          <w:lang w:val="en-GB"/>
        </w:rPr>
        <w:t xml:space="preserve"> </w:t>
      </w:r>
      <w:r w:rsidR="00001231">
        <w:rPr>
          <w:lang w:val="en-GB"/>
        </w:rPr>
        <w:fldChar w:fldCharType="begin"/>
      </w:r>
      <w:r w:rsidR="00001231">
        <w:rPr>
          <w:lang w:val="en-GB"/>
        </w:rPr>
        <w:instrText xml:space="preserve"> REF _Ref27573933 \r \h </w:instrText>
      </w:r>
      <w:r w:rsidR="00001231">
        <w:rPr>
          <w:lang w:val="en-GB"/>
        </w:rPr>
      </w:r>
      <w:r w:rsidR="00001231">
        <w:rPr>
          <w:lang w:val="en-GB"/>
        </w:rPr>
        <w:fldChar w:fldCharType="separate"/>
      </w:r>
      <w:r w:rsidR="00E713D1">
        <w:rPr>
          <w:lang w:val="en-GB"/>
        </w:rPr>
        <w:t>5.10</w:t>
      </w:r>
      <w:r w:rsidR="00001231">
        <w:rPr>
          <w:lang w:val="en-GB"/>
        </w:rPr>
        <w:fldChar w:fldCharType="end"/>
      </w:r>
      <w:r w:rsidR="00001231">
        <w:rPr>
          <w:lang w:val="en-GB"/>
        </w:rPr>
        <w:t xml:space="preserve"> </w:t>
      </w:r>
      <w:r w:rsidR="00001231">
        <w:rPr>
          <w:lang w:val="en-GB"/>
        </w:rPr>
        <w:fldChar w:fldCharType="begin"/>
      </w:r>
      <w:r w:rsidR="00001231">
        <w:rPr>
          <w:lang w:val="en-GB"/>
        </w:rPr>
        <w:instrText xml:space="preserve"> REF _Ref27573950 \h </w:instrText>
      </w:r>
      <w:r w:rsidR="00001231">
        <w:rPr>
          <w:lang w:val="en-GB"/>
        </w:rPr>
      </w:r>
      <w:r w:rsidR="00001231">
        <w:rPr>
          <w:lang w:val="en-GB"/>
        </w:rPr>
        <w:fldChar w:fldCharType="separate"/>
      </w:r>
      <w:r w:rsidR="00E713D1">
        <w:rPr>
          <w:lang w:val="en-GB"/>
        </w:rPr>
        <w:t>Classification</w:t>
      </w:r>
      <w:r w:rsidR="00001231">
        <w:rPr>
          <w:lang w:val="en-GB"/>
        </w:rPr>
        <w:fldChar w:fldCharType="end"/>
      </w:r>
      <w:r w:rsidR="00001231">
        <w:rPr>
          <w:lang w:val="en-GB"/>
        </w:rPr>
        <w:t>.</w:t>
      </w:r>
    </w:p>
    <w:p w:rsidR="00D365B4" w:rsidRPr="00912602" w:rsidRDefault="00D365B4" w:rsidP="00D365B4">
      <w:pPr>
        <w:pStyle w:val="berschrift3"/>
        <w:rPr>
          <w:lang w:val="en-GB"/>
        </w:rPr>
      </w:pPr>
      <w:bookmarkStart w:id="121" w:name="_Toc27729761"/>
      <w:r>
        <w:rPr>
          <w:lang w:val="en-GB"/>
        </w:rPr>
        <w:t>Annotations</w:t>
      </w:r>
      <w:bookmarkEnd w:id="121"/>
    </w:p>
    <w:p w:rsidR="00F2119A" w:rsidRDefault="00F2119A" w:rsidP="00F2119A">
      <w:pPr>
        <w:rPr>
          <w:lang w:val="en-GB"/>
        </w:rPr>
      </w:pPr>
      <w:bookmarkStart w:id="122" w:name="_Ref27570066"/>
      <w:bookmarkStart w:id="123" w:name="_Ref27493803"/>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E679F9" w:rsidRDefault="00B261B9" w:rsidP="00DB43F2">
      <w:pPr>
        <w:pStyle w:val="berschrift2"/>
      </w:pPr>
      <w:bookmarkStart w:id="124" w:name="_Ref27573866"/>
      <w:bookmarkStart w:id="125" w:name="_Ref27573874"/>
      <w:bookmarkStart w:id="126" w:name="_Toc27729762"/>
      <w:bookmarkEnd w:id="122"/>
      <w:proofErr w:type="spellStart"/>
      <w:r>
        <w:t>ResponsibleT</w:t>
      </w:r>
      <w:r w:rsidR="00E679F9">
        <w:t>ype</w:t>
      </w:r>
      <w:bookmarkEnd w:id="114"/>
      <w:bookmarkEnd w:id="115"/>
      <w:bookmarkEnd w:id="123"/>
      <w:bookmarkEnd w:id="124"/>
      <w:bookmarkEnd w:id="125"/>
      <w:bookmarkEnd w:id="126"/>
      <w:proofErr w:type="spellEnd"/>
    </w:p>
    <w:p w:rsidR="00DB43F2" w:rsidRPr="00DB43F2" w:rsidRDefault="00DB43F2" w:rsidP="00DB43F2">
      <w:pPr>
        <w:rPr>
          <w:lang w:val="en-GB"/>
        </w:rPr>
      </w:pPr>
      <w:r w:rsidRPr="00DB43F2">
        <w:rPr>
          <w:lang w:val="en-GB"/>
        </w:rPr>
        <w:t>This element gives information on the respo</w:t>
      </w:r>
      <w:r>
        <w:rPr>
          <w:lang w:val="en-GB"/>
        </w:rPr>
        <w:t>nsible entity for a given step.</w:t>
      </w:r>
    </w:p>
    <w:p w:rsidR="00AE1046" w:rsidRDefault="00AE1046" w:rsidP="00AE1046">
      <w:pPr>
        <w:keepNext/>
        <w:jc w:val="center"/>
      </w:pPr>
      <w:r w:rsidRPr="00AE1046">
        <w:rPr>
          <w:noProof/>
          <w:lang w:eastAsia="de-DE"/>
        </w:rPr>
        <w:lastRenderedPageBreak/>
        <w:drawing>
          <wp:inline distT="0" distB="0" distL="0" distR="0" wp14:anchorId="4A6E4FB9" wp14:editId="2ABF5930">
            <wp:extent cx="2210108" cy="1133633"/>
            <wp:effectExtent l="57150" t="19050" r="57150" b="1047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0108" cy="1133633"/>
                    </a:xfrm>
                    <a:prstGeom prst="rect">
                      <a:avLst/>
                    </a:prstGeom>
                    <a:effectLst>
                      <a:outerShdw blurRad="50800" dist="38100" dir="5400000" algn="t" rotWithShape="0">
                        <a:prstClr val="black">
                          <a:alpha val="40000"/>
                        </a:prstClr>
                      </a:outerShdw>
                    </a:effectLst>
                  </pic:spPr>
                </pic:pic>
              </a:graphicData>
            </a:graphic>
          </wp:inline>
        </w:drawing>
      </w:r>
    </w:p>
    <w:p w:rsidR="00AE1046" w:rsidRPr="00861694" w:rsidRDefault="00AE1046" w:rsidP="00AE1046">
      <w:pPr>
        <w:pStyle w:val="Beschriftung"/>
        <w:rPr>
          <w:lang w:val="en-GB"/>
        </w:rPr>
      </w:pPr>
      <w:r w:rsidRPr="00861694">
        <w:rPr>
          <w:lang w:val="en-GB"/>
        </w:rPr>
        <w:t xml:space="preserve">Figure </w:t>
      </w:r>
      <w:r>
        <w:fldChar w:fldCharType="begin"/>
      </w:r>
      <w:r w:rsidRPr="00861694">
        <w:rPr>
          <w:lang w:val="en-GB"/>
        </w:rPr>
        <w:instrText xml:space="preserve"> SEQ Figure \* ARABIC </w:instrText>
      </w:r>
      <w:r>
        <w:fldChar w:fldCharType="separate"/>
      </w:r>
      <w:r w:rsidR="00E713D1">
        <w:rPr>
          <w:noProof/>
          <w:lang w:val="en-GB"/>
        </w:rPr>
        <w:t>19</w:t>
      </w:r>
      <w:r>
        <w:fldChar w:fldCharType="end"/>
      </w:r>
      <w:r w:rsidRPr="00861694">
        <w:rPr>
          <w:lang w:val="en-GB"/>
        </w:rPr>
        <w:t xml:space="preserve">: </w:t>
      </w:r>
      <w:proofErr w:type="spellStart"/>
      <w:r w:rsidRPr="00861694">
        <w:rPr>
          <w:lang w:val="en-GB"/>
        </w:rPr>
        <w:t>ResponsibleType</w:t>
      </w:r>
      <w:proofErr w:type="spellEnd"/>
      <w:r w:rsidR="000329C6" w:rsidRPr="00861694">
        <w:rPr>
          <w:lang w:val="en-GB"/>
        </w:rPr>
        <w:t xml:space="preserve"> structure</w:t>
      </w:r>
    </w:p>
    <w:p w:rsidR="009E038D" w:rsidRDefault="009E038D" w:rsidP="00AE1046">
      <w:pPr>
        <w:rPr>
          <w:lang w:val="en-GB"/>
        </w:rPr>
      </w:pPr>
      <w:r>
        <w:rPr>
          <w:lang w:val="en-GB"/>
        </w:rPr>
        <w:t xml:space="preserve">The </w:t>
      </w:r>
      <w:proofErr w:type="spellStart"/>
      <w:r>
        <w:rPr>
          <w:lang w:val="en-GB"/>
        </w:rPr>
        <w:t>ResponsibleType</w:t>
      </w:r>
      <w:proofErr w:type="spellEnd"/>
      <w:r>
        <w:rPr>
          <w:lang w:val="en-GB"/>
        </w:rPr>
        <w:t xml:space="preserve"> element is not structured by subordinated elements.</w:t>
      </w:r>
    </w:p>
    <w:p w:rsidR="00AE1046" w:rsidRDefault="00AE1046" w:rsidP="00AE1046">
      <w:pPr>
        <w:rPr>
          <w:lang w:val="en-GB"/>
        </w:rPr>
      </w:pPr>
      <w:r>
        <w:rPr>
          <w:lang w:val="en-GB"/>
        </w:rPr>
        <w:t xml:space="preserve">The </w:t>
      </w:r>
      <w:proofErr w:type="spellStart"/>
      <w:r>
        <w:rPr>
          <w:lang w:val="en-GB"/>
        </w:rPr>
        <w:t>ResponsibleType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2214C7" w:rsidTr="00861694">
        <w:trPr>
          <w:trHeight w:val="104"/>
          <w:jc w:val="center"/>
        </w:trPr>
        <w:tc>
          <w:tcPr>
            <w:tcW w:w="9072" w:type="dxa"/>
            <w:gridSpan w:val="3"/>
            <w:shd w:val="clear" w:color="auto" w:fill="E7E6E6" w:themeFill="background2"/>
          </w:tcPr>
          <w:p w:rsidR="00DB43F2" w:rsidRPr="002214C7" w:rsidRDefault="002214C7" w:rsidP="00861694">
            <w:pPr>
              <w:rPr>
                <w:lang w:val="en-GB"/>
              </w:rPr>
            </w:pPr>
            <w:r w:rsidRPr="002214C7">
              <w:rPr>
                <w:lang w:val="en-GB"/>
              </w:rPr>
              <w:t>Element</w:t>
            </w:r>
            <w:r w:rsidR="00696B56" w:rsidRPr="002214C7">
              <w:rPr>
                <w:lang w:val="en-GB"/>
              </w:rPr>
              <w:t xml:space="preserve"> </w:t>
            </w:r>
            <w:r w:rsidR="00DB43F2" w:rsidRPr="002214C7">
              <w:rPr>
                <w:lang w:val="en-GB"/>
              </w:rPr>
              <w:t>name</w:t>
            </w:r>
          </w:p>
        </w:tc>
      </w:tr>
      <w:tr w:rsidR="00DB43F2" w:rsidTr="00DB43F2">
        <w:trPr>
          <w:trHeight w:val="104"/>
          <w:jc w:val="center"/>
        </w:trPr>
        <w:tc>
          <w:tcPr>
            <w:tcW w:w="9072" w:type="dxa"/>
            <w:gridSpan w:val="3"/>
            <w:shd w:val="clear" w:color="auto" w:fill="auto"/>
          </w:tcPr>
          <w:p w:rsidR="00DB43F2" w:rsidRDefault="00DB43F2" w:rsidP="00861694">
            <w:pPr>
              <w:rPr>
                <w:lang w:val="en-GB"/>
              </w:rPr>
            </w:pPr>
            <w:proofErr w:type="spellStart"/>
            <w:r>
              <w:rPr>
                <w:lang w:val="en-GB"/>
              </w:rPr>
              <w:t>ReponsibleType</w:t>
            </w:r>
            <w:proofErr w:type="spellEnd"/>
          </w:p>
        </w:tc>
      </w:tr>
      <w:tr w:rsidR="00AE1046" w:rsidRPr="00DE1BCB" w:rsidTr="00861694">
        <w:trPr>
          <w:trHeight w:val="104"/>
          <w:jc w:val="center"/>
        </w:trPr>
        <w:tc>
          <w:tcPr>
            <w:tcW w:w="9072" w:type="dxa"/>
            <w:gridSpan w:val="3"/>
            <w:shd w:val="clear" w:color="auto" w:fill="E7E6E6" w:themeFill="background2"/>
          </w:tcPr>
          <w:p w:rsidR="00AE1046" w:rsidRPr="002214C7" w:rsidRDefault="005134EF" w:rsidP="00861694">
            <w:pPr>
              <w:rPr>
                <w:lang w:val="en-GB"/>
              </w:rPr>
            </w:pPr>
            <w:r w:rsidRPr="002214C7">
              <w:rPr>
                <w:lang w:val="en-GB"/>
              </w:rPr>
              <w:t>Elements node XP</w:t>
            </w:r>
            <w:r w:rsidR="00AE1046" w:rsidRPr="002214C7">
              <w:rPr>
                <w:lang w:val="en-GB"/>
              </w:rPr>
              <w:t xml:space="preserve">ath </w:t>
            </w:r>
            <w:r w:rsidR="00DB43F2" w:rsidRPr="002214C7">
              <w:rPr>
                <w:lang w:val="en-GB"/>
              </w:rPr>
              <w:t>(if available)</w:t>
            </w:r>
          </w:p>
        </w:tc>
      </w:tr>
      <w:tr w:rsidR="00AE1046" w:rsidRPr="00DE1BCB" w:rsidTr="00861694">
        <w:trPr>
          <w:trHeight w:val="103"/>
          <w:jc w:val="center"/>
        </w:trPr>
        <w:tc>
          <w:tcPr>
            <w:tcW w:w="9072" w:type="dxa"/>
            <w:gridSpan w:val="3"/>
            <w:shd w:val="clear" w:color="auto" w:fill="auto"/>
          </w:tcPr>
          <w:p w:rsidR="00AE1046" w:rsidRDefault="00AE1046" w:rsidP="00861694">
            <w:pPr>
              <w:rPr>
                <w:lang w:val="en-GB"/>
              </w:rPr>
            </w:pPr>
          </w:p>
        </w:tc>
      </w:tr>
      <w:tr w:rsidR="00AE1046" w:rsidRPr="002214C7" w:rsidTr="00861694">
        <w:trPr>
          <w:jc w:val="center"/>
        </w:trPr>
        <w:tc>
          <w:tcPr>
            <w:tcW w:w="2996" w:type="dxa"/>
            <w:shd w:val="clear" w:color="auto" w:fill="E7E6E6" w:themeFill="background2"/>
          </w:tcPr>
          <w:p w:rsidR="00AE1046" w:rsidRPr="002214C7" w:rsidRDefault="00AE1046" w:rsidP="00861694">
            <w:pPr>
              <w:rPr>
                <w:lang w:val="en-GB"/>
              </w:rPr>
            </w:pPr>
            <w:r w:rsidRPr="002214C7">
              <w:rPr>
                <w:lang w:val="en-GB"/>
              </w:rPr>
              <w:t>Attribute name</w:t>
            </w:r>
          </w:p>
        </w:tc>
        <w:tc>
          <w:tcPr>
            <w:tcW w:w="2077" w:type="dxa"/>
            <w:shd w:val="clear" w:color="auto" w:fill="E7E6E6" w:themeFill="background2"/>
          </w:tcPr>
          <w:p w:rsidR="00AE1046" w:rsidRPr="002214C7" w:rsidRDefault="00AE1046" w:rsidP="00861694">
            <w:pPr>
              <w:rPr>
                <w:lang w:val="en-GB"/>
              </w:rPr>
            </w:pPr>
            <w:r w:rsidRPr="002214C7">
              <w:rPr>
                <w:lang w:val="en-GB"/>
              </w:rPr>
              <w:t>Optional/</w:t>
            </w:r>
            <w:r w:rsidR="00BD726B" w:rsidRPr="002214C7">
              <w:rPr>
                <w:lang w:val="en-GB"/>
              </w:rPr>
              <w:t>M</w:t>
            </w:r>
            <w:r w:rsidRPr="002214C7">
              <w:rPr>
                <w:lang w:val="en-GB"/>
              </w:rPr>
              <w:t>andatory</w:t>
            </w:r>
          </w:p>
        </w:tc>
        <w:tc>
          <w:tcPr>
            <w:tcW w:w="3999" w:type="dxa"/>
            <w:shd w:val="clear" w:color="auto" w:fill="E7E6E6" w:themeFill="background2"/>
          </w:tcPr>
          <w:p w:rsidR="00AE1046" w:rsidRPr="002214C7" w:rsidRDefault="00AE1046" w:rsidP="00861694">
            <w:pPr>
              <w:rPr>
                <w:lang w:val="en-GB"/>
              </w:rPr>
            </w:pPr>
            <w:r w:rsidRPr="002214C7">
              <w:rPr>
                <w:lang w:val="en-GB"/>
              </w:rPr>
              <w:t>Attribute description</w:t>
            </w:r>
          </w:p>
        </w:tc>
      </w:tr>
      <w:tr w:rsidR="00AE1046" w:rsidRPr="00DE1BCB" w:rsidTr="00861694">
        <w:trPr>
          <w:jc w:val="center"/>
        </w:trPr>
        <w:tc>
          <w:tcPr>
            <w:tcW w:w="2996" w:type="dxa"/>
          </w:tcPr>
          <w:p w:rsidR="00AE1046" w:rsidRDefault="00AE1046" w:rsidP="00861694">
            <w:pPr>
              <w:rPr>
                <w:lang w:val="en-GB"/>
              </w:rPr>
            </w:pPr>
            <w:r>
              <w:rPr>
                <w:lang w:val="en-GB"/>
              </w:rPr>
              <w:t>organization</w:t>
            </w:r>
          </w:p>
        </w:tc>
        <w:tc>
          <w:tcPr>
            <w:tcW w:w="2077" w:type="dxa"/>
          </w:tcPr>
          <w:p w:rsidR="00AE1046" w:rsidRDefault="00AE1046" w:rsidP="00861694">
            <w:pPr>
              <w:rPr>
                <w:lang w:val="en-GB"/>
              </w:rPr>
            </w:pPr>
            <w:r>
              <w:rPr>
                <w:lang w:val="en-GB"/>
              </w:rPr>
              <w:t>optional</w:t>
            </w:r>
          </w:p>
        </w:tc>
        <w:tc>
          <w:tcPr>
            <w:tcW w:w="3999" w:type="dxa"/>
          </w:tcPr>
          <w:p w:rsidR="00AE1046" w:rsidRDefault="00AE1046" w:rsidP="00AE1046">
            <w:pPr>
              <w:rPr>
                <w:lang w:val="en-GB"/>
              </w:rPr>
            </w:pPr>
            <w:r w:rsidRPr="00AE1046">
              <w:rPr>
                <w:lang w:val="en-GB"/>
              </w:rPr>
              <w:t>This attribute gives the organization that is responsible for a given step.</w:t>
            </w:r>
          </w:p>
        </w:tc>
      </w:tr>
      <w:tr w:rsidR="00AE1046" w:rsidRPr="00DE1BCB" w:rsidTr="00861694">
        <w:trPr>
          <w:jc w:val="center"/>
        </w:trPr>
        <w:tc>
          <w:tcPr>
            <w:tcW w:w="2996" w:type="dxa"/>
          </w:tcPr>
          <w:p w:rsidR="00AE1046" w:rsidRDefault="00AE1046" w:rsidP="00861694">
            <w:pPr>
              <w:rPr>
                <w:lang w:val="en-GB"/>
              </w:rPr>
            </w:pPr>
            <w:r>
              <w:rPr>
                <w:lang w:val="en-GB"/>
              </w:rPr>
              <w:t>role</w:t>
            </w:r>
          </w:p>
        </w:tc>
        <w:tc>
          <w:tcPr>
            <w:tcW w:w="2077" w:type="dxa"/>
          </w:tcPr>
          <w:p w:rsidR="00AE1046" w:rsidRDefault="00AE1046" w:rsidP="00861694">
            <w:pPr>
              <w:rPr>
                <w:lang w:val="en-GB"/>
              </w:rPr>
            </w:pPr>
            <w:r>
              <w:rPr>
                <w:lang w:val="en-GB"/>
              </w:rPr>
              <w:t>optional</w:t>
            </w:r>
          </w:p>
        </w:tc>
        <w:tc>
          <w:tcPr>
            <w:tcW w:w="3999" w:type="dxa"/>
          </w:tcPr>
          <w:p w:rsidR="00AE1046" w:rsidRDefault="00AE1046" w:rsidP="00AE1046">
            <w:pPr>
              <w:rPr>
                <w:lang w:val="en-GB"/>
              </w:rPr>
            </w:pPr>
            <w:r w:rsidRPr="00AE1046">
              <w:rPr>
                <w:lang w:val="en-GB"/>
              </w:rPr>
              <w:t>This attribute gives the role of the person that is responsible for a given step.</w:t>
            </w:r>
          </w:p>
        </w:tc>
      </w:tr>
      <w:tr w:rsidR="00AE1046" w:rsidRPr="00DE1BCB" w:rsidTr="00861694">
        <w:trPr>
          <w:jc w:val="center"/>
        </w:trPr>
        <w:tc>
          <w:tcPr>
            <w:tcW w:w="2996" w:type="dxa"/>
          </w:tcPr>
          <w:p w:rsidR="00AE1046" w:rsidRDefault="00AE1046" w:rsidP="00861694">
            <w:pPr>
              <w:rPr>
                <w:lang w:val="en-GB"/>
              </w:rPr>
            </w:pPr>
            <w:r>
              <w:rPr>
                <w:lang w:val="en-GB"/>
              </w:rPr>
              <w:t>name</w:t>
            </w:r>
          </w:p>
        </w:tc>
        <w:tc>
          <w:tcPr>
            <w:tcW w:w="2077" w:type="dxa"/>
          </w:tcPr>
          <w:p w:rsidR="00AE1046" w:rsidRDefault="00AE1046" w:rsidP="00861694">
            <w:pPr>
              <w:rPr>
                <w:lang w:val="en-GB"/>
              </w:rPr>
            </w:pPr>
            <w:r>
              <w:rPr>
                <w:lang w:val="en-GB"/>
              </w:rPr>
              <w:t>optional</w:t>
            </w:r>
          </w:p>
        </w:tc>
        <w:tc>
          <w:tcPr>
            <w:tcW w:w="3999" w:type="dxa"/>
          </w:tcPr>
          <w:p w:rsidR="00AE1046" w:rsidRDefault="00AE1046" w:rsidP="000329C6">
            <w:pPr>
              <w:keepNext/>
              <w:rPr>
                <w:lang w:val="en-GB"/>
              </w:rPr>
            </w:pPr>
            <w:r w:rsidRPr="00AE1046">
              <w:rPr>
                <w:lang w:val="en-GB"/>
              </w:rPr>
              <w:t>This attribute gives the name of the person that is responsible for a given step.</w:t>
            </w:r>
          </w:p>
        </w:tc>
      </w:tr>
    </w:tbl>
    <w:p w:rsidR="000329C6" w:rsidRDefault="000329C6" w:rsidP="000329C6">
      <w:pPr>
        <w:pStyle w:val="Beschriftung"/>
      </w:pPr>
      <w:r>
        <w:t xml:space="preserve">Table </w:t>
      </w:r>
      <w:fldSimple w:instr=" SEQ Table \* ARABIC ">
        <w:r w:rsidR="00E713D1">
          <w:rPr>
            <w:noProof/>
          </w:rPr>
          <w:t>25</w:t>
        </w:r>
      </w:fldSimple>
      <w:r>
        <w:t xml:space="preserve">: </w:t>
      </w:r>
      <w:proofErr w:type="spellStart"/>
      <w:r>
        <w:t>ResponsibleType</w:t>
      </w:r>
      <w:proofErr w:type="spellEnd"/>
      <w:r>
        <w:t xml:space="preserve"> </w:t>
      </w:r>
      <w:proofErr w:type="spellStart"/>
      <w:r>
        <w:t>attributes</w:t>
      </w:r>
      <w:proofErr w:type="spellEnd"/>
    </w:p>
    <w:p w:rsidR="00E679F9" w:rsidRDefault="00DB43F2" w:rsidP="00E679F9">
      <w:pPr>
        <w:pStyle w:val="berschrift2"/>
      </w:pPr>
      <w:bookmarkStart w:id="127" w:name="_Ref27490959"/>
      <w:bookmarkStart w:id="128" w:name="_Toc27729763"/>
      <w:proofErr w:type="spellStart"/>
      <w:r>
        <w:t>SignatureT</w:t>
      </w:r>
      <w:r w:rsidR="00E679F9">
        <w:t>ype</w:t>
      </w:r>
      <w:bookmarkEnd w:id="127"/>
      <w:bookmarkEnd w:id="128"/>
      <w:proofErr w:type="spellEnd"/>
    </w:p>
    <w:p w:rsidR="006D2ECA" w:rsidRDefault="006D2ECA" w:rsidP="006D2ECA">
      <w:pPr>
        <w:keepNext/>
        <w:jc w:val="center"/>
      </w:pPr>
      <w:r w:rsidRPr="006D2ECA">
        <w:rPr>
          <w:noProof/>
          <w:lang w:eastAsia="de-DE"/>
        </w:rPr>
        <w:drawing>
          <wp:inline distT="0" distB="0" distL="0" distR="0" wp14:anchorId="286BF0B0" wp14:editId="728AD45A">
            <wp:extent cx="5040000" cy="2538000"/>
            <wp:effectExtent l="57150" t="19050" r="65405" b="914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000" cy="2538000"/>
                    </a:xfrm>
                    <a:prstGeom prst="rect">
                      <a:avLst/>
                    </a:prstGeom>
                    <a:effectLst>
                      <a:outerShdw blurRad="50800" dist="38100" dir="5400000" algn="t" rotWithShape="0">
                        <a:prstClr val="black">
                          <a:alpha val="40000"/>
                        </a:prstClr>
                      </a:outerShdw>
                    </a:effectLst>
                  </pic:spPr>
                </pic:pic>
              </a:graphicData>
            </a:graphic>
          </wp:inline>
        </w:drawing>
      </w:r>
    </w:p>
    <w:p w:rsidR="006D2ECA" w:rsidRPr="00181ADB" w:rsidRDefault="006D2ECA" w:rsidP="006D2ECA">
      <w:pPr>
        <w:pStyle w:val="Beschriftung"/>
        <w:rPr>
          <w:lang w:val="en-GB"/>
        </w:rPr>
      </w:pPr>
      <w:r w:rsidRPr="00181ADB">
        <w:rPr>
          <w:lang w:val="en-GB"/>
        </w:rPr>
        <w:t xml:space="preserve">Figure </w:t>
      </w:r>
      <w:r>
        <w:fldChar w:fldCharType="begin"/>
      </w:r>
      <w:r w:rsidRPr="00181ADB">
        <w:rPr>
          <w:lang w:val="en-GB"/>
        </w:rPr>
        <w:instrText xml:space="preserve"> SEQ Figure \* ARABIC </w:instrText>
      </w:r>
      <w:r>
        <w:fldChar w:fldCharType="separate"/>
      </w:r>
      <w:r w:rsidR="00E713D1">
        <w:rPr>
          <w:noProof/>
          <w:lang w:val="en-GB"/>
        </w:rPr>
        <w:t>20</w:t>
      </w:r>
      <w:r>
        <w:fldChar w:fldCharType="end"/>
      </w:r>
      <w:r w:rsidRPr="00181ADB">
        <w:rPr>
          <w:lang w:val="en-GB"/>
        </w:rPr>
        <w:t xml:space="preserve">: </w:t>
      </w:r>
      <w:proofErr w:type="spellStart"/>
      <w:r w:rsidRPr="00181ADB">
        <w:rPr>
          <w:lang w:val="en-GB"/>
        </w:rPr>
        <w:t>S</w:t>
      </w:r>
      <w:r w:rsidR="000329C6" w:rsidRPr="00181ADB">
        <w:rPr>
          <w:lang w:val="en-GB"/>
        </w:rPr>
        <w:t>ignatureTy</w:t>
      </w:r>
      <w:r w:rsidRPr="00181ADB">
        <w:rPr>
          <w:lang w:val="en-GB"/>
        </w:rPr>
        <w:t>pe</w:t>
      </w:r>
      <w:proofErr w:type="spellEnd"/>
      <w:r w:rsidR="000329C6" w:rsidRPr="00181ADB">
        <w:rPr>
          <w:lang w:val="en-GB"/>
        </w:rPr>
        <w:t xml:space="preserve"> structure</w:t>
      </w:r>
    </w:p>
    <w:p w:rsidR="000218BD" w:rsidRDefault="000218BD" w:rsidP="000218BD">
      <w:pPr>
        <w:rPr>
          <w:lang w:val="en-GB"/>
        </w:rPr>
      </w:pPr>
      <w:r w:rsidRPr="000218BD">
        <w:rPr>
          <w:lang w:val="en-GB"/>
        </w:rPr>
        <w:t xml:space="preserve">The </w:t>
      </w:r>
      <w:proofErr w:type="spellStart"/>
      <w:r w:rsidRPr="000218BD">
        <w:rPr>
          <w:lang w:val="en-GB"/>
        </w:rPr>
        <w:t>SignatureType</w:t>
      </w:r>
      <w:proofErr w:type="spellEnd"/>
      <w:r w:rsidRPr="000218BD">
        <w:rPr>
          <w:lang w:val="en-GB"/>
        </w:rPr>
        <w:t xml:space="preserve"> is structured by the subordinated elements as described </w:t>
      </w:r>
      <w:r>
        <w:rPr>
          <w:lang w:val="en-GB"/>
        </w:rPr>
        <w:t>in the table</w:t>
      </w:r>
      <w:r w:rsidRPr="000218BD">
        <w:rPr>
          <w:lang w:val="en-GB"/>
        </w:rPr>
        <w:t xml:space="preserve"> below.</w:t>
      </w:r>
    </w:p>
    <w:tbl>
      <w:tblPr>
        <w:tblStyle w:val="Tabellenraster"/>
        <w:tblW w:w="0" w:type="auto"/>
        <w:tblLook w:val="04A0" w:firstRow="1" w:lastRow="0" w:firstColumn="1" w:lastColumn="0" w:noHBand="0" w:noVBand="1"/>
      </w:tblPr>
      <w:tblGrid>
        <w:gridCol w:w="4531"/>
        <w:gridCol w:w="4531"/>
      </w:tblGrid>
      <w:tr w:rsidR="000218BD" w:rsidTr="007452BA">
        <w:tc>
          <w:tcPr>
            <w:tcW w:w="9062" w:type="dxa"/>
            <w:gridSpan w:val="2"/>
            <w:shd w:val="clear" w:color="auto" w:fill="D9D9D9" w:themeFill="background1" w:themeFillShade="D9"/>
          </w:tcPr>
          <w:p w:rsidR="000218BD" w:rsidRDefault="002214C7" w:rsidP="007452BA">
            <w:pPr>
              <w:rPr>
                <w:lang w:val="en-GB"/>
              </w:rPr>
            </w:pPr>
            <w:r>
              <w:rPr>
                <w:lang w:val="en-GB"/>
              </w:rPr>
              <w:lastRenderedPageBreak/>
              <w:t xml:space="preserve">Element </w:t>
            </w:r>
            <w:r w:rsidR="000218BD">
              <w:rPr>
                <w:lang w:val="en-GB"/>
              </w:rPr>
              <w:t>name</w:t>
            </w:r>
          </w:p>
        </w:tc>
      </w:tr>
      <w:tr w:rsidR="000218BD" w:rsidTr="007452BA">
        <w:tc>
          <w:tcPr>
            <w:tcW w:w="9062" w:type="dxa"/>
            <w:gridSpan w:val="2"/>
            <w:shd w:val="clear" w:color="auto" w:fill="auto"/>
          </w:tcPr>
          <w:p w:rsidR="000218BD" w:rsidRDefault="000218BD" w:rsidP="007452BA">
            <w:pPr>
              <w:rPr>
                <w:lang w:val="en-GB"/>
              </w:rPr>
            </w:pPr>
            <w:proofErr w:type="spellStart"/>
            <w:r>
              <w:rPr>
                <w:lang w:val="en-GB"/>
              </w:rPr>
              <w:t>SignatureType</w:t>
            </w:r>
            <w:proofErr w:type="spellEnd"/>
          </w:p>
        </w:tc>
      </w:tr>
      <w:tr w:rsidR="000218BD" w:rsidTr="007452BA">
        <w:tc>
          <w:tcPr>
            <w:tcW w:w="4531" w:type="dxa"/>
            <w:shd w:val="clear" w:color="auto" w:fill="D9D9D9" w:themeFill="background1" w:themeFillShade="D9"/>
          </w:tcPr>
          <w:p w:rsidR="000218BD" w:rsidRDefault="000218BD" w:rsidP="007452BA">
            <w:pPr>
              <w:rPr>
                <w:lang w:val="en-GB"/>
              </w:rPr>
            </w:pPr>
            <w:r>
              <w:rPr>
                <w:lang w:val="en-GB"/>
              </w:rPr>
              <w:t>Sub element name</w:t>
            </w:r>
          </w:p>
        </w:tc>
        <w:tc>
          <w:tcPr>
            <w:tcW w:w="4531" w:type="dxa"/>
            <w:shd w:val="clear" w:color="auto" w:fill="D9D9D9" w:themeFill="background1" w:themeFillShade="D9"/>
          </w:tcPr>
          <w:p w:rsidR="000218BD" w:rsidRDefault="000218BD" w:rsidP="007452BA">
            <w:pPr>
              <w:rPr>
                <w:lang w:val="en-GB"/>
              </w:rPr>
            </w:pPr>
            <w:r>
              <w:rPr>
                <w:lang w:val="en-GB"/>
              </w:rPr>
              <w:t>Optional/mandatory</w:t>
            </w:r>
          </w:p>
        </w:tc>
      </w:tr>
      <w:tr w:rsidR="000218BD" w:rsidTr="007452BA">
        <w:tc>
          <w:tcPr>
            <w:tcW w:w="4531" w:type="dxa"/>
          </w:tcPr>
          <w:p w:rsidR="000218BD" w:rsidRDefault="000218BD" w:rsidP="007452BA">
            <w:pPr>
              <w:rPr>
                <w:lang w:val="en-GB"/>
              </w:rPr>
            </w:pPr>
            <w:r>
              <w:rPr>
                <w:lang w:val="en-GB"/>
              </w:rPr>
              <w:t>Content</w:t>
            </w:r>
          </w:p>
        </w:tc>
        <w:tc>
          <w:tcPr>
            <w:tcW w:w="4531" w:type="dxa"/>
          </w:tcPr>
          <w:p w:rsidR="000218BD" w:rsidRDefault="000218BD" w:rsidP="007452BA">
            <w:pPr>
              <w:rPr>
                <w:lang w:val="en-GB"/>
              </w:rPr>
            </w:pPr>
            <w:r>
              <w:rPr>
                <w:lang w:val="en-GB"/>
              </w:rPr>
              <w:t>optional</w:t>
            </w:r>
          </w:p>
        </w:tc>
      </w:tr>
      <w:tr w:rsidR="000218BD" w:rsidTr="007452BA">
        <w:tc>
          <w:tcPr>
            <w:tcW w:w="4531" w:type="dxa"/>
          </w:tcPr>
          <w:p w:rsidR="000218BD" w:rsidRDefault="00D365B4" w:rsidP="007452BA">
            <w:pPr>
              <w:rPr>
                <w:lang w:val="en-GB"/>
              </w:rPr>
            </w:pPr>
            <w:r>
              <w:rPr>
                <w:lang w:val="en-GB"/>
              </w:rPr>
              <w:t>Classification</w:t>
            </w:r>
          </w:p>
        </w:tc>
        <w:tc>
          <w:tcPr>
            <w:tcW w:w="4531" w:type="dxa"/>
          </w:tcPr>
          <w:p w:rsidR="000218BD" w:rsidRDefault="00D365B4" w:rsidP="000218BD">
            <w:pPr>
              <w:keepNext/>
              <w:rPr>
                <w:lang w:val="en-GB"/>
              </w:rPr>
            </w:pPr>
            <w:r>
              <w:rPr>
                <w:lang w:val="en-GB"/>
              </w:rPr>
              <w:t>optional</w:t>
            </w:r>
          </w:p>
        </w:tc>
      </w:tr>
      <w:tr w:rsidR="00D365B4" w:rsidTr="007452BA">
        <w:tc>
          <w:tcPr>
            <w:tcW w:w="4531" w:type="dxa"/>
          </w:tcPr>
          <w:p w:rsidR="00D365B4" w:rsidRDefault="00D365B4" w:rsidP="007452BA">
            <w:pPr>
              <w:rPr>
                <w:lang w:val="en-GB"/>
              </w:rPr>
            </w:pPr>
            <w:r>
              <w:rPr>
                <w:lang w:val="en-GB"/>
              </w:rPr>
              <w:t>Annotations</w:t>
            </w:r>
          </w:p>
        </w:tc>
        <w:tc>
          <w:tcPr>
            <w:tcW w:w="4531" w:type="dxa"/>
          </w:tcPr>
          <w:p w:rsidR="00D365B4" w:rsidRDefault="00D365B4" w:rsidP="000218BD">
            <w:pPr>
              <w:keepNext/>
              <w:rPr>
                <w:lang w:val="en-GB"/>
              </w:rPr>
            </w:pPr>
            <w:r>
              <w:rPr>
                <w:lang w:val="en-GB"/>
              </w:rPr>
              <w:t>optional</w:t>
            </w:r>
          </w:p>
        </w:tc>
      </w:tr>
    </w:tbl>
    <w:p w:rsidR="000218BD" w:rsidRDefault="000218BD" w:rsidP="000218BD">
      <w:pPr>
        <w:pStyle w:val="Beschriftung"/>
        <w:rPr>
          <w:lang w:val="en-GB"/>
        </w:rPr>
      </w:pPr>
      <w:r w:rsidRPr="00F93325">
        <w:rPr>
          <w:lang w:val="en-GB"/>
        </w:rPr>
        <w:t xml:space="preserve">Table </w:t>
      </w:r>
      <w:r>
        <w:fldChar w:fldCharType="begin"/>
      </w:r>
      <w:r w:rsidRPr="00F93325">
        <w:rPr>
          <w:lang w:val="en-GB"/>
        </w:rPr>
        <w:instrText xml:space="preserve"> SEQ Table \* ARABIC </w:instrText>
      </w:r>
      <w:r>
        <w:fldChar w:fldCharType="separate"/>
      </w:r>
      <w:r w:rsidR="00E713D1">
        <w:rPr>
          <w:noProof/>
          <w:lang w:val="en-GB"/>
        </w:rPr>
        <w:t>26</w:t>
      </w:r>
      <w:r>
        <w:fldChar w:fldCharType="end"/>
      </w:r>
      <w:r w:rsidRPr="00F93325">
        <w:rPr>
          <w:lang w:val="en-GB"/>
        </w:rPr>
        <w:t xml:space="preserve">: Sub elements of </w:t>
      </w:r>
      <w:proofErr w:type="spellStart"/>
      <w:r w:rsidRPr="00F93325">
        <w:rPr>
          <w:lang w:val="en-GB"/>
        </w:rPr>
        <w:t>SignatureType</w:t>
      </w:r>
      <w:proofErr w:type="spellEnd"/>
    </w:p>
    <w:p w:rsidR="000218BD" w:rsidRPr="000218BD" w:rsidRDefault="000218BD" w:rsidP="000218BD">
      <w:pPr>
        <w:rPr>
          <w:lang w:val="en-GB"/>
        </w:rPr>
      </w:pPr>
      <w:r>
        <w:rPr>
          <w:lang w:val="en-GB"/>
        </w:rPr>
        <w:t xml:space="preserve">The </w:t>
      </w:r>
      <w:proofErr w:type="spellStart"/>
      <w:r>
        <w:rPr>
          <w:lang w:val="en-GB"/>
        </w:rPr>
        <w:t>SignatureType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2214C7" w:rsidTr="00861694">
        <w:trPr>
          <w:trHeight w:val="104"/>
          <w:jc w:val="center"/>
        </w:trPr>
        <w:tc>
          <w:tcPr>
            <w:tcW w:w="9072" w:type="dxa"/>
            <w:gridSpan w:val="3"/>
            <w:shd w:val="clear" w:color="auto" w:fill="E7E6E6" w:themeFill="background2"/>
          </w:tcPr>
          <w:p w:rsidR="00DB43F2" w:rsidRPr="002214C7" w:rsidRDefault="00DB43F2" w:rsidP="00861694">
            <w:pPr>
              <w:rPr>
                <w:lang w:val="en-GB"/>
              </w:rPr>
            </w:pPr>
            <w:r w:rsidRPr="002214C7">
              <w:rPr>
                <w:lang w:val="en-GB"/>
              </w:rPr>
              <w:t>Element name</w:t>
            </w:r>
          </w:p>
        </w:tc>
      </w:tr>
      <w:tr w:rsidR="00DB43F2" w:rsidTr="00861694">
        <w:trPr>
          <w:trHeight w:val="104"/>
          <w:jc w:val="center"/>
        </w:trPr>
        <w:tc>
          <w:tcPr>
            <w:tcW w:w="9072" w:type="dxa"/>
            <w:gridSpan w:val="3"/>
            <w:shd w:val="clear" w:color="auto" w:fill="auto"/>
          </w:tcPr>
          <w:p w:rsidR="00DB43F2" w:rsidRDefault="00DB43F2" w:rsidP="00861694">
            <w:pPr>
              <w:rPr>
                <w:lang w:val="en-GB"/>
              </w:rPr>
            </w:pPr>
            <w:proofErr w:type="spellStart"/>
            <w:r>
              <w:rPr>
                <w:lang w:val="en-GB"/>
              </w:rPr>
              <w:t>SignatureType</w:t>
            </w:r>
            <w:proofErr w:type="spellEnd"/>
          </w:p>
        </w:tc>
      </w:tr>
      <w:tr w:rsidR="00DB43F2" w:rsidRPr="00DE1BCB" w:rsidTr="00861694">
        <w:trPr>
          <w:trHeight w:val="104"/>
          <w:jc w:val="center"/>
        </w:trPr>
        <w:tc>
          <w:tcPr>
            <w:tcW w:w="9072" w:type="dxa"/>
            <w:gridSpan w:val="3"/>
            <w:shd w:val="clear" w:color="auto" w:fill="E7E6E6" w:themeFill="background2"/>
          </w:tcPr>
          <w:p w:rsidR="00DB43F2" w:rsidRPr="002214C7" w:rsidRDefault="005134EF" w:rsidP="00861694">
            <w:pPr>
              <w:rPr>
                <w:lang w:val="en-GB"/>
              </w:rPr>
            </w:pPr>
            <w:r w:rsidRPr="002214C7">
              <w:rPr>
                <w:lang w:val="en-GB"/>
              </w:rPr>
              <w:t>Elements node XP</w:t>
            </w:r>
            <w:r w:rsidR="00DB43F2" w:rsidRPr="002214C7">
              <w:rPr>
                <w:lang w:val="en-GB"/>
              </w:rPr>
              <w:t>ath (if available)</w:t>
            </w:r>
          </w:p>
        </w:tc>
      </w:tr>
      <w:tr w:rsidR="00DB43F2" w:rsidRPr="00DE1BCB" w:rsidTr="00861694">
        <w:trPr>
          <w:trHeight w:val="103"/>
          <w:jc w:val="center"/>
        </w:trPr>
        <w:tc>
          <w:tcPr>
            <w:tcW w:w="9072" w:type="dxa"/>
            <w:gridSpan w:val="3"/>
            <w:shd w:val="clear" w:color="auto" w:fill="auto"/>
          </w:tcPr>
          <w:p w:rsidR="00DB43F2" w:rsidRDefault="00DB43F2" w:rsidP="00861694">
            <w:pPr>
              <w:rPr>
                <w:lang w:val="en-GB"/>
              </w:rPr>
            </w:pPr>
          </w:p>
        </w:tc>
      </w:tr>
      <w:tr w:rsidR="006D2ECA" w:rsidRPr="002214C7" w:rsidTr="00861694">
        <w:trPr>
          <w:jc w:val="center"/>
        </w:trPr>
        <w:tc>
          <w:tcPr>
            <w:tcW w:w="2996" w:type="dxa"/>
            <w:shd w:val="clear" w:color="auto" w:fill="E7E6E6" w:themeFill="background2"/>
          </w:tcPr>
          <w:p w:rsidR="00DB43F2" w:rsidRPr="002214C7" w:rsidRDefault="00DB43F2" w:rsidP="00861694">
            <w:pPr>
              <w:rPr>
                <w:lang w:val="en-GB"/>
              </w:rPr>
            </w:pPr>
            <w:r w:rsidRPr="002214C7">
              <w:rPr>
                <w:lang w:val="en-GB"/>
              </w:rPr>
              <w:t>Attribute name</w:t>
            </w:r>
          </w:p>
        </w:tc>
        <w:tc>
          <w:tcPr>
            <w:tcW w:w="2077" w:type="dxa"/>
            <w:shd w:val="clear" w:color="auto" w:fill="E7E6E6" w:themeFill="background2"/>
          </w:tcPr>
          <w:p w:rsidR="00DB43F2" w:rsidRPr="002214C7" w:rsidRDefault="00DB43F2" w:rsidP="00861694">
            <w:pPr>
              <w:rPr>
                <w:lang w:val="en-GB"/>
              </w:rPr>
            </w:pPr>
            <w:r w:rsidRPr="002214C7">
              <w:rPr>
                <w:lang w:val="en-GB"/>
              </w:rPr>
              <w:t>Optional/Mandatory</w:t>
            </w:r>
          </w:p>
        </w:tc>
        <w:tc>
          <w:tcPr>
            <w:tcW w:w="3999" w:type="dxa"/>
            <w:shd w:val="clear" w:color="auto" w:fill="E7E6E6" w:themeFill="background2"/>
          </w:tcPr>
          <w:p w:rsidR="00DB43F2" w:rsidRPr="002214C7" w:rsidRDefault="00DB43F2" w:rsidP="00861694">
            <w:pPr>
              <w:rPr>
                <w:lang w:val="en-GB"/>
              </w:rPr>
            </w:pPr>
            <w:r w:rsidRPr="002214C7">
              <w:rPr>
                <w:lang w:val="en-GB"/>
              </w:rPr>
              <w:t>Attribute description</w:t>
            </w:r>
          </w:p>
        </w:tc>
      </w:tr>
      <w:tr w:rsidR="006D2ECA" w:rsidRPr="00DE1BCB" w:rsidTr="00861694">
        <w:trPr>
          <w:jc w:val="center"/>
        </w:trPr>
        <w:tc>
          <w:tcPr>
            <w:tcW w:w="2996" w:type="dxa"/>
          </w:tcPr>
          <w:p w:rsidR="00DB43F2" w:rsidRDefault="006D2ECA" w:rsidP="00861694">
            <w:pPr>
              <w:rPr>
                <w:lang w:val="en-GB"/>
              </w:rPr>
            </w:pPr>
            <w:r>
              <w:rPr>
                <w:lang w:val="en-GB"/>
              </w:rPr>
              <w:t>role</w:t>
            </w:r>
          </w:p>
        </w:tc>
        <w:tc>
          <w:tcPr>
            <w:tcW w:w="2077" w:type="dxa"/>
          </w:tcPr>
          <w:p w:rsidR="00DB43F2" w:rsidRDefault="00BC1CC4" w:rsidP="00861694">
            <w:pPr>
              <w:rPr>
                <w:lang w:val="en-GB"/>
              </w:rPr>
            </w:pPr>
            <w:r>
              <w:rPr>
                <w:lang w:val="en-GB"/>
              </w:rPr>
              <w:t>mandatory</w:t>
            </w:r>
          </w:p>
        </w:tc>
        <w:tc>
          <w:tcPr>
            <w:tcW w:w="3999" w:type="dxa"/>
          </w:tcPr>
          <w:p w:rsidR="00DB43F2" w:rsidRDefault="006D2ECA" w:rsidP="006D2ECA">
            <w:pPr>
              <w:rPr>
                <w:lang w:val="en-GB"/>
              </w:rPr>
            </w:pPr>
            <w:r w:rsidRPr="006D2ECA">
              <w:rPr>
                <w:lang w:val="en-GB"/>
              </w:rPr>
              <w:t>This mandatory attribute specifies the role th</w:t>
            </w:r>
            <w:r>
              <w:rPr>
                <w:lang w:val="en-GB"/>
              </w:rPr>
              <w:t xml:space="preserve">is signature has in the overall </w:t>
            </w:r>
            <w:r w:rsidRPr="006D2ECA">
              <w:rPr>
                <w:lang w:val="en-GB"/>
              </w:rPr>
              <w:t>process. It indicates whether the digital signa</w:t>
            </w:r>
            <w:r>
              <w:rPr>
                <w:lang w:val="en-GB"/>
              </w:rPr>
              <w:t xml:space="preserve">ture is intended to just convey </w:t>
            </w:r>
            <w:r w:rsidRPr="006D2ECA">
              <w:rPr>
                <w:lang w:val="en-GB"/>
              </w:rPr>
              <w:t>the authenticity of the information, or whe</w:t>
            </w:r>
            <w:r>
              <w:rPr>
                <w:lang w:val="en-GB"/>
              </w:rPr>
              <w:t xml:space="preserve">ther a claim for suitability of </w:t>
            </w:r>
            <w:r w:rsidRPr="006D2ECA">
              <w:rPr>
                <w:lang w:val="en-GB"/>
              </w:rPr>
              <w:t xml:space="preserve">the information for certain purposes is made. </w:t>
            </w:r>
            <w:r>
              <w:rPr>
                <w:lang w:val="en-GB"/>
              </w:rPr>
              <w:t xml:space="preserve"> In the latter case, the digital </w:t>
            </w:r>
            <w:r w:rsidRPr="006D2ECA">
              <w:rPr>
                <w:lang w:val="en-GB"/>
              </w:rPr>
              <w:t>signature format should include detailed inf</w:t>
            </w:r>
            <w:r>
              <w:rPr>
                <w:lang w:val="en-GB"/>
              </w:rPr>
              <w:t>ormation about what suitability claims are being made.</w:t>
            </w:r>
          </w:p>
        </w:tc>
      </w:tr>
      <w:tr w:rsidR="006D2ECA" w:rsidRPr="00DE1BCB" w:rsidTr="00861694">
        <w:trPr>
          <w:jc w:val="center"/>
        </w:trPr>
        <w:tc>
          <w:tcPr>
            <w:tcW w:w="2996" w:type="dxa"/>
          </w:tcPr>
          <w:p w:rsidR="00DB43F2" w:rsidRDefault="006D2ECA" w:rsidP="00861694">
            <w:pPr>
              <w:rPr>
                <w:lang w:val="en-GB"/>
              </w:rPr>
            </w:pPr>
            <w:r>
              <w:rPr>
                <w:lang w:val="en-GB"/>
              </w:rPr>
              <w:t>type</w:t>
            </w:r>
          </w:p>
        </w:tc>
        <w:tc>
          <w:tcPr>
            <w:tcW w:w="2077" w:type="dxa"/>
          </w:tcPr>
          <w:p w:rsidR="00DB43F2" w:rsidRDefault="00BC1CC4" w:rsidP="00861694">
            <w:pPr>
              <w:rPr>
                <w:lang w:val="en-GB"/>
              </w:rPr>
            </w:pPr>
            <w:r>
              <w:rPr>
                <w:lang w:val="en-GB"/>
              </w:rPr>
              <w:t>mandatory</w:t>
            </w:r>
          </w:p>
        </w:tc>
        <w:tc>
          <w:tcPr>
            <w:tcW w:w="3999" w:type="dxa"/>
          </w:tcPr>
          <w:p w:rsidR="00DB43F2" w:rsidRDefault="006D2ECA" w:rsidP="006D2ECA">
            <w:pPr>
              <w:rPr>
                <w:lang w:val="en-GB"/>
              </w:rPr>
            </w:pPr>
            <w:r w:rsidRPr="006D2ECA">
              <w:rPr>
                <w:lang w:val="en-GB"/>
              </w:rPr>
              <w:t>This mandatory attribute specifies the MIME type o</w:t>
            </w:r>
            <w:r>
              <w:rPr>
                <w:lang w:val="en-GB"/>
              </w:rPr>
              <w:t xml:space="preserve">f the resource signature, which </w:t>
            </w:r>
            <w:r w:rsidRPr="006D2ECA">
              <w:rPr>
                <w:lang w:val="en-GB"/>
              </w:rPr>
              <w:t>does not have a default value.  If no specific M</w:t>
            </w:r>
            <w:r>
              <w:rPr>
                <w:lang w:val="en-GB"/>
              </w:rPr>
              <w:t xml:space="preserve">IME type can be indicated, then </w:t>
            </w:r>
            <w:r w:rsidRPr="006D2ECA">
              <w:rPr>
                <w:lang w:val="en-GB"/>
              </w:rPr>
              <w:t>the type applicat</w:t>
            </w:r>
            <w:r>
              <w:rPr>
                <w:lang w:val="en-GB"/>
              </w:rPr>
              <w:t>ion/octet-stream is to be used.</w:t>
            </w:r>
          </w:p>
        </w:tc>
      </w:tr>
      <w:tr w:rsidR="006D2ECA" w:rsidRPr="00DE1BCB" w:rsidTr="00861694">
        <w:trPr>
          <w:jc w:val="center"/>
        </w:trPr>
        <w:tc>
          <w:tcPr>
            <w:tcW w:w="2996" w:type="dxa"/>
          </w:tcPr>
          <w:p w:rsidR="00DB43F2" w:rsidRDefault="006D2ECA" w:rsidP="00861694">
            <w:pPr>
              <w:rPr>
                <w:lang w:val="en-GB"/>
              </w:rPr>
            </w:pPr>
            <w:r>
              <w:rPr>
                <w:lang w:val="en-GB"/>
              </w:rPr>
              <w:t>source</w:t>
            </w:r>
          </w:p>
        </w:tc>
        <w:tc>
          <w:tcPr>
            <w:tcW w:w="2077" w:type="dxa"/>
          </w:tcPr>
          <w:p w:rsidR="00DB43F2" w:rsidRDefault="00DB43F2" w:rsidP="00861694">
            <w:pPr>
              <w:rPr>
                <w:lang w:val="en-GB"/>
              </w:rPr>
            </w:pPr>
            <w:r>
              <w:rPr>
                <w:lang w:val="en-GB"/>
              </w:rPr>
              <w:t>optional</w:t>
            </w:r>
          </w:p>
        </w:tc>
        <w:tc>
          <w:tcPr>
            <w:tcW w:w="3999" w:type="dxa"/>
          </w:tcPr>
          <w:p w:rsidR="00DB43F2" w:rsidRDefault="006D2ECA" w:rsidP="006D2ECA">
            <w:pPr>
              <w:rPr>
                <w:lang w:val="en-GB"/>
              </w:rPr>
            </w:pPr>
            <w:r w:rsidRPr="006D2ECA">
              <w:rPr>
                <w:lang w:val="en-GB"/>
              </w:rPr>
              <w:t>This attribute indicates the source</w:t>
            </w:r>
            <w:r>
              <w:rPr>
                <w:lang w:val="en-GB"/>
              </w:rPr>
              <w:t xml:space="preserve"> of the resource signature as a </w:t>
            </w:r>
            <w:r w:rsidRPr="006D2ECA">
              <w:rPr>
                <w:lang w:val="en-GB"/>
              </w:rPr>
              <w:t>URI (cf. RFC 3986).  For purposes of the resolution of relative URIs</w:t>
            </w:r>
            <w:r>
              <w:rPr>
                <w:lang w:val="en-GB"/>
              </w:rPr>
              <w:t xml:space="preserve"> </w:t>
            </w:r>
            <w:r w:rsidRPr="006D2ECA">
              <w:rPr>
                <w:lang w:val="en-GB"/>
              </w:rPr>
              <w:t>the base URI is the URI of the STMD,</w:t>
            </w:r>
            <w:r>
              <w:rPr>
                <w:lang w:val="en-GB"/>
              </w:rPr>
              <w:t xml:space="preserve"> if the </w:t>
            </w:r>
            <w:proofErr w:type="spellStart"/>
            <w:r>
              <w:rPr>
                <w:lang w:val="en-GB"/>
              </w:rPr>
              <w:t>sourceBase</w:t>
            </w:r>
            <w:proofErr w:type="spellEnd"/>
            <w:r>
              <w:rPr>
                <w:lang w:val="en-GB"/>
              </w:rPr>
              <w:t xml:space="preserve"> attribute is </w:t>
            </w:r>
            <w:r w:rsidRPr="006D2ECA">
              <w:rPr>
                <w:lang w:val="en-GB"/>
              </w:rPr>
              <w:t>not specified or is specified as STMD</w:t>
            </w:r>
            <w:r>
              <w:rPr>
                <w:lang w:val="en-GB"/>
              </w:rPr>
              <w:t xml:space="preserve">, and the URI of the referenced </w:t>
            </w:r>
            <w:r w:rsidRPr="006D2ECA">
              <w:rPr>
                <w:lang w:val="en-GB"/>
              </w:rPr>
              <w:t xml:space="preserve">resource if the </w:t>
            </w:r>
            <w:proofErr w:type="spellStart"/>
            <w:r w:rsidRPr="006D2ECA">
              <w:rPr>
                <w:lang w:val="en-GB"/>
              </w:rPr>
              <w:t>sourceBase</w:t>
            </w:r>
            <w:proofErr w:type="spellEnd"/>
            <w:r w:rsidRPr="006D2ECA">
              <w:rPr>
                <w:lang w:val="en-GB"/>
              </w:rPr>
              <w:t xml:space="preserve"> attr</w:t>
            </w:r>
            <w:r>
              <w:rPr>
                <w:lang w:val="en-GB"/>
              </w:rPr>
              <w:t xml:space="preserve">ibute is specified as resource. </w:t>
            </w:r>
            <w:r w:rsidRPr="006D2ECA">
              <w:rPr>
                <w:lang w:val="en-GB"/>
              </w:rPr>
              <w:t>This allows the specification o</w:t>
            </w:r>
            <w:r>
              <w:rPr>
                <w:lang w:val="en-GB"/>
              </w:rPr>
              <w:t xml:space="preserve">f signature sources that reside </w:t>
            </w:r>
            <w:r w:rsidRPr="006D2ECA">
              <w:rPr>
                <w:lang w:val="en-GB"/>
              </w:rPr>
              <w:t>inside the resource (e.g.</w:t>
            </w:r>
            <w:r>
              <w:rPr>
                <w:lang w:val="en-GB"/>
              </w:rPr>
              <w:t xml:space="preserve"> an FMU) through relative URIs. </w:t>
            </w:r>
            <w:r w:rsidRPr="006D2ECA">
              <w:rPr>
                <w:lang w:val="en-GB"/>
              </w:rPr>
              <w:t>For signatures that are located al</w:t>
            </w:r>
            <w:r>
              <w:rPr>
                <w:lang w:val="en-GB"/>
              </w:rPr>
              <w:t xml:space="preserve">ongside the STMD, relative URIs </w:t>
            </w:r>
            <w:r w:rsidRPr="006D2ECA">
              <w:rPr>
                <w:lang w:val="en-GB"/>
              </w:rPr>
              <w:t xml:space="preserve">without scheme and authority can and should be used to </w:t>
            </w:r>
            <w:r w:rsidRPr="006D2ECA">
              <w:rPr>
                <w:lang w:val="en-GB"/>
              </w:rPr>
              <w:lastRenderedPageBreak/>
              <w:t>s</w:t>
            </w:r>
            <w:r>
              <w:rPr>
                <w:lang w:val="en-GB"/>
              </w:rPr>
              <w:t xml:space="preserve">pecify the </w:t>
            </w:r>
            <w:r w:rsidRPr="006D2ECA">
              <w:rPr>
                <w:lang w:val="en-GB"/>
              </w:rPr>
              <w:t xml:space="preserve">signature sources.  For signatures </w:t>
            </w:r>
            <w:r>
              <w:rPr>
                <w:lang w:val="en-GB"/>
              </w:rPr>
              <w:t xml:space="preserve">that are packaged inside an SSP </w:t>
            </w:r>
            <w:r w:rsidRPr="006D2ECA">
              <w:rPr>
                <w:lang w:val="en-GB"/>
              </w:rPr>
              <w:t>that contains this STMD, this is m</w:t>
            </w:r>
            <w:r>
              <w:rPr>
                <w:lang w:val="en-GB"/>
              </w:rPr>
              <w:t xml:space="preserve">andatory (in this way, the STMD </w:t>
            </w:r>
            <w:r w:rsidRPr="006D2ECA">
              <w:rPr>
                <w:lang w:val="en-GB"/>
              </w:rPr>
              <w:t xml:space="preserve">URIs remain valid after unpacking the SSP into the </w:t>
            </w:r>
            <w:proofErr w:type="spellStart"/>
            <w:r w:rsidRPr="006D2ECA">
              <w:rPr>
                <w:lang w:val="en-GB"/>
              </w:rPr>
              <w:t>f</w:t>
            </w:r>
            <w:r>
              <w:rPr>
                <w:lang w:val="en-GB"/>
              </w:rPr>
              <w:t>ilesystem</w:t>
            </w:r>
            <w:proofErr w:type="spellEnd"/>
            <w:r>
              <w:rPr>
                <w:lang w:val="en-GB"/>
              </w:rPr>
              <w:t xml:space="preserve">). </w:t>
            </w:r>
            <w:r w:rsidRPr="006D2ECA">
              <w:rPr>
                <w:lang w:val="en-GB"/>
              </w:rPr>
              <w:t>If the source attribute is mis</w:t>
            </w:r>
            <w:r>
              <w:rPr>
                <w:lang w:val="en-GB"/>
              </w:rPr>
              <w:t xml:space="preserve">sing, the signature is provided </w:t>
            </w:r>
            <w:r w:rsidRPr="006D2ECA">
              <w:rPr>
                <w:lang w:val="en-GB"/>
              </w:rPr>
              <w:t>inline as contents of the Con</w:t>
            </w:r>
            <w:r>
              <w:rPr>
                <w:lang w:val="en-GB"/>
              </w:rPr>
              <w:t>tent element, which must not be present otherwise.</w:t>
            </w:r>
          </w:p>
        </w:tc>
      </w:tr>
      <w:tr w:rsidR="006D2ECA" w:rsidRPr="00DE1BCB" w:rsidTr="00861694">
        <w:trPr>
          <w:jc w:val="center"/>
        </w:trPr>
        <w:tc>
          <w:tcPr>
            <w:tcW w:w="2996" w:type="dxa"/>
          </w:tcPr>
          <w:p w:rsidR="006D2ECA" w:rsidRDefault="006D2ECA" w:rsidP="00861694">
            <w:pPr>
              <w:rPr>
                <w:lang w:val="en-GB"/>
              </w:rPr>
            </w:pPr>
            <w:proofErr w:type="spellStart"/>
            <w:r>
              <w:rPr>
                <w:lang w:val="en-GB"/>
              </w:rPr>
              <w:lastRenderedPageBreak/>
              <w:t>SourceBase</w:t>
            </w:r>
            <w:proofErr w:type="spellEnd"/>
          </w:p>
        </w:tc>
        <w:tc>
          <w:tcPr>
            <w:tcW w:w="2077" w:type="dxa"/>
          </w:tcPr>
          <w:p w:rsidR="006D2ECA" w:rsidRDefault="006D2ECA" w:rsidP="00861694">
            <w:pPr>
              <w:rPr>
                <w:lang w:val="en-GB"/>
              </w:rPr>
            </w:pPr>
            <w:r>
              <w:rPr>
                <w:lang w:val="en-GB"/>
              </w:rPr>
              <w:t>optional</w:t>
            </w:r>
          </w:p>
        </w:tc>
        <w:tc>
          <w:tcPr>
            <w:tcW w:w="3999" w:type="dxa"/>
          </w:tcPr>
          <w:p w:rsidR="006D2ECA" w:rsidRPr="00AE1046" w:rsidRDefault="006D2ECA" w:rsidP="006D2ECA">
            <w:pPr>
              <w:keepNext/>
              <w:rPr>
                <w:lang w:val="en-GB"/>
              </w:rPr>
            </w:pPr>
            <w:r w:rsidRPr="006D2ECA">
              <w:rPr>
                <w:lang w:val="en-GB"/>
              </w:rPr>
              <w:t>Defines the base the source URI is resolved against:  If the attribute</w:t>
            </w:r>
            <w:r>
              <w:rPr>
                <w:lang w:val="en-GB"/>
              </w:rPr>
              <w:t xml:space="preserve"> </w:t>
            </w:r>
            <w:r w:rsidRPr="006D2ECA">
              <w:rPr>
                <w:lang w:val="en-GB"/>
              </w:rPr>
              <w:t>s missing or is specified as STMD, the source is resolved against the</w:t>
            </w:r>
            <w:r>
              <w:rPr>
                <w:lang w:val="en-GB"/>
              </w:rPr>
              <w:t xml:space="preserve"> </w:t>
            </w:r>
            <w:r w:rsidRPr="006D2ECA">
              <w:rPr>
                <w:lang w:val="en-GB"/>
              </w:rPr>
              <w:t>URI of the STMD, if the attribute is specified as resource the URI is</w:t>
            </w:r>
            <w:r>
              <w:rPr>
                <w:lang w:val="en-GB"/>
              </w:rPr>
              <w:t xml:space="preserve"> </w:t>
            </w:r>
            <w:r w:rsidRPr="006D2ECA">
              <w:rPr>
                <w:lang w:val="en-GB"/>
              </w:rPr>
              <w:t>resolved against the (resolv</w:t>
            </w:r>
            <w:r>
              <w:rPr>
                <w:lang w:val="en-GB"/>
              </w:rPr>
              <w:t>ed) URI of the resource source.</w:t>
            </w:r>
          </w:p>
        </w:tc>
      </w:tr>
    </w:tbl>
    <w:p w:rsidR="00DB43F2" w:rsidRDefault="006D2ECA" w:rsidP="006D2ECA">
      <w:pPr>
        <w:pStyle w:val="Beschriftung"/>
      </w:pPr>
      <w:r>
        <w:t xml:space="preserve">Table </w:t>
      </w:r>
      <w:fldSimple w:instr=" SEQ Table \* ARABIC ">
        <w:r w:rsidR="00E713D1">
          <w:rPr>
            <w:noProof/>
          </w:rPr>
          <w:t>27</w:t>
        </w:r>
      </w:fldSimple>
      <w:r w:rsidR="000329C6">
        <w:t xml:space="preserve">: </w:t>
      </w:r>
      <w:proofErr w:type="spellStart"/>
      <w:r w:rsidR="000329C6">
        <w:t>Signatur</w:t>
      </w:r>
      <w:r>
        <w:t>e</w:t>
      </w:r>
      <w:r w:rsidR="000329C6">
        <w:t>T</w:t>
      </w:r>
      <w:r>
        <w:t>ype</w:t>
      </w:r>
      <w:proofErr w:type="spellEnd"/>
      <w:r w:rsidR="000329C6">
        <w:t xml:space="preserve"> </w:t>
      </w:r>
      <w:proofErr w:type="spellStart"/>
      <w:r w:rsidR="000329C6">
        <w:t>attributes</w:t>
      </w:r>
      <w:proofErr w:type="spellEnd"/>
    </w:p>
    <w:p w:rsidR="006D2ECA" w:rsidRDefault="00BC1CC4" w:rsidP="00BC1CC4">
      <w:pPr>
        <w:pStyle w:val="berschrift3"/>
        <w:rPr>
          <w:lang w:val="en-GB"/>
        </w:rPr>
      </w:pPr>
      <w:bookmarkStart w:id="129" w:name="_Toc27729764"/>
      <w:r>
        <w:rPr>
          <w:lang w:val="en-GB"/>
        </w:rPr>
        <w:t>Content</w:t>
      </w:r>
      <w:bookmarkEnd w:id="129"/>
    </w:p>
    <w:p w:rsidR="00BC1CC4" w:rsidRPr="00861694" w:rsidRDefault="00C21A07" w:rsidP="00BC1CC4">
      <w:pPr>
        <w:rPr>
          <w:rFonts w:cstheme="minorHAnsi"/>
          <w:lang w:val="en-GB"/>
        </w:rPr>
      </w:pPr>
      <w:r>
        <w:rPr>
          <w:rFonts w:cstheme="minorHAnsi"/>
          <w:lang w:val="en-GB"/>
        </w:rPr>
        <w:t>For details of the C</w:t>
      </w:r>
      <w:r w:rsidR="00861694">
        <w:rPr>
          <w:rFonts w:cstheme="minorHAnsi"/>
          <w:lang w:val="en-GB"/>
        </w:rPr>
        <w:t xml:space="preserve">ontent </w:t>
      </w:r>
      <w:r>
        <w:rPr>
          <w:rFonts w:cstheme="minorHAnsi"/>
          <w:lang w:val="en-GB"/>
        </w:rPr>
        <w:t>structure and attributes</w:t>
      </w:r>
      <w:r w:rsidR="00171488">
        <w:rPr>
          <w:rFonts w:cstheme="minorHAnsi"/>
          <w:lang w:val="en-GB"/>
        </w:rPr>
        <w:t xml:space="preserve"> see </w:t>
      </w:r>
      <w:proofErr w:type="spellStart"/>
      <w:r w:rsidR="00171488">
        <w:rPr>
          <w:rFonts w:cstheme="minorHAnsi"/>
          <w:lang w:val="en-GB"/>
        </w:rPr>
        <w:t>chapt</w:t>
      </w:r>
      <w:proofErr w:type="spellEnd"/>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_Ref27586136 \r \h </w:instrText>
      </w:r>
      <w:r w:rsidR="00171488">
        <w:rPr>
          <w:rFonts w:cstheme="minorHAnsi"/>
          <w:lang w:val="en-GB"/>
        </w:rPr>
      </w:r>
      <w:r w:rsidR="00171488">
        <w:rPr>
          <w:rFonts w:cstheme="minorHAnsi"/>
          <w:lang w:val="en-GB"/>
        </w:rPr>
        <w:fldChar w:fldCharType="separate"/>
      </w:r>
      <w:r w:rsidR="00E713D1">
        <w:rPr>
          <w:rFonts w:cstheme="minorHAnsi"/>
          <w:lang w:val="en-GB"/>
        </w:rPr>
        <w:t>5.9</w:t>
      </w:r>
      <w:r w:rsidR="00171488">
        <w:rPr>
          <w:rFonts w:cstheme="minorHAnsi"/>
          <w:lang w:val="en-GB"/>
        </w:rPr>
        <w:fldChar w:fldCharType="end"/>
      </w:r>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_Ref27586145 \h </w:instrText>
      </w:r>
      <w:r w:rsidR="00171488">
        <w:rPr>
          <w:rFonts w:cstheme="minorHAnsi"/>
          <w:lang w:val="en-GB"/>
        </w:rPr>
      </w:r>
      <w:r w:rsidR="00171488">
        <w:rPr>
          <w:rFonts w:cstheme="minorHAnsi"/>
          <w:lang w:val="en-GB"/>
        </w:rPr>
        <w:fldChar w:fldCharType="separate"/>
      </w:r>
      <w:proofErr w:type="spellStart"/>
      <w:r w:rsidR="00E713D1">
        <w:t>ContentType</w:t>
      </w:r>
      <w:proofErr w:type="spellEnd"/>
      <w:r w:rsidR="00171488">
        <w:rPr>
          <w:rFonts w:cstheme="minorHAnsi"/>
          <w:lang w:val="en-GB"/>
        </w:rPr>
        <w:fldChar w:fldCharType="end"/>
      </w:r>
    </w:p>
    <w:p w:rsidR="00BC1CC4" w:rsidRDefault="00D365B4" w:rsidP="00BC1CC4">
      <w:pPr>
        <w:pStyle w:val="berschrift3"/>
        <w:rPr>
          <w:lang w:val="en-GB"/>
        </w:rPr>
      </w:pPr>
      <w:bookmarkStart w:id="130" w:name="_Toc27729765"/>
      <w:r>
        <w:rPr>
          <w:lang w:val="en-GB"/>
        </w:rPr>
        <w:t>Classification</w:t>
      </w:r>
      <w:bookmarkEnd w:id="130"/>
    </w:p>
    <w:p w:rsidR="00C21A07" w:rsidRDefault="00C21A07" w:rsidP="00C21A07">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_Ref27573950 \h </w:instrText>
      </w:r>
      <w:r>
        <w:rPr>
          <w:lang w:val="en-GB"/>
        </w:rPr>
      </w:r>
      <w:r>
        <w:rPr>
          <w:lang w:val="en-GB"/>
        </w:rPr>
        <w:fldChar w:fldCharType="separate"/>
      </w:r>
      <w:r w:rsidR="00E713D1">
        <w:rPr>
          <w:lang w:val="en-GB"/>
        </w:rPr>
        <w:t>Classification</w:t>
      </w:r>
      <w:r>
        <w:rPr>
          <w:lang w:val="en-GB"/>
        </w:rPr>
        <w:fldChar w:fldCharType="end"/>
      </w:r>
      <w:r>
        <w:rPr>
          <w:lang w:val="en-GB"/>
        </w:rPr>
        <w:t>.</w:t>
      </w:r>
    </w:p>
    <w:p w:rsidR="00D365B4" w:rsidRDefault="00D365B4" w:rsidP="00D365B4">
      <w:pPr>
        <w:pStyle w:val="berschrift3"/>
        <w:rPr>
          <w:lang w:val="en-GB"/>
        </w:rPr>
      </w:pPr>
      <w:bookmarkStart w:id="131" w:name="_Toc27729766"/>
      <w:r>
        <w:rPr>
          <w:lang w:val="en-GB"/>
        </w:rPr>
        <w:t>Annotations</w:t>
      </w:r>
      <w:bookmarkEnd w:id="131"/>
    </w:p>
    <w:p w:rsidR="00F2119A" w:rsidRDefault="00F2119A" w:rsidP="00F2119A">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E679F9" w:rsidRDefault="002872AD" w:rsidP="00E679F9">
      <w:pPr>
        <w:pStyle w:val="berschrift2"/>
      </w:pPr>
      <w:bookmarkStart w:id="132" w:name="_Ref27500690"/>
      <w:bookmarkStart w:id="133" w:name="_Ref27500704"/>
      <w:bookmarkStart w:id="134" w:name="_Ref27584423"/>
      <w:bookmarkStart w:id="135" w:name="_Toc27729767"/>
      <w:proofErr w:type="spellStart"/>
      <w:r>
        <w:t>ResourceT</w:t>
      </w:r>
      <w:r w:rsidR="00E679F9">
        <w:t>ype</w:t>
      </w:r>
      <w:bookmarkEnd w:id="132"/>
      <w:bookmarkEnd w:id="133"/>
      <w:bookmarkEnd w:id="134"/>
      <w:bookmarkEnd w:id="135"/>
      <w:proofErr w:type="spellEnd"/>
    </w:p>
    <w:p w:rsidR="00696B56" w:rsidRDefault="00F93325" w:rsidP="00F93325">
      <w:pPr>
        <w:rPr>
          <w:rFonts w:cstheme="minorHAnsi"/>
          <w:lang w:val="en-GB"/>
        </w:rPr>
      </w:pPr>
      <w:r w:rsidRPr="00F93325">
        <w:rPr>
          <w:rFonts w:cstheme="minorHAnsi"/>
          <w:lang w:val="en-GB"/>
        </w:rPr>
        <w:t>This element provides information on one resource that is</w:t>
      </w:r>
      <w:r>
        <w:rPr>
          <w:rFonts w:cstheme="minorHAnsi"/>
          <w:lang w:val="en-GB"/>
        </w:rPr>
        <w:t xml:space="preserve"> related to the particular step and particle. </w:t>
      </w:r>
      <w:r w:rsidRPr="00F93325">
        <w:rPr>
          <w:rFonts w:cstheme="minorHAnsi"/>
          <w:lang w:val="en-GB"/>
        </w:rPr>
        <w:t>Multiple (or no) resources may be present.</w:t>
      </w:r>
    </w:p>
    <w:p w:rsidR="00F93325" w:rsidRDefault="00B871EB" w:rsidP="00F93325">
      <w:pPr>
        <w:keepNext/>
        <w:jc w:val="center"/>
      </w:pPr>
      <w:r w:rsidRPr="00B871EB">
        <w:rPr>
          <w:noProof/>
          <w:lang w:eastAsia="de-DE"/>
        </w:rPr>
        <w:drawing>
          <wp:inline distT="0" distB="0" distL="0" distR="0" wp14:anchorId="0D670FFF" wp14:editId="476B3B85">
            <wp:extent cx="3103200" cy="2880000"/>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3200" cy="2880000"/>
                    </a:xfrm>
                    <a:prstGeom prst="rect">
                      <a:avLst/>
                    </a:prstGeom>
                  </pic:spPr>
                </pic:pic>
              </a:graphicData>
            </a:graphic>
          </wp:inline>
        </w:drawing>
      </w:r>
    </w:p>
    <w:p w:rsidR="00F93325" w:rsidRPr="00F93325" w:rsidRDefault="00F93325" w:rsidP="00F93325">
      <w:pPr>
        <w:pStyle w:val="Beschriftung"/>
        <w:rPr>
          <w:lang w:val="en-GB"/>
        </w:rPr>
      </w:pPr>
      <w:r w:rsidRPr="00F93325">
        <w:rPr>
          <w:lang w:val="en-GB"/>
        </w:rPr>
        <w:t xml:space="preserve">Table </w:t>
      </w:r>
      <w:r>
        <w:fldChar w:fldCharType="begin"/>
      </w:r>
      <w:r w:rsidRPr="00F93325">
        <w:rPr>
          <w:lang w:val="en-GB"/>
        </w:rPr>
        <w:instrText xml:space="preserve"> SEQ Table \* ARABIC </w:instrText>
      </w:r>
      <w:r>
        <w:fldChar w:fldCharType="separate"/>
      </w:r>
      <w:r w:rsidR="00E713D1">
        <w:rPr>
          <w:noProof/>
          <w:lang w:val="en-GB"/>
        </w:rPr>
        <w:t>28</w:t>
      </w:r>
      <w:r>
        <w:fldChar w:fldCharType="end"/>
      </w:r>
      <w:r w:rsidRPr="00F93325">
        <w:rPr>
          <w:lang w:val="en-GB"/>
        </w:rPr>
        <w:t xml:space="preserve">: </w:t>
      </w:r>
      <w:proofErr w:type="spellStart"/>
      <w:r w:rsidRPr="00F93325">
        <w:rPr>
          <w:lang w:val="en-GB"/>
        </w:rPr>
        <w:t>ResourceType</w:t>
      </w:r>
      <w:proofErr w:type="spellEnd"/>
      <w:r w:rsidRPr="00F93325">
        <w:rPr>
          <w:lang w:val="en-GB"/>
        </w:rPr>
        <w:t xml:space="preserve"> structure</w:t>
      </w:r>
      <w:r w:rsidR="00B871EB">
        <w:rPr>
          <w:lang w:val="en-GB"/>
        </w:rPr>
        <w:t xml:space="preserve"> and attributes</w:t>
      </w:r>
    </w:p>
    <w:p w:rsidR="00F93325" w:rsidRDefault="00F93325" w:rsidP="00F93325">
      <w:pPr>
        <w:rPr>
          <w:lang w:val="en-GB"/>
        </w:rPr>
      </w:pPr>
      <w:r>
        <w:rPr>
          <w:lang w:val="en-GB"/>
        </w:rPr>
        <w:lastRenderedPageBreak/>
        <w:t xml:space="preserve">The </w:t>
      </w:r>
      <w:proofErr w:type="spellStart"/>
      <w:r>
        <w:rPr>
          <w:lang w:val="en-GB"/>
        </w:rPr>
        <w:t>ResourceType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Tr="007452BA">
        <w:tc>
          <w:tcPr>
            <w:tcW w:w="9062" w:type="dxa"/>
            <w:gridSpan w:val="2"/>
            <w:shd w:val="clear" w:color="auto" w:fill="D9D9D9" w:themeFill="background1" w:themeFillShade="D9"/>
          </w:tcPr>
          <w:p w:rsidR="00F93325" w:rsidRDefault="002214C7" w:rsidP="007452BA">
            <w:pPr>
              <w:rPr>
                <w:lang w:val="en-GB"/>
              </w:rPr>
            </w:pPr>
            <w:r>
              <w:rPr>
                <w:lang w:val="en-GB"/>
              </w:rPr>
              <w:t>Element</w:t>
            </w:r>
            <w:r w:rsidR="00F93325">
              <w:rPr>
                <w:lang w:val="en-GB"/>
              </w:rPr>
              <w:t xml:space="preserve"> name</w:t>
            </w:r>
          </w:p>
        </w:tc>
      </w:tr>
      <w:tr w:rsidR="00F93325" w:rsidTr="007452BA">
        <w:tc>
          <w:tcPr>
            <w:tcW w:w="9062" w:type="dxa"/>
            <w:gridSpan w:val="2"/>
            <w:shd w:val="clear" w:color="auto" w:fill="auto"/>
          </w:tcPr>
          <w:p w:rsidR="00F93325" w:rsidRDefault="00F93325" w:rsidP="007452BA">
            <w:pPr>
              <w:rPr>
                <w:lang w:val="en-GB"/>
              </w:rPr>
            </w:pPr>
            <w:proofErr w:type="spellStart"/>
            <w:r>
              <w:rPr>
                <w:lang w:val="en-GB"/>
              </w:rPr>
              <w:t>ResourceType</w:t>
            </w:r>
            <w:proofErr w:type="spellEnd"/>
          </w:p>
        </w:tc>
      </w:tr>
      <w:tr w:rsidR="00F93325" w:rsidTr="007452BA">
        <w:tc>
          <w:tcPr>
            <w:tcW w:w="4531" w:type="dxa"/>
            <w:shd w:val="clear" w:color="auto" w:fill="D9D9D9" w:themeFill="background1" w:themeFillShade="D9"/>
          </w:tcPr>
          <w:p w:rsidR="00F93325" w:rsidRDefault="00F93325" w:rsidP="007452BA">
            <w:pPr>
              <w:rPr>
                <w:lang w:val="en-GB"/>
              </w:rPr>
            </w:pPr>
            <w:r>
              <w:rPr>
                <w:lang w:val="en-GB"/>
              </w:rPr>
              <w:t>Sub element name</w:t>
            </w:r>
          </w:p>
        </w:tc>
        <w:tc>
          <w:tcPr>
            <w:tcW w:w="4531" w:type="dxa"/>
            <w:shd w:val="clear" w:color="auto" w:fill="D9D9D9" w:themeFill="background1" w:themeFillShade="D9"/>
          </w:tcPr>
          <w:p w:rsidR="00F93325" w:rsidRDefault="00F93325" w:rsidP="007452BA">
            <w:pPr>
              <w:rPr>
                <w:lang w:val="en-GB"/>
              </w:rPr>
            </w:pPr>
            <w:r>
              <w:rPr>
                <w:lang w:val="en-GB"/>
              </w:rPr>
              <w:t>Optional/mandatory</w:t>
            </w:r>
          </w:p>
        </w:tc>
      </w:tr>
      <w:tr w:rsidR="00F93325" w:rsidTr="007452BA">
        <w:tc>
          <w:tcPr>
            <w:tcW w:w="4531" w:type="dxa"/>
          </w:tcPr>
          <w:p w:rsidR="00F93325" w:rsidRDefault="00F93325" w:rsidP="007452BA">
            <w:pPr>
              <w:rPr>
                <w:lang w:val="en-GB"/>
              </w:rPr>
            </w:pPr>
            <w:r>
              <w:rPr>
                <w:lang w:val="en-GB"/>
              </w:rPr>
              <w:t>Content</w:t>
            </w:r>
          </w:p>
        </w:tc>
        <w:tc>
          <w:tcPr>
            <w:tcW w:w="4531" w:type="dxa"/>
          </w:tcPr>
          <w:p w:rsidR="00F93325" w:rsidRDefault="00F93325" w:rsidP="007452BA">
            <w:pPr>
              <w:rPr>
                <w:lang w:val="en-GB"/>
              </w:rPr>
            </w:pPr>
            <w:r>
              <w:rPr>
                <w:lang w:val="en-GB"/>
              </w:rPr>
              <w:t>optional</w:t>
            </w:r>
          </w:p>
        </w:tc>
      </w:tr>
      <w:tr w:rsidR="00F93325" w:rsidTr="007452BA">
        <w:tc>
          <w:tcPr>
            <w:tcW w:w="4531" w:type="dxa"/>
          </w:tcPr>
          <w:p w:rsidR="00F93325" w:rsidRDefault="00F93325" w:rsidP="007452BA">
            <w:pPr>
              <w:rPr>
                <w:lang w:val="en-GB"/>
              </w:rPr>
            </w:pPr>
            <w:r>
              <w:rPr>
                <w:lang w:val="en-GB"/>
              </w:rPr>
              <w:t>Summary</w:t>
            </w:r>
          </w:p>
        </w:tc>
        <w:tc>
          <w:tcPr>
            <w:tcW w:w="4531" w:type="dxa"/>
          </w:tcPr>
          <w:p w:rsidR="00F93325" w:rsidRDefault="00F93325" w:rsidP="007452BA">
            <w:pPr>
              <w:keepNext/>
              <w:rPr>
                <w:lang w:val="en-GB"/>
              </w:rPr>
            </w:pPr>
            <w:r>
              <w:rPr>
                <w:lang w:val="en-GB"/>
              </w:rPr>
              <w:t>optional</w:t>
            </w:r>
          </w:p>
        </w:tc>
      </w:tr>
      <w:tr w:rsidR="00F93325" w:rsidTr="007452BA">
        <w:tc>
          <w:tcPr>
            <w:tcW w:w="4531" w:type="dxa"/>
          </w:tcPr>
          <w:p w:rsidR="00F93325" w:rsidRDefault="00F93325" w:rsidP="007452BA">
            <w:pPr>
              <w:rPr>
                <w:lang w:val="en-GB"/>
              </w:rPr>
            </w:pPr>
            <w:proofErr w:type="spellStart"/>
            <w:r>
              <w:rPr>
                <w:lang w:val="en-GB"/>
              </w:rPr>
              <w:t>MetaData</w:t>
            </w:r>
            <w:proofErr w:type="spellEnd"/>
          </w:p>
        </w:tc>
        <w:tc>
          <w:tcPr>
            <w:tcW w:w="4531" w:type="dxa"/>
          </w:tcPr>
          <w:p w:rsidR="00F93325" w:rsidRDefault="00F93325" w:rsidP="007452BA">
            <w:pPr>
              <w:keepNext/>
              <w:rPr>
                <w:lang w:val="en-GB"/>
              </w:rPr>
            </w:pPr>
            <w:r>
              <w:rPr>
                <w:lang w:val="en-GB"/>
              </w:rPr>
              <w:t>optional</w:t>
            </w:r>
          </w:p>
        </w:tc>
      </w:tr>
      <w:tr w:rsidR="00F93325" w:rsidTr="007452BA">
        <w:tc>
          <w:tcPr>
            <w:tcW w:w="4531" w:type="dxa"/>
          </w:tcPr>
          <w:p w:rsidR="00F93325" w:rsidRDefault="00F93325" w:rsidP="007452BA">
            <w:pPr>
              <w:rPr>
                <w:lang w:val="en-GB"/>
              </w:rPr>
            </w:pPr>
            <w:r>
              <w:rPr>
                <w:lang w:val="en-GB"/>
              </w:rPr>
              <w:t>Signature</w:t>
            </w:r>
          </w:p>
        </w:tc>
        <w:tc>
          <w:tcPr>
            <w:tcW w:w="4531" w:type="dxa"/>
          </w:tcPr>
          <w:p w:rsidR="00F93325" w:rsidRDefault="00F93325" w:rsidP="007452BA">
            <w:pPr>
              <w:keepNext/>
              <w:rPr>
                <w:lang w:val="en-GB"/>
              </w:rPr>
            </w:pPr>
            <w:r>
              <w:rPr>
                <w:lang w:val="en-GB"/>
              </w:rPr>
              <w:t>optional</w:t>
            </w:r>
          </w:p>
        </w:tc>
      </w:tr>
      <w:tr w:rsidR="00F93325" w:rsidTr="007452BA">
        <w:tc>
          <w:tcPr>
            <w:tcW w:w="4531" w:type="dxa"/>
          </w:tcPr>
          <w:p w:rsidR="00F93325" w:rsidRDefault="00D365B4" w:rsidP="007452BA">
            <w:pPr>
              <w:rPr>
                <w:lang w:val="en-GB"/>
              </w:rPr>
            </w:pPr>
            <w:r>
              <w:rPr>
                <w:lang w:val="en-GB"/>
              </w:rPr>
              <w:t>Classification</w:t>
            </w:r>
          </w:p>
        </w:tc>
        <w:tc>
          <w:tcPr>
            <w:tcW w:w="4531" w:type="dxa"/>
          </w:tcPr>
          <w:p w:rsidR="00F93325" w:rsidRDefault="00D365B4" w:rsidP="00F93325">
            <w:pPr>
              <w:keepNext/>
              <w:rPr>
                <w:lang w:val="en-GB"/>
              </w:rPr>
            </w:pPr>
            <w:r>
              <w:rPr>
                <w:lang w:val="en-GB"/>
              </w:rPr>
              <w:t>optional</w:t>
            </w:r>
          </w:p>
        </w:tc>
      </w:tr>
      <w:tr w:rsidR="00D365B4" w:rsidTr="007452BA">
        <w:tc>
          <w:tcPr>
            <w:tcW w:w="4531" w:type="dxa"/>
          </w:tcPr>
          <w:p w:rsidR="00D365B4" w:rsidRDefault="00D365B4" w:rsidP="007452BA">
            <w:pPr>
              <w:rPr>
                <w:lang w:val="en-GB"/>
              </w:rPr>
            </w:pPr>
            <w:r>
              <w:rPr>
                <w:lang w:val="en-GB"/>
              </w:rPr>
              <w:t>Annotations</w:t>
            </w:r>
          </w:p>
        </w:tc>
        <w:tc>
          <w:tcPr>
            <w:tcW w:w="4531" w:type="dxa"/>
          </w:tcPr>
          <w:p w:rsidR="00D365B4" w:rsidRDefault="00D365B4" w:rsidP="00F93325">
            <w:pPr>
              <w:keepNext/>
              <w:rPr>
                <w:lang w:val="en-GB"/>
              </w:rPr>
            </w:pPr>
            <w:r>
              <w:rPr>
                <w:lang w:val="en-GB"/>
              </w:rPr>
              <w:t>optional</w:t>
            </w:r>
          </w:p>
        </w:tc>
      </w:tr>
    </w:tbl>
    <w:p w:rsidR="00F93325" w:rsidRPr="00B058F2" w:rsidRDefault="00F93325" w:rsidP="00F93325">
      <w:pPr>
        <w:pStyle w:val="Beschriftung"/>
        <w:rPr>
          <w:lang w:val="en-GB"/>
        </w:rPr>
      </w:pPr>
      <w:r w:rsidRPr="00B058F2">
        <w:rPr>
          <w:lang w:val="en-GB"/>
        </w:rPr>
        <w:t xml:space="preserve">Table </w:t>
      </w:r>
      <w:r>
        <w:fldChar w:fldCharType="begin"/>
      </w:r>
      <w:r w:rsidRPr="00B058F2">
        <w:rPr>
          <w:lang w:val="en-GB"/>
        </w:rPr>
        <w:instrText xml:space="preserve"> SEQ Table \* ARABIC </w:instrText>
      </w:r>
      <w:r>
        <w:fldChar w:fldCharType="separate"/>
      </w:r>
      <w:r w:rsidR="00E713D1">
        <w:rPr>
          <w:noProof/>
          <w:lang w:val="en-GB"/>
        </w:rPr>
        <w:t>29</w:t>
      </w:r>
      <w:r>
        <w:fldChar w:fldCharType="end"/>
      </w:r>
      <w:r w:rsidRPr="00B058F2">
        <w:rPr>
          <w:lang w:val="en-GB"/>
        </w:rPr>
        <w:t xml:space="preserve">: Sub elements of </w:t>
      </w:r>
      <w:proofErr w:type="spellStart"/>
      <w:r w:rsidRPr="00B058F2">
        <w:rPr>
          <w:lang w:val="en-GB"/>
        </w:rPr>
        <w:t>ResourceType</w:t>
      </w:r>
      <w:proofErr w:type="spellEnd"/>
    </w:p>
    <w:p w:rsidR="00F93325" w:rsidRDefault="00F93325" w:rsidP="00F93325">
      <w:pPr>
        <w:rPr>
          <w:lang w:val="en-GB"/>
        </w:rPr>
      </w:pPr>
      <w:r>
        <w:rPr>
          <w:lang w:val="en-GB"/>
        </w:rPr>
        <w:t xml:space="preserve">The </w:t>
      </w:r>
      <w:proofErr w:type="spellStart"/>
      <w:r>
        <w:rPr>
          <w:lang w:val="en-GB"/>
        </w:rPr>
        <w:t>ResourceType</w:t>
      </w:r>
      <w:proofErr w:type="spellEnd"/>
      <w:r>
        <w:rPr>
          <w:lang w:val="en-GB"/>
        </w:rP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F93325" w:rsidRPr="002214C7" w:rsidTr="007452BA">
        <w:trPr>
          <w:trHeight w:val="104"/>
          <w:jc w:val="center"/>
        </w:trPr>
        <w:tc>
          <w:tcPr>
            <w:tcW w:w="9072" w:type="dxa"/>
            <w:gridSpan w:val="3"/>
            <w:shd w:val="clear" w:color="auto" w:fill="E7E6E6" w:themeFill="background2"/>
          </w:tcPr>
          <w:p w:rsidR="00F93325" w:rsidRPr="002214C7" w:rsidRDefault="00F93325" w:rsidP="007452BA">
            <w:pPr>
              <w:rPr>
                <w:lang w:val="en-GB"/>
              </w:rPr>
            </w:pPr>
            <w:r w:rsidRPr="002214C7">
              <w:rPr>
                <w:lang w:val="en-GB"/>
              </w:rPr>
              <w:t>Element type name</w:t>
            </w:r>
          </w:p>
        </w:tc>
      </w:tr>
      <w:tr w:rsidR="00F93325" w:rsidRPr="00DB43F2" w:rsidTr="007452BA">
        <w:trPr>
          <w:trHeight w:val="104"/>
          <w:jc w:val="center"/>
        </w:trPr>
        <w:tc>
          <w:tcPr>
            <w:tcW w:w="9072" w:type="dxa"/>
            <w:gridSpan w:val="3"/>
            <w:shd w:val="clear" w:color="auto" w:fill="auto"/>
          </w:tcPr>
          <w:p w:rsidR="00F93325" w:rsidRPr="00DB43F2" w:rsidRDefault="00F93325" w:rsidP="007452BA">
            <w:pPr>
              <w:rPr>
                <w:lang w:val="en-GB"/>
              </w:rPr>
            </w:pPr>
            <w:proofErr w:type="spellStart"/>
            <w:r>
              <w:rPr>
                <w:lang w:val="en-GB"/>
              </w:rPr>
              <w:t>ResourceType</w:t>
            </w:r>
            <w:proofErr w:type="spellEnd"/>
          </w:p>
        </w:tc>
      </w:tr>
      <w:tr w:rsidR="00F93325" w:rsidRPr="00DE1BCB" w:rsidTr="007452BA">
        <w:trPr>
          <w:trHeight w:val="104"/>
          <w:jc w:val="center"/>
        </w:trPr>
        <w:tc>
          <w:tcPr>
            <w:tcW w:w="9072" w:type="dxa"/>
            <w:gridSpan w:val="3"/>
            <w:shd w:val="clear" w:color="auto" w:fill="E7E6E6" w:themeFill="background2"/>
          </w:tcPr>
          <w:p w:rsidR="00F93325" w:rsidRPr="002214C7" w:rsidRDefault="00F93325" w:rsidP="007452BA">
            <w:pPr>
              <w:rPr>
                <w:lang w:val="en-GB"/>
              </w:rPr>
            </w:pPr>
            <w:r w:rsidRPr="002214C7">
              <w:rPr>
                <w:lang w:val="en-GB"/>
              </w:rPr>
              <w:t>Elements node XPath (if available)</w:t>
            </w:r>
          </w:p>
        </w:tc>
      </w:tr>
      <w:tr w:rsidR="00F93325" w:rsidRPr="00DE1BCB" w:rsidTr="007452BA">
        <w:trPr>
          <w:trHeight w:val="103"/>
          <w:jc w:val="center"/>
        </w:trPr>
        <w:tc>
          <w:tcPr>
            <w:tcW w:w="9072" w:type="dxa"/>
            <w:gridSpan w:val="3"/>
            <w:shd w:val="clear" w:color="auto" w:fill="auto"/>
          </w:tcPr>
          <w:p w:rsidR="00F93325" w:rsidRDefault="00F93325" w:rsidP="007452BA">
            <w:pPr>
              <w:rPr>
                <w:lang w:val="en-GB"/>
              </w:rPr>
            </w:pPr>
          </w:p>
        </w:tc>
      </w:tr>
      <w:tr w:rsidR="00F93325" w:rsidRPr="002214C7" w:rsidTr="007452BA">
        <w:trPr>
          <w:jc w:val="center"/>
        </w:trPr>
        <w:tc>
          <w:tcPr>
            <w:tcW w:w="2996" w:type="dxa"/>
            <w:shd w:val="clear" w:color="auto" w:fill="E7E6E6" w:themeFill="background2"/>
          </w:tcPr>
          <w:p w:rsidR="00F93325" w:rsidRPr="002214C7" w:rsidRDefault="00F93325" w:rsidP="007452BA">
            <w:pPr>
              <w:rPr>
                <w:lang w:val="en-GB"/>
              </w:rPr>
            </w:pPr>
            <w:r w:rsidRPr="002214C7">
              <w:rPr>
                <w:lang w:val="en-GB"/>
              </w:rPr>
              <w:t>Attribute name</w:t>
            </w:r>
          </w:p>
        </w:tc>
        <w:tc>
          <w:tcPr>
            <w:tcW w:w="2116" w:type="dxa"/>
            <w:shd w:val="clear" w:color="auto" w:fill="E7E6E6" w:themeFill="background2"/>
          </w:tcPr>
          <w:p w:rsidR="00F93325" w:rsidRPr="002214C7" w:rsidRDefault="00F93325" w:rsidP="007452BA">
            <w:pPr>
              <w:rPr>
                <w:lang w:val="en-GB"/>
              </w:rPr>
            </w:pPr>
            <w:r w:rsidRPr="002214C7">
              <w:rPr>
                <w:lang w:val="en-GB"/>
              </w:rPr>
              <w:t>Optional/mandatory</w:t>
            </w:r>
          </w:p>
        </w:tc>
        <w:tc>
          <w:tcPr>
            <w:tcW w:w="3960" w:type="dxa"/>
            <w:shd w:val="clear" w:color="auto" w:fill="E7E6E6" w:themeFill="background2"/>
          </w:tcPr>
          <w:p w:rsidR="00F93325" w:rsidRPr="002214C7" w:rsidRDefault="00F93325" w:rsidP="007452BA">
            <w:pPr>
              <w:rPr>
                <w:lang w:val="en-GB"/>
              </w:rPr>
            </w:pPr>
            <w:r w:rsidRPr="002214C7">
              <w:rPr>
                <w:lang w:val="en-GB"/>
              </w:rPr>
              <w:t>Attribute description</w:t>
            </w:r>
          </w:p>
        </w:tc>
      </w:tr>
      <w:tr w:rsidR="00F93325" w:rsidRPr="00DE1BCB" w:rsidTr="007452BA">
        <w:trPr>
          <w:jc w:val="center"/>
        </w:trPr>
        <w:tc>
          <w:tcPr>
            <w:tcW w:w="2996" w:type="dxa"/>
          </w:tcPr>
          <w:p w:rsidR="00F93325" w:rsidRDefault="00F93325" w:rsidP="007452BA">
            <w:pPr>
              <w:rPr>
                <w:lang w:val="en-GB"/>
              </w:rPr>
            </w:pPr>
            <w:r>
              <w:rPr>
                <w:lang w:val="en-GB"/>
              </w:rPr>
              <w:t>kind</w:t>
            </w:r>
          </w:p>
        </w:tc>
        <w:tc>
          <w:tcPr>
            <w:tcW w:w="2116" w:type="dxa"/>
          </w:tcPr>
          <w:p w:rsidR="00F93325" w:rsidRDefault="00B058F2" w:rsidP="007452BA">
            <w:pPr>
              <w:rPr>
                <w:lang w:val="en-GB"/>
              </w:rPr>
            </w:pPr>
            <w:r>
              <w:rPr>
                <w:lang w:val="en-GB"/>
              </w:rPr>
              <w:t>mandatory</w:t>
            </w:r>
          </w:p>
        </w:tc>
        <w:tc>
          <w:tcPr>
            <w:tcW w:w="3960" w:type="dxa"/>
          </w:tcPr>
          <w:p w:rsidR="00F93325" w:rsidRDefault="00B058F2" w:rsidP="00B058F2">
            <w:pPr>
              <w:rPr>
                <w:lang w:val="en-GB"/>
              </w:rPr>
            </w:pPr>
            <w:r>
              <w:rPr>
                <w:lang w:val="en-GB"/>
              </w:rPr>
              <w:t>T</w:t>
            </w:r>
            <w:r w:rsidRPr="00B058F2">
              <w:rPr>
                <w:lang w:val="en-GB"/>
              </w:rPr>
              <w:t>his attribute indicates the kind of resource that is referenced, i.e. what role it</w:t>
            </w:r>
            <w:r>
              <w:rPr>
                <w:lang w:val="en-GB"/>
              </w:rPr>
              <w:t xml:space="preserve"> </w:t>
            </w:r>
            <w:r w:rsidRPr="00B058F2">
              <w:rPr>
                <w:lang w:val="en-GB"/>
              </w:rPr>
              <w:t>plays in relation t</w:t>
            </w:r>
            <w:r>
              <w:rPr>
                <w:lang w:val="en-GB"/>
              </w:rPr>
              <w:t>o the particle being described.</w:t>
            </w:r>
          </w:p>
        </w:tc>
      </w:tr>
      <w:tr w:rsidR="00F93325" w:rsidRPr="00DE1BCB" w:rsidTr="007452BA">
        <w:trPr>
          <w:jc w:val="center"/>
        </w:trPr>
        <w:tc>
          <w:tcPr>
            <w:tcW w:w="2996" w:type="dxa"/>
          </w:tcPr>
          <w:p w:rsidR="00F93325" w:rsidRDefault="00F93325" w:rsidP="007452BA">
            <w:pPr>
              <w:rPr>
                <w:lang w:val="en-GB"/>
              </w:rPr>
            </w:pPr>
            <w:r>
              <w:rPr>
                <w:lang w:val="en-GB"/>
              </w:rPr>
              <w:t>type</w:t>
            </w:r>
          </w:p>
        </w:tc>
        <w:tc>
          <w:tcPr>
            <w:tcW w:w="2116" w:type="dxa"/>
          </w:tcPr>
          <w:p w:rsidR="00F93325" w:rsidRDefault="00B058F2" w:rsidP="007452BA">
            <w:pPr>
              <w:rPr>
                <w:lang w:val="en-GB"/>
              </w:rPr>
            </w:pPr>
            <w:r>
              <w:rPr>
                <w:lang w:val="en-GB"/>
              </w:rPr>
              <w:t>mandatory</w:t>
            </w:r>
          </w:p>
        </w:tc>
        <w:tc>
          <w:tcPr>
            <w:tcW w:w="3960" w:type="dxa"/>
          </w:tcPr>
          <w:p w:rsidR="00F93325" w:rsidRDefault="00B058F2" w:rsidP="00B058F2">
            <w:pPr>
              <w:rPr>
                <w:lang w:val="en-GB"/>
              </w:rPr>
            </w:pPr>
            <w:r>
              <w:rPr>
                <w:lang w:val="en-GB"/>
              </w:rPr>
              <w:t>T</w:t>
            </w:r>
            <w:r w:rsidRPr="00B058F2">
              <w:rPr>
                <w:lang w:val="en-GB"/>
              </w:rPr>
              <w:t>his mandatory attribute specifies the MIME type of the resource, which does not</w:t>
            </w:r>
            <w:r>
              <w:rPr>
                <w:lang w:val="en-GB"/>
              </w:rPr>
              <w:t xml:space="preserve"> </w:t>
            </w:r>
            <w:r w:rsidRPr="00B058F2">
              <w:rPr>
                <w:lang w:val="en-GB"/>
              </w:rPr>
              <w:t>have a default value.  If no specific MIME type can be indicated, then the type</w:t>
            </w:r>
            <w:r>
              <w:rPr>
                <w:lang w:val="en-GB"/>
              </w:rPr>
              <w:t xml:space="preserve"> </w:t>
            </w:r>
            <w:r w:rsidRPr="00B058F2">
              <w:rPr>
                <w:lang w:val="en-GB"/>
              </w:rPr>
              <w:t>applicat</w:t>
            </w:r>
            <w:r>
              <w:rPr>
                <w:lang w:val="en-GB"/>
              </w:rPr>
              <w:t>ion/octet-stream is to be used.</w:t>
            </w:r>
          </w:p>
        </w:tc>
      </w:tr>
      <w:tr w:rsidR="00F93325" w:rsidRPr="00DE1BCB" w:rsidTr="007452BA">
        <w:trPr>
          <w:jc w:val="center"/>
        </w:trPr>
        <w:tc>
          <w:tcPr>
            <w:tcW w:w="2996" w:type="dxa"/>
          </w:tcPr>
          <w:p w:rsidR="00F93325" w:rsidRDefault="00F93325" w:rsidP="007452BA">
            <w:pPr>
              <w:rPr>
                <w:lang w:val="en-GB"/>
              </w:rPr>
            </w:pPr>
            <w:r>
              <w:rPr>
                <w:lang w:val="en-GB"/>
              </w:rPr>
              <w:t>source</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rPr>
                <w:lang w:val="en-GB"/>
              </w:rPr>
            </w:pPr>
            <w:r w:rsidRPr="00B058F2">
              <w:rPr>
                <w:lang w:val="en-GB"/>
              </w:rPr>
              <w:t>This attribute indicates the source of the resource as a URI</w:t>
            </w:r>
            <w:r>
              <w:rPr>
                <w:lang w:val="en-GB"/>
              </w:rPr>
              <w:t xml:space="preserve"> </w:t>
            </w:r>
            <w:r w:rsidRPr="00B058F2">
              <w:rPr>
                <w:lang w:val="en-GB"/>
              </w:rPr>
              <w:t>(cf. RFC 3986).  For purposes of the resolution of relative URIs</w:t>
            </w:r>
            <w:r>
              <w:rPr>
                <w:lang w:val="en-GB"/>
              </w:rPr>
              <w:t xml:space="preserve"> </w:t>
            </w:r>
            <w:r w:rsidRPr="00B058F2">
              <w:rPr>
                <w:lang w:val="en-GB"/>
              </w:rPr>
              <w:t>the base URI is the URI of the STMD.  Therefore for resources</w:t>
            </w:r>
            <w:r>
              <w:rPr>
                <w:lang w:val="en-GB"/>
              </w:rPr>
              <w:t xml:space="preserve"> </w:t>
            </w:r>
            <w:r w:rsidRPr="00B058F2">
              <w:rPr>
                <w:lang w:val="en-GB"/>
              </w:rPr>
              <w:t>that are located alongside the STMD, relative URIs without scheme</w:t>
            </w:r>
            <w:r>
              <w:rPr>
                <w:lang w:val="en-GB"/>
              </w:rPr>
              <w:t xml:space="preserve"> a</w:t>
            </w:r>
            <w:r w:rsidRPr="00B058F2">
              <w:rPr>
                <w:lang w:val="en-GB"/>
              </w:rPr>
              <w:t>nd authority can and should be used to specify the component</w:t>
            </w:r>
            <w:r>
              <w:rPr>
                <w:lang w:val="en-GB"/>
              </w:rPr>
              <w:t xml:space="preserve"> </w:t>
            </w:r>
            <w:r w:rsidRPr="00B058F2">
              <w:rPr>
                <w:lang w:val="en-GB"/>
              </w:rPr>
              <w:t>sources.  For resources that are packaged inside an SSP that</w:t>
            </w:r>
            <w:r>
              <w:rPr>
                <w:lang w:val="en-GB"/>
              </w:rPr>
              <w:t xml:space="preserve"> </w:t>
            </w:r>
            <w:r w:rsidRPr="00B058F2">
              <w:rPr>
                <w:lang w:val="en-GB"/>
              </w:rPr>
              <w:t>contains this STMD, this is mandatory (in this way, the STMD URIs</w:t>
            </w:r>
            <w:r>
              <w:rPr>
                <w:lang w:val="en-GB"/>
              </w:rPr>
              <w:t xml:space="preserve"> r</w:t>
            </w:r>
            <w:r w:rsidRPr="00B058F2">
              <w:rPr>
                <w:lang w:val="en-GB"/>
              </w:rPr>
              <w:t>emain valid after unpacking the SSP into the file</w:t>
            </w:r>
            <w:r>
              <w:rPr>
                <w:lang w:val="en-GB"/>
              </w:rPr>
              <w:t xml:space="preserve"> </w:t>
            </w:r>
            <w:r w:rsidRPr="00B058F2">
              <w:rPr>
                <w:lang w:val="en-GB"/>
              </w:rPr>
              <w:t>system).</w:t>
            </w:r>
            <w:r>
              <w:rPr>
                <w:lang w:val="en-GB"/>
              </w:rPr>
              <w:t xml:space="preserve"> I</w:t>
            </w:r>
            <w:r w:rsidRPr="00B058F2">
              <w:rPr>
                <w:lang w:val="en-GB"/>
              </w:rPr>
              <w:t>f the source attribute is missing, the resource is provided</w:t>
            </w:r>
            <w:r>
              <w:rPr>
                <w:lang w:val="en-GB"/>
              </w:rPr>
              <w:t xml:space="preserve"> </w:t>
            </w:r>
            <w:r w:rsidRPr="00B058F2">
              <w:rPr>
                <w:lang w:val="en-GB"/>
              </w:rPr>
              <w:t xml:space="preserve">inline as contents of the </w:t>
            </w:r>
            <w:r w:rsidRPr="00B058F2">
              <w:rPr>
                <w:lang w:val="en-GB"/>
              </w:rPr>
              <w:lastRenderedPageBreak/>
              <w:t>Content element, which must not be</w:t>
            </w:r>
            <w:r>
              <w:rPr>
                <w:lang w:val="en-GB"/>
              </w:rPr>
              <w:t xml:space="preserve"> present otherwise.</w:t>
            </w:r>
          </w:p>
        </w:tc>
      </w:tr>
      <w:tr w:rsidR="00F93325" w:rsidRPr="00DE1BCB" w:rsidTr="007452BA">
        <w:trPr>
          <w:jc w:val="center"/>
        </w:trPr>
        <w:tc>
          <w:tcPr>
            <w:tcW w:w="2996" w:type="dxa"/>
          </w:tcPr>
          <w:p w:rsidR="00F93325" w:rsidRDefault="00F93325" w:rsidP="007452BA">
            <w:pPr>
              <w:rPr>
                <w:lang w:val="en-GB"/>
              </w:rPr>
            </w:pPr>
            <w:r>
              <w:rPr>
                <w:lang w:val="en-GB"/>
              </w:rPr>
              <w:lastRenderedPageBreak/>
              <w:t>master</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rPr>
                <w:lang w:val="en-GB"/>
              </w:rPr>
            </w:pPr>
            <w:r w:rsidRPr="00B058F2">
              <w:rPr>
                <w:lang w:val="en-GB"/>
              </w:rPr>
              <w:t>This attribute, if present, indicates the original, canonical master source for the resource.</w:t>
            </w:r>
            <w:r>
              <w:rPr>
                <w:lang w:val="en-GB"/>
              </w:rPr>
              <w:t xml:space="preserve"> </w:t>
            </w:r>
            <w:r w:rsidRPr="00B058F2">
              <w:rPr>
                <w:lang w:val="en-GB"/>
              </w:rPr>
              <w:t>If it is present, it indicates that the content provided via source attribute and/or Content</w:t>
            </w:r>
            <w:r>
              <w:rPr>
                <w:lang w:val="en-GB"/>
              </w:rPr>
              <w:t xml:space="preserve"> </w:t>
            </w:r>
            <w:r w:rsidRPr="00B058F2">
              <w:rPr>
                <w:lang w:val="en-GB"/>
              </w:rPr>
              <w:t>element is only a copy of the original, canonical data, a</w:t>
            </w:r>
            <w:r>
              <w:rPr>
                <w:lang w:val="en-GB"/>
              </w:rPr>
              <w:t xml:space="preserve">nd this attributes provides the </w:t>
            </w:r>
            <w:r w:rsidRPr="00B058F2">
              <w:rPr>
                <w:lang w:val="en-GB"/>
              </w:rPr>
              <w:t xml:space="preserve">URI reference to that </w:t>
            </w:r>
            <w:r>
              <w:rPr>
                <w:lang w:val="en-GB"/>
              </w:rPr>
              <w:t>original canonical master data.</w:t>
            </w:r>
          </w:p>
        </w:tc>
      </w:tr>
      <w:tr w:rsidR="00F93325" w:rsidRPr="00DE1BCB" w:rsidTr="007452BA">
        <w:trPr>
          <w:jc w:val="center"/>
        </w:trPr>
        <w:tc>
          <w:tcPr>
            <w:tcW w:w="2996" w:type="dxa"/>
          </w:tcPr>
          <w:p w:rsidR="00F93325" w:rsidRDefault="00B058F2" w:rsidP="007452BA">
            <w:pPr>
              <w:rPr>
                <w:lang w:val="en-GB"/>
              </w:rPr>
            </w:pPr>
            <w:r>
              <w:rPr>
                <w:lang w:val="en-GB"/>
              </w:rPr>
              <w:t>id</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rPr>
                <w:lang w:val="en-GB"/>
              </w:rPr>
            </w:pPr>
            <w:r>
              <w:rPr>
                <w:lang w:val="en-GB"/>
              </w:rPr>
              <w:t>T</w:t>
            </w:r>
            <w:r w:rsidRPr="00B058F2">
              <w:rPr>
                <w:lang w:val="en-GB"/>
              </w:rPr>
              <w:t>his attribute gives the model element a file-wide unique id which can</w:t>
            </w:r>
            <w:r>
              <w:rPr>
                <w:lang w:val="en-GB"/>
              </w:rPr>
              <w:t xml:space="preserve"> </w:t>
            </w:r>
            <w:r w:rsidRPr="00B058F2">
              <w:rPr>
                <w:lang w:val="en-GB"/>
              </w:rPr>
              <w:t>be referenced from other elements</w:t>
            </w:r>
            <w:r>
              <w:rPr>
                <w:lang w:val="en-GB"/>
              </w:rPr>
              <w:t xml:space="preserve"> or via URI fragment identifier</w:t>
            </w:r>
            <w:r w:rsidRPr="00B058F2">
              <w:rPr>
                <w:lang w:val="en-GB"/>
              </w:rPr>
              <w:t xml:space="preserve"> </w:t>
            </w:r>
          </w:p>
        </w:tc>
      </w:tr>
      <w:tr w:rsidR="00F93325" w:rsidRPr="00DE1BCB" w:rsidTr="007452BA">
        <w:trPr>
          <w:jc w:val="center"/>
        </w:trPr>
        <w:tc>
          <w:tcPr>
            <w:tcW w:w="2996" w:type="dxa"/>
          </w:tcPr>
          <w:p w:rsidR="00F93325" w:rsidRDefault="00B058F2" w:rsidP="007452BA">
            <w:pPr>
              <w:rPr>
                <w:lang w:val="en-GB"/>
              </w:rPr>
            </w:pPr>
            <w:r>
              <w:rPr>
                <w:lang w:val="en-GB"/>
              </w:rPr>
              <w:t>description</w:t>
            </w:r>
          </w:p>
        </w:tc>
        <w:tc>
          <w:tcPr>
            <w:tcW w:w="2116" w:type="dxa"/>
          </w:tcPr>
          <w:p w:rsidR="00F93325" w:rsidRDefault="00F93325" w:rsidP="007452BA">
            <w:pPr>
              <w:rPr>
                <w:lang w:val="en-GB"/>
              </w:rPr>
            </w:pPr>
            <w:r>
              <w:rPr>
                <w:lang w:val="en-GB"/>
              </w:rPr>
              <w:t>optional</w:t>
            </w:r>
          </w:p>
        </w:tc>
        <w:tc>
          <w:tcPr>
            <w:tcW w:w="3960" w:type="dxa"/>
          </w:tcPr>
          <w:p w:rsidR="00F93325" w:rsidRDefault="00B058F2" w:rsidP="00B058F2">
            <w:pPr>
              <w:keepNext/>
              <w:rPr>
                <w:lang w:val="en-GB"/>
              </w:rPr>
            </w:pPr>
            <w:r w:rsidRPr="00B058F2">
              <w:rPr>
                <w:lang w:val="en-GB"/>
              </w:rPr>
              <w:t>This attribute gives a human readable longer description of the</w:t>
            </w:r>
            <w:r>
              <w:rPr>
                <w:lang w:val="en-GB"/>
              </w:rPr>
              <w:t xml:space="preserve"> </w:t>
            </w:r>
            <w:r w:rsidRPr="00B058F2">
              <w:rPr>
                <w:lang w:val="en-GB"/>
              </w:rPr>
              <w:t>model element, which can be shown to the user where appropriate.</w:t>
            </w:r>
          </w:p>
        </w:tc>
      </w:tr>
    </w:tbl>
    <w:p w:rsidR="00F93325" w:rsidRDefault="00B058F2" w:rsidP="00B058F2">
      <w:pPr>
        <w:pStyle w:val="Beschriftung"/>
      </w:pPr>
      <w:r>
        <w:t xml:space="preserve">Table </w:t>
      </w:r>
      <w:fldSimple w:instr=" SEQ Table \* ARABIC ">
        <w:r w:rsidR="00E713D1">
          <w:rPr>
            <w:noProof/>
          </w:rPr>
          <w:t>30</w:t>
        </w:r>
      </w:fldSimple>
      <w:r>
        <w:t xml:space="preserve">: </w:t>
      </w:r>
      <w:proofErr w:type="spellStart"/>
      <w:r>
        <w:t>ResourceType</w:t>
      </w:r>
      <w:proofErr w:type="spellEnd"/>
      <w:r>
        <w:t xml:space="preserve"> </w:t>
      </w:r>
      <w:proofErr w:type="spellStart"/>
      <w:r>
        <w:t>attributes</w:t>
      </w:r>
      <w:proofErr w:type="spellEnd"/>
    </w:p>
    <w:p w:rsidR="00B058F2" w:rsidRDefault="00B058F2" w:rsidP="00B058F2">
      <w:pPr>
        <w:pStyle w:val="berschrift3"/>
        <w:rPr>
          <w:lang w:val="en-GB"/>
        </w:rPr>
      </w:pPr>
      <w:bookmarkStart w:id="136" w:name="_Toc27729768"/>
      <w:r>
        <w:rPr>
          <w:lang w:val="en-GB"/>
        </w:rPr>
        <w:t>Content</w:t>
      </w:r>
      <w:bookmarkEnd w:id="136"/>
    </w:p>
    <w:p w:rsidR="00D3623F" w:rsidRDefault="00D3623F" w:rsidP="00D3623F">
      <w:pPr>
        <w:rPr>
          <w:rFonts w:cstheme="minorHAnsi"/>
          <w:lang w:val="en-GB"/>
        </w:rPr>
      </w:pPr>
      <w:r>
        <w:rPr>
          <w:rFonts w:cstheme="minorHAnsi"/>
          <w:lang w:val="en-GB"/>
        </w:rPr>
        <w:t xml:space="preserve">For details of the </w:t>
      </w:r>
      <w:r w:rsidR="0027568F">
        <w:rPr>
          <w:rFonts w:cstheme="minorHAnsi"/>
          <w:lang w:val="en-GB"/>
        </w:rPr>
        <w:t>Content</w:t>
      </w:r>
      <w:r>
        <w:rPr>
          <w:rFonts w:cstheme="minorHAnsi"/>
          <w:lang w:val="en-GB"/>
        </w:rPr>
        <w:t xml:space="preserve"> element</w:t>
      </w:r>
      <w:r w:rsidR="00171488">
        <w:rPr>
          <w:rFonts w:cstheme="minorHAnsi"/>
          <w:lang w:val="en-GB"/>
        </w:rPr>
        <w:t xml:space="preserve"> see </w:t>
      </w:r>
      <w:proofErr w:type="spellStart"/>
      <w:r w:rsidR="00171488">
        <w:rPr>
          <w:rFonts w:cstheme="minorHAnsi"/>
          <w:lang w:val="en-GB"/>
        </w:rPr>
        <w:t>chapt</w:t>
      </w:r>
      <w:proofErr w:type="spellEnd"/>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_Ref27586215 \r \h </w:instrText>
      </w:r>
      <w:r w:rsidR="00171488">
        <w:rPr>
          <w:rFonts w:cstheme="minorHAnsi"/>
          <w:lang w:val="en-GB"/>
        </w:rPr>
      </w:r>
      <w:r w:rsidR="00171488">
        <w:rPr>
          <w:rFonts w:cstheme="minorHAnsi"/>
          <w:lang w:val="en-GB"/>
        </w:rPr>
        <w:fldChar w:fldCharType="separate"/>
      </w:r>
      <w:r w:rsidR="00E713D1">
        <w:rPr>
          <w:rFonts w:cstheme="minorHAnsi"/>
          <w:lang w:val="en-GB"/>
        </w:rPr>
        <w:t>5.9</w:t>
      </w:r>
      <w:r w:rsidR="00171488">
        <w:rPr>
          <w:rFonts w:cstheme="minorHAnsi"/>
          <w:lang w:val="en-GB"/>
        </w:rPr>
        <w:fldChar w:fldCharType="end"/>
      </w:r>
      <w:r w:rsidR="00171488">
        <w:rPr>
          <w:rFonts w:cstheme="minorHAnsi"/>
          <w:lang w:val="en-GB"/>
        </w:rPr>
        <w:t xml:space="preserve"> </w:t>
      </w:r>
      <w:r w:rsidR="00171488">
        <w:rPr>
          <w:rFonts w:cstheme="minorHAnsi"/>
          <w:lang w:val="en-GB"/>
        </w:rPr>
        <w:fldChar w:fldCharType="begin"/>
      </w:r>
      <w:r w:rsidR="00171488">
        <w:rPr>
          <w:rFonts w:cstheme="minorHAnsi"/>
          <w:lang w:val="en-GB"/>
        </w:rPr>
        <w:instrText xml:space="preserve"> REF _Ref27586222 \h </w:instrText>
      </w:r>
      <w:r w:rsidR="00171488">
        <w:rPr>
          <w:rFonts w:cstheme="minorHAnsi"/>
          <w:lang w:val="en-GB"/>
        </w:rPr>
      </w:r>
      <w:r w:rsidR="00171488">
        <w:rPr>
          <w:rFonts w:cstheme="minorHAnsi"/>
          <w:lang w:val="en-GB"/>
        </w:rPr>
        <w:fldChar w:fldCharType="separate"/>
      </w:r>
      <w:proofErr w:type="spellStart"/>
      <w:r w:rsidR="00E713D1">
        <w:t>ContentType</w:t>
      </w:r>
      <w:proofErr w:type="spellEnd"/>
      <w:r w:rsidR="00171488">
        <w:rPr>
          <w:rFonts w:cstheme="minorHAnsi"/>
          <w:lang w:val="en-GB"/>
        </w:rPr>
        <w:fldChar w:fldCharType="end"/>
      </w:r>
    </w:p>
    <w:p w:rsidR="00D365B4" w:rsidRDefault="00D365B4" w:rsidP="00D365B4">
      <w:pPr>
        <w:pStyle w:val="berschrift3"/>
        <w:rPr>
          <w:lang w:val="en-GB"/>
        </w:rPr>
      </w:pPr>
      <w:bookmarkStart w:id="137" w:name="_Toc27729769"/>
      <w:r>
        <w:rPr>
          <w:lang w:val="en-GB"/>
        </w:rPr>
        <w:t>Summary</w:t>
      </w:r>
      <w:bookmarkEnd w:id="137"/>
    </w:p>
    <w:p w:rsidR="00927D87" w:rsidRDefault="00927D87" w:rsidP="00927D87">
      <w:pPr>
        <w:rPr>
          <w:lang w:val="en-GB"/>
        </w:rPr>
      </w:pPr>
      <w:r w:rsidRPr="008D157E">
        <w:rPr>
          <w:lang w:val="en-GB"/>
        </w:rPr>
        <w:t xml:space="preserve">This element provides an optional summary of </w:t>
      </w:r>
      <w:r>
        <w:rPr>
          <w:lang w:val="en-GB"/>
        </w:rPr>
        <w:t xml:space="preserve">the resource being referenced. </w:t>
      </w:r>
      <w:r w:rsidRPr="008D157E">
        <w:rPr>
          <w:lang w:val="en-GB"/>
        </w:rPr>
        <w:t>The</w:t>
      </w:r>
      <w:r>
        <w:rPr>
          <w:lang w:val="en-GB"/>
        </w:rPr>
        <w:t xml:space="preserve"> </w:t>
      </w:r>
      <w:r w:rsidRPr="008D157E">
        <w:rPr>
          <w:lang w:val="en-GB"/>
        </w:rPr>
        <w:t>summary information is intended for human consumption to get an overview of the</w:t>
      </w:r>
      <w:r>
        <w:rPr>
          <w:lang w:val="en-GB"/>
        </w:rPr>
        <w:t xml:space="preserve"> </w:t>
      </w:r>
      <w:r w:rsidRPr="008D157E">
        <w:rPr>
          <w:lang w:val="en-GB"/>
        </w:rPr>
        <w:t>resource content without looking at the content itself.  The summary content can</w:t>
      </w:r>
      <w:r>
        <w:rPr>
          <w:lang w:val="en-GB"/>
        </w:rPr>
        <w:t xml:space="preserve"> </w:t>
      </w:r>
      <w:r w:rsidRPr="008D157E">
        <w:rPr>
          <w:lang w:val="en-GB"/>
        </w:rPr>
        <w:t>be provided inline through the Content element, or it can be provided through the</w:t>
      </w:r>
      <w:r>
        <w:rPr>
          <w:lang w:val="en-GB"/>
        </w:rPr>
        <w:t xml:space="preserve"> </w:t>
      </w:r>
      <w:r w:rsidRPr="008D157E">
        <w:rPr>
          <w:lang w:val="en-GB"/>
        </w:rPr>
        <w:t>source URI attribute.</w:t>
      </w:r>
    </w:p>
    <w:p w:rsidR="00927D87" w:rsidRDefault="00927D87" w:rsidP="00927D87">
      <w:pPr>
        <w:keepNext/>
        <w:jc w:val="center"/>
      </w:pPr>
      <w:r w:rsidRPr="008D157E">
        <w:rPr>
          <w:noProof/>
          <w:lang w:eastAsia="de-DE"/>
        </w:rPr>
        <w:drawing>
          <wp:inline distT="0" distB="0" distL="0" distR="0" wp14:anchorId="21C96910" wp14:editId="46D05E82">
            <wp:extent cx="5040000" cy="1825200"/>
            <wp:effectExtent l="57150" t="19050" r="65405" b="990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0000" cy="1825200"/>
                    </a:xfrm>
                    <a:prstGeom prst="rect">
                      <a:avLst/>
                    </a:prstGeom>
                    <a:effectLst>
                      <a:outerShdw blurRad="50800" dist="38100" dir="5400000" algn="t" rotWithShape="0">
                        <a:prstClr val="black">
                          <a:alpha val="40000"/>
                        </a:prstClr>
                      </a:outerShdw>
                    </a:effectLst>
                  </pic:spPr>
                </pic:pic>
              </a:graphicData>
            </a:graphic>
          </wp:inline>
        </w:drawing>
      </w:r>
    </w:p>
    <w:p w:rsidR="00927D87" w:rsidRPr="008D157E" w:rsidRDefault="00927D87" w:rsidP="00927D87">
      <w:pPr>
        <w:pStyle w:val="Beschriftung"/>
        <w:rPr>
          <w:lang w:val="en-GB"/>
        </w:rPr>
      </w:pPr>
      <w:r w:rsidRPr="008D157E">
        <w:rPr>
          <w:lang w:val="en-GB"/>
        </w:rPr>
        <w:t xml:space="preserve">Table </w:t>
      </w:r>
      <w:r>
        <w:fldChar w:fldCharType="begin"/>
      </w:r>
      <w:r w:rsidRPr="008D157E">
        <w:rPr>
          <w:lang w:val="en-GB"/>
        </w:rPr>
        <w:instrText xml:space="preserve"> SEQ Table \* ARABIC </w:instrText>
      </w:r>
      <w:r>
        <w:fldChar w:fldCharType="separate"/>
      </w:r>
      <w:r w:rsidR="00E713D1">
        <w:rPr>
          <w:noProof/>
          <w:lang w:val="en-GB"/>
        </w:rPr>
        <w:t>31</w:t>
      </w:r>
      <w:r>
        <w:fldChar w:fldCharType="end"/>
      </w:r>
      <w:r w:rsidRPr="008D157E">
        <w:rPr>
          <w:lang w:val="en-GB"/>
        </w:rPr>
        <w:t>: Summary element structure</w:t>
      </w:r>
    </w:p>
    <w:p w:rsidR="00927D87" w:rsidRDefault="00927D87" w:rsidP="00927D87">
      <w:pPr>
        <w:rPr>
          <w:lang w:val="en-GB"/>
        </w:rPr>
      </w:pPr>
      <w:r w:rsidRPr="008D157E">
        <w:rPr>
          <w:lang w:val="en-GB"/>
        </w:rPr>
        <w:t>The S</w:t>
      </w:r>
      <w:r>
        <w:rPr>
          <w:lang w:val="en-GB"/>
        </w:rPr>
        <w:t>ummary element is structured by the subordinated elements as described in the table below.</w:t>
      </w:r>
    </w:p>
    <w:tbl>
      <w:tblPr>
        <w:tblStyle w:val="Tabellenraster"/>
        <w:tblW w:w="0" w:type="auto"/>
        <w:tblLook w:val="04A0" w:firstRow="1" w:lastRow="0" w:firstColumn="1" w:lastColumn="0" w:noHBand="0" w:noVBand="1"/>
      </w:tblPr>
      <w:tblGrid>
        <w:gridCol w:w="4531"/>
        <w:gridCol w:w="4531"/>
      </w:tblGrid>
      <w:tr w:rsidR="00927D87" w:rsidTr="00983D6F">
        <w:tc>
          <w:tcPr>
            <w:tcW w:w="9062" w:type="dxa"/>
            <w:gridSpan w:val="2"/>
            <w:shd w:val="clear" w:color="auto" w:fill="D9D9D9" w:themeFill="background1" w:themeFillShade="D9"/>
          </w:tcPr>
          <w:p w:rsidR="00927D87" w:rsidRDefault="00927D87" w:rsidP="00983D6F">
            <w:pPr>
              <w:rPr>
                <w:lang w:val="en-GB"/>
              </w:rPr>
            </w:pPr>
            <w:r>
              <w:rPr>
                <w:lang w:val="en-GB"/>
              </w:rPr>
              <w:t>Element name</w:t>
            </w:r>
          </w:p>
        </w:tc>
      </w:tr>
      <w:tr w:rsidR="00927D87" w:rsidTr="00983D6F">
        <w:tc>
          <w:tcPr>
            <w:tcW w:w="9062" w:type="dxa"/>
            <w:gridSpan w:val="2"/>
            <w:shd w:val="clear" w:color="auto" w:fill="auto"/>
          </w:tcPr>
          <w:p w:rsidR="00927D87" w:rsidRDefault="00927D87" w:rsidP="00983D6F">
            <w:pPr>
              <w:rPr>
                <w:lang w:val="en-GB"/>
              </w:rPr>
            </w:pPr>
            <w:r>
              <w:rPr>
                <w:lang w:val="en-GB"/>
              </w:rPr>
              <w:t>Summary</w:t>
            </w:r>
          </w:p>
        </w:tc>
      </w:tr>
      <w:tr w:rsidR="00927D87" w:rsidTr="00983D6F">
        <w:tc>
          <w:tcPr>
            <w:tcW w:w="4531" w:type="dxa"/>
            <w:shd w:val="clear" w:color="auto" w:fill="D9D9D9" w:themeFill="background1" w:themeFillShade="D9"/>
          </w:tcPr>
          <w:p w:rsidR="00927D87" w:rsidRDefault="00927D87" w:rsidP="00983D6F">
            <w:pPr>
              <w:rPr>
                <w:lang w:val="en-GB"/>
              </w:rPr>
            </w:pPr>
            <w:r>
              <w:rPr>
                <w:lang w:val="en-GB"/>
              </w:rPr>
              <w:t>Sub element name</w:t>
            </w:r>
          </w:p>
        </w:tc>
        <w:tc>
          <w:tcPr>
            <w:tcW w:w="4531" w:type="dxa"/>
            <w:shd w:val="clear" w:color="auto" w:fill="D9D9D9" w:themeFill="background1" w:themeFillShade="D9"/>
          </w:tcPr>
          <w:p w:rsidR="00927D87" w:rsidRDefault="00927D87" w:rsidP="00983D6F">
            <w:pPr>
              <w:rPr>
                <w:lang w:val="en-GB"/>
              </w:rPr>
            </w:pPr>
            <w:r>
              <w:rPr>
                <w:lang w:val="en-GB"/>
              </w:rPr>
              <w:t>Optional/mandatory</w:t>
            </w:r>
          </w:p>
        </w:tc>
      </w:tr>
      <w:tr w:rsidR="00927D87" w:rsidTr="00983D6F">
        <w:tc>
          <w:tcPr>
            <w:tcW w:w="4531" w:type="dxa"/>
          </w:tcPr>
          <w:p w:rsidR="00927D87" w:rsidRDefault="00927D87" w:rsidP="00983D6F">
            <w:pPr>
              <w:rPr>
                <w:lang w:val="en-GB"/>
              </w:rPr>
            </w:pPr>
            <w:r>
              <w:rPr>
                <w:lang w:val="en-GB"/>
              </w:rPr>
              <w:lastRenderedPageBreak/>
              <w:t>Content</w:t>
            </w:r>
          </w:p>
        </w:tc>
        <w:tc>
          <w:tcPr>
            <w:tcW w:w="4531" w:type="dxa"/>
          </w:tcPr>
          <w:p w:rsidR="00927D87" w:rsidRDefault="00927D87" w:rsidP="00983D6F">
            <w:pPr>
              <w:rPr>
                <w:lang w:val="en-GB"/>
              </w:rPr>
            </w:pPr>
            <w:r>
              <w:rPr>
                <w:lang w:val="en-GB"/>
              </w:rPr>
              <w:t>optional</w:t>
            </w:r>
          </w:p>
        </w:tc>
      </w:tr>
      <w:tr w:rsidR="00927D87" w:rsidTr="00983D6F">
        <w:tc>
          <w:tcPr>
            <w:tcW w:w="4531" w:type="dxa"/>
          </w:tcPr>
          <w:p w:rsidR="00927D87" w:rsidRDefault="00927D87" w:rsidP="00983D6F">
            <w:pPr>
              <w:rPr>
                <w:lang w:val="en-GB"/>
              </w:rPr>
            </w:pPr>
            <w:r>
              <w:rPr>
                <w:lang w:val="en-GB"/>
              </w:rPr>
              <w:t>Signature</w:t>
            </w:r>
          </w:p>
        </w:tc>
        <w:tc>
          <w:tcPr>
            <w:tcW w:w="4531" w:type="dxa"/>
          </w:tcPr>
          <w:p w:rsidR="00927D87" w:rsidRDefault="00927D87" w:rsidP="00983D6F">
            <w:pPr>
              <w:keepNext/>
              <w:rPr>
                <w:lang w:val="en-GB"/>
              </w:rPr>
            </w:pPr>
            <w:r>
              <w:rPr>
                <w:lang w:val="en-GB"/>
              </w:rPr>
              <w:t>optional</w:t>
            </w:r>
          </w:p>
        </w:tc>
      </w:tr>
      <w:tr w:rsidR="00927D87" w:rsidRPr="00927D87" w:rsidTr="00983D6F">
        <w:tc>
          <w:tcPr>
            <w:tcW w:w="4531" w:type="dxa"/>
          </w:tcPr>
          <w:p w:rsidR="00927D87" w:rsidRPr="00927D87" w:rsidRDefault="00927D87" w:rsidP="00983D6F">
            <w:pPr>
              <w:rPr>
                <w:lang w:val="en-GB"/>
              </w:rPr>
            </w:pPr>
            <w:r w:rsidRPr="00927D87">
              <w:rPr>
                <w:lang w:val="en-GB"/>
              </w:rPr>
              <w:t>Classification</w:t>
            </w:r>
          </w:p>
        </w:tc>
        <w:tc>
          <w:tcPr>
            <w:tcW w:w="4531" w:type="dxa"/>
          </w:tcPr>
          <w:p w:rsidR="00927D87" w:rsidRPr="00927D87" w:rsidRDefault="00927D87" w:rsidP="00983D6F">
            <w:pPr>
              <w:keepNext/>
              <w:rPr>
                <w:lang w:val="en-GB"/>
              </w:rPr>
            </w:pPr>
            <w:r w:rsidRPr="00927D87">
              <w:rPr>
                <w:lang w:val="en-GB"/>
              </w:rPr>
              <w:t>optional</w:t>
            </w:r>
          </w:p>
        </w:tc>
      </w:tr>
      <w:tr w:rsidR="00927D87" w:rsidRPr="00927D87" w:rsidTr="00983D6F">
        <w:tc>
          <w:tcPr>
            <w:tcW w:w="4531" w:type="dxa"/>
          </w:tcPr>
          <w:p w:rsidR="00927D87" w:rsidRPr="00927D87" w:rsidRDefault="00927D87" w:rsidP="00983D6F">
            <w:pPr>
              <w:rPr>
                <w:lang w:val="en-GB"/>
              </w:rPr>
            </w:pPr>
            <w:r w:rsidRPr="00927D87">
              <w:rPr>
                <w:lang w:val="en-GB"/>
              </w:rPr>
              <w:t>Annotation</w:t>
            </w:r>
          </w:p>
        </w:tc>
        <w:tc>
          <w:tcPr>
            <w:tcW w:w="4531" w:type="dxa"/>
          </w:tcPr>
          <w:p w:rsidR="00927D87" w:rsidRPr="00927D87" w:rsidRDefault="00927D87" w:rsidP="00983D6F">
            <w:pPr>
              <w:keepNext/>
              <w:rPr>
                <w:lang w:val="en-GB"/>
              </w:rPr>
            </w:pPr>
            <w:r w:rsidRPr="00927D87">
              <w:rPr>
                <w:lang w:val="en-GB"/>
              </w:rPr>
              <w:t>optional</w:t>
            </w:r>
          </w:p>
        </w:tc>
      </w:tr>
    </w:tbl>
    <w:p w:rsidR="00927D87" w:rsidRDefault="00927D87" w:rsidP="00927D87">
      <w:pPr>
        <w:pStyle w:val="Beschriftung"/>
        <w:rPr>
          <w:lang w:val="en-GB"/>
        </w:rPr>
      </w:pPr>
      <w:r>
        <w:t xml:space="preserve">Table </w:t>
      </w:r>
      <w:fldSimple w:instr=" SEQ Table \* ARABIC ">
        <w:r w:rsidR="00E713D1">
          <w:rPr>
            <w:noProof/>
          </w:rPr>
          <w:t>32</w:t>
        </w:r>
      </w:fldSimple>
      <w:r>
        <w:t xml:space="preserve">: Summary </w:t>
      </w:r>
      <w:proofErr w:type="spellStart"/>
      <w:r>
        <w:t>element</w:t>
      </w:r>
      <w:proofErr w:type="spellEnd"/>
      <w:r>
        <w:t xml:space="preserve"> </w:t>
      </w:r>
      <w:proofErr w:type="spellStart"/>
      <w:r>
        <w:t>structure</w:t>
      </w:r>
      <w:proofErr w:type="spellEnd"/>
    </w:p>
    <w:p w:rsidR="00927D87" w:rsidRDefault="00927D87" w:rsidP="00927D87">
      <w:pPr>
        <w:rPr>
          <w:lang w:val="en-GB"/>
        </w:rPr>
      </w:pPr>
      <w:r>
        <w:rPr>
          <w:lang w:val="en-GB"/>
        </w:rPr>
        <w:t>The Summary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927D87" w:rsidRPr="002214C7" w:rsidTr="00983D6F">
        <w:trPr>
          <w:trHeight w:val="104"/>
          <w:jc w:val="center"/>
        </w:trPr>
        <w:tc>
          <w:tcPr>
            <w:tcW w:w="9072" w:type="dxa"/>
            <w:gridSpan w:val="3"/>
            <w:shd w:val="clear" w:color="auto" w:fill="E7E6E6" w:themeFill="background2"/>
          </w:tcPr>
          <w:p w:rsidR="00927D87" w:rsidRPr="002214C7" w:rsidRDefault="00927D87" w:rsidP="00983D6F">
            <w:pPr>
              <w:rPr>
                <w:lang w:val="en-GB"/>
              </w:rPr>
            </w:pPr>
            <w:r w:rsidRPr="002214C7">
              <w:rPr>
                <w:lang w:val="en-GB"/>
              </w:rPr>
              <w:t>Element name</w:t>
            </w:r>
          </w:p>
        </w:tc>
      </w:tr>
      <w:tr w:rsidR="00927D87" w:rsidRPr="00DB43F2" w:rsidTr="00983D6F">
        <w:trPr>
          <w:trHeight w:val="104"/>
          <w:jc w:val="center"/>
        </w:trPr>
        <w:tc>
          <w:tcPr>
            <w:tcW w:w="9072" w:type="dxa"/>
            <w:gridSpan w:val="3"/>
            <w:shd w:val="clear" w:color="auto" w:fill="auto"/>
          </w:tcPr>
          <w:p w:rsidR="00927D87" w:rsidRPr="00DB43F2" w:rsidRDefault="00927D87" w:rsidP="00983D6F">
            <w:pPr>
              <w:rPr>
                <w:lang w:val="en-GB"/>
              </w:rPr>
            </w:pPr>
            <w:r>
              <w:rPr>
                <w:lang w:val="en-GB"/>
              </w:rPr>
              <w:t>Summary</w:t>
            </w:r>
          </w:p>
        </w:tc>
      </w:tr>
      <w:tr w:rsidR="00927D87" w:rsidRPr="00DE1BCB" w:rsidTr="00983D6F">
        <w:trPr>
          <w:trHeight w:val="104"/>
          <w:jc w:val="center"/>
        </w:trPr>
        <w:tc>
          <w:tcPr>
            <w:tcW w:w="9072" w:type="dxa"/>
            <w:gridSpan w:val="3"/>
            <w:shd w:val="clear" w:color="auto" w:fill="E7E6E6" w:themeFill="background2"/>
          </w:tcPr>
          <w:p w:rsidR="00927D87" w:rsidRPr="002214C7" w:rsidRDefault="00927D87" w:rsidP="00983D6F">
            <w:pPr>
              <w:rPr>
                <w:lang w:val="en-GB"/>
              </w:rPr>
            </w:pPr>
            <w:r w:rsidRPr="002214C7">
              <w:rPr>
                <w:lang w:val="en-GB"/>
              </w:rPr>
              <w:t>Elements node XPath (if available)</w:t>
            </w:r>
          </w:p>
        </w:tc>
      </w:tr>
      <w:tr w:rsidR="00927D87" w:rsidRPr="00DE1BCB" w:rsidTr="00983D6F">
        <w:trPr>
          <w:trHeight w:val="103"/>
          <w:jc w:val="center"/>
        </w:trPr>
        <w:tc>
          <w:tcPr>
            <w:tcW w:w="9072" w:type="dxa"/>
            <w:gridSpan w:val="3"/>
            <w:shd w:val="clear" w:color="auto" w:fill="auto"/>
          </w:tcPr>
          <w:p w:rsidR="00927D87" w:rsidRDefault="00927D87" w:rsidP="00983D6F">
            <w:pPr>
              <w:rPr>
                <w:lang w:val="en-GB"/>
              </w:rPr>
            </w:pPr>
            <w:r w:rsidRPr="008F2D0D">
              <w:rPr>
                <w:lang w:val="en-GB"/>
              </w:rPr>
              <w:t>//element(*,</w:t>
            </w:r>
            <w:proofErr w:type="spellStart"/>
            <w:r w:rsidRPr="008F2D0D">
              <w:rPr>
                <w:lang w:val="en-GB"/>
              </w:rPr>
              <w:t>stmd:ResourceType</w:t>
            </w:r>
            <w:proofErr w:type="spellEnd"/>
            <w:r w:rsidRPr="008F2D0D">
              <w:rPr>
                <w:lang w:val="en-GB"/>
              </w:rPr>
              <w:t>)/</w:t>
            </w:r>
            <w:proofErr w:type="spellStart"/>
            <w:r w:rsidRPr="008F2D0D">
              <w:rPr>
                <w:lang w:val="en-GB"/>
              </w:rPr>
              <w:t>stmd:Summary</w:t>
            </w:r>
            <w:proofErr w:type="spellEnd"/>
          </w:p>
        </w:tc>
      </w:tr>
      <w:tr w:rsidR="00927D87" w:rsidRPr="002214C7" w:rsidTr="00983D6F">
        <w:trPr>
          <w:jc w:val="center"/>
        </w:trPr>
        <w:tc>
          <w:tcPr>
            <w:tcW w:w="2996" w:type="dxa"/>
            <w:shd w:val="clear" w:color="auto" w:fill="E7E6E6" w:themeFill="background2"/>
          </w:tcPr>
          <w:p w:rsidR="00927D87" w:rsidRPr="002214C7" w:rsidRDefault="00927D87" w:rsidP="00983D6F">
            <w:pPr>
              <w:rPr>
                <w:lang w:val="en-GB"/>
              </w:rPr>
            </w:pPr>
            <w:r w:rsidRPr="002214C7">
              <w:rPr>
                <w:lang w:val="en-GB"/>
              </w:rPr>
              <w:t>Attribute name</w:t>
            </w:r>
          </w:p>
        </w:tc>
        <w:tc>
          <w:tcPr>
            <w:tcW w:w="2116" w:type="dxa"/>
            <w:shd w:val="clear" w:color="auto" w:fill="E7E6E6" w:themeFill="background2"/>
          </w:tcPr>
          <w:p w:rsidR="00927D87" w:rsidRPr="002214C7" w:rsidRDefault="00927D87" w:rsidP="00983D6F">
            <w:pPr>
              <w:rPr>
                <w:lang w:val="en-GB"/>
              </w:rPr>
            </w:pPr>
            <w:r w:rsidRPr="002214C7">
              <w:rPr>
                <w:lang w:val="en-GB"/>
              </w:rPr>
              <w:t>Optional/mandatory</w:t>
            </w:r>
          </w:p>
        </w:tc>
        <w:tc>
          <w:tcPr>
            <w:tcW w:w="3960" w:type="dxa"/>
            <w:shd w:val="clear" w:color="auto" w:fill="E7E6E6" w:themeFill="background2"/>
          </w:tcPr>
          <w:p w:rsidR="00927D87" w:rsidRPr="002214C7" w:rsidRDefault="00927D87" w:rsidP="00983D6F">
            <w:pPr>
              <w:rPr>
                <w:lang w:val="en-GB"/>
              </w:rPr>
            </w:pPr>
            <w:r w:rsidRPr="002214C7">
              <w:rPr>
                <w:lang w:val="en-GB"/>
              </w:rPr>
              <w:t>Attribute description</w:t>
            </w:r>
          </w:p>
        </w:tc>
      </w:tr>
      <w:tr w:rsidR="00927D87" w:rsidRPr="00DE1BCB" w:rsidTr="00983D6F">
        <w:trPr>
          <w:jc w:val="center"/>
        </w:trPr>
        <w:tc>
          <w:tcPr>
            <w:tcW w:w="2996" w:type="dxa"/>
          </w:tcPr>
          <w:p w:rsidR="00927D87" w:rsidRDefault="00927D87" w:rsidP="00983D6F">
            <w:pPr>
              <w:rPr>
                <w:lang w:val="en-GB"/>
              </w:rPr>
            </w:pPr>
            <w:r>
              <w:rPr>
                <w:lang w:val="en-GB"/>
              </w:rPr>
              <w:t>type</w:t>
            </w:r>
          </w:p>
        </w:tc>
        <w:tc>
          <w:tcPr>
            <w:tcW w:w="2116" w:type="dxa"/>
          </w:tcPr>
          <w:p w:rsidR="00927D87" w:rsidRDefault="00927D87" w:rsidP="00983D6F">
            <w:pPr>
              <w:rPr>
                <w:lang w:val="en-GB"/>
              </w:rPr>
            </w:pPr>
            <w:r>
              <w:rPr>
                <w:lang w:val="en-GB"/>
              </w:rPr>
              <w:t>mandatory</w:t>
            </w:r>
          </w:p>
        </w:tc>
        <w:tc>
          <w:tcPr>
            <w:tcW w:w="3960" w:type="dxa"/>
          </w:tcPr>
          <w:p w:rsidR="00927D87" w:rsidRDefault="00927D87" w:rsidP="00983D6F">
            <w:pPr>
              <w:rPr>
                <w:lang w:val="en-GB"/>
              </w:rPr>
            </w:pPr>
            <w:r w:rsidRPr="008F2D0D">
              <w:rPr>
                <w:lang w:val="en-GB"/>
              </w:rPr>
              <w:t>This mandatory attribute specifies the MIME type of the resource summary, which</w:t>
            </w:r>
            <w:r>
              <w:rPr>
                <w:lang w:val="en-GB"/>
              </w:rPr>
              <w:t xml:space="preserve"> </w:t>
            </w:r>
            <w:r w:rsidRPr="008F2D0D">
              <w:rPr>
                <w:lang w:val="en-GB"/>
              </w:rPr>
              <w:t>does not have a default value.  If no specific MIME type can be indicated, then</w:t>
            </w:r>
            <w:r>
              <w:rPr>
                <w:lang w:val="en-GB"/>
              </w:rPr>
              <w:t xml:space="preserve"> </w:t>
            </w:r>
            <w:r w:rsidRPr="008F2D0D">
              <w:rPr>
                <w:lang w:val="en-GB"/>
              </w:rPr>
              <w:t>the type application/octet-stream is to be used.  If markdown content is used,</w:t>
            </w:r>
            <w:r>
              <w:rPr>
                <w:lang w:val="en-GB"/>
              </w:rPr>
              <w:t xml:space="preserve"> </w:t>
            </w:r>
            <w:r w:rsidRPr="008F2D0D">
              <w:rPr>
                <w:lang w:val="en-GB"/>
              </w:rPr>
              <w:t xml:space="preserve">then the type text/markdown shall be used. </w:t>
            </w:r>
          </w:p>
        </w:tc>
      </w:tr>
      <w:tr w:rsidR="00927D87" w:rsidRPr="00DE1BCB" w:rsidTr="00983D6F">
        <w:trPr>
          <w:jc w:val="center"/>
        </w:trPr>
        <w:tc>
          <w:tcPr>
            <w:tcW w:w="2996" w:type="dxa"/>
          </w:tcPr>
          <w:p w:rsidR="00927D87" w:rsidRDefault="00927D87" w:rsidP="00983D6F">
            <w:pPr>
              <w:rPr>
                <w:lang w:val="en-GB"/>
              </w:rPr>
            </w:pPr>
            <w:r>
              <w:rPr>
                <w:lang w:val="en-GB"/>
              </w:rPr>
              <w:t>source</w:t>
            </w:r>
          </w:p>
        </w:tc>
        <w:tc>
          <w:tcPr>
            <w:tcW w:w="2116" w:type="dxa"/>
          </w:tcPr>
          <w:p w:rsidR="00927D87" w:rsidRDefault="00927D87" w:rsidP="00983D6F">
            <w:pPr>
              <w:rPr>
                <w:lang w:val="en-GB"/>
              </w:rPr>
            </w:pPr>
            <w:r>
              <w:rPr>
                <w:lang w:val="en-GB"/>
              </w:rPr>
              <w:t>optional</w:t>
            </w:r>
          </w:p>
        </w:tc>
        <w:tc>
          <w:tcPr>
            <w:tcW w:w="3960" w:type="dxa"/>
          </w:tcPr>
          <w:p w:rsidR="00927D87" w:rsidRDefault="00927D87" w:rsidP="00983D6F">
            <w:pPr>
              <w:rPr>
                <w:lang w:val="en-GB"/>
              </w:rPr>
            </w:pPr>
            <w:r w:rsidRPr="008F2D0D">
              <w:rPr>
                <w:lang w:val="en-GB"/>
              </w:rPr>
              <w:t>This attribute indicates the source of the resource summary as a</w:t>
            </w:r>
            <w:r>
              <w:rPr>
                <w:lang w:val="en-GB"/>
              </w:rPr>
              <w:t xml:space="preserve"> </w:t>
            </w:r>
            <w:r w:rsidRPr="008F2D0D">
              <w:rPr>
                <w:lang w:val="en-GB"/>
              </w:rPr>
              <w:t>URI (cf. RFC 3986).  For purposes of the resolution of relative URIs</w:t>
            </w:r>
            <w:r>
              <w:rPr>
                <w:lang w:val="en-GB"/>
              </w:rPr>
              <w:t xml:space="preserve"> </w:t>
            </w:r>
            <w:r w:rsidRPr="008F2D0D">
              <w:rPr>
                <w:lang w:val="en-GB"/>
              </w:rPr>
              <w:t xml:space="preserve">the base URI is the URI of the STMD, if the </w:t>
            </w:r>
            <w:proofErr w:type="spellStart"/>
            <w:r w:rsidRPr="008F2D0D">
              <w:rPr>
                <w:lang w:val="en-GB"/>
              </w:rPr>
              <w:t>sourceBase</w:t>
            </w:r>
            <w:proofErr w:type="spellEnd"/>
            <w:r w:rsidRPr="008F2D0D">
              <w:rPr>
                <w:lang w:val="en-GB"/>
              </w:rPr>
              <w:t xml:space="preserve"> attribute is</w:t>
            </w:r>
            <w:r>
              <w:rPr>
                <w:lang w:val="en-GB"/>
              </w:rPr>
              <w:t xml:space="preserve"> </w:t>
            </w:r>
            <w:r w:rsidRPr="008F2D0D">
              <w:rPr>
                <w:lang w:val="en-GB"/>
              </w:rPr>
              <w:t>not specified or is specified as STMD, and the URI of the referenced</w:t>
            </w:r>
            <w:r>
              <w:rPr>
                <w:lang w:val="en-GB"/>
              </w:rPr>
              <w:t xml:space="preserve"> </w:t>
            </w:r>
            <w:r w:rsidRPr="008F2D0D">
              <w:rPr>
                <w:lang w:val="en-GB"/>
              </w:rPr>
              <w:t xml:space="preserve">resource if the </w:t>
            </w:r>
            <w:proofErr w:type="spellStart"/>
            <w:r w:rsidRPr="008F2D0D">
              <w:rPr>
                <w:lang w:val="en-GB"/>
              </w:rPr>
              <w:t>sourceBase</w:t>
            </w:r>
            <w:proofErr w:type="spellEnd"/>
            <w:r w:rsidRPr="008F2D0D">
              <w:rPr>
                <w:lang w:val="en-GB"/>
              </w:rPr>
              <w:t xml:space="preserve"> attribute is specified as resource.</w:t>
            </w:r>
            <w:r>
              <w:rPr>
                <w:lang w:val="en-GB"/>
              </w:rPr>
              <w:t xml:space="preserve"> </w:t>
            </w:r>
            <w:r w:rsidRPr="008F2D0D">
              <w:rPr>
                <w:lang w:val="en-GB"/>
              </w:rPr>
              <w:t xml:space="preserve">This allows the specification of summary sources that </w:t>
            </w:r>
            <w:proofErr w:type="gramStart"/>
            <w:r w:rsidRPr="008F2D0D">
              <w:rPr>
                <w:lang w:val="en-GB"/>
              </w:rPr>
              <w:t>reside</w:t>
            </w:r>
            <w:r>
              <w:rPr>
                <w:lang w:val="en-GB"/>
              </w:rPr>
              <w:t xml:space="preserve"> </w:t>
            </w:r>
            <w:r w:rsidRPr="008F2D0D">
              <w:rPr>
                <w:lang w:val="en-GB"/>
              </w:rPr>
              <w:t xml:space="preserve"> inside</w:t>
            </w:r>
            <w:proofErr w:type="gramEnd"/>
            <w:r w:rsidRPr="008F2D0D">
              <w:rPr>
                <w:lang w:val="en-GB"/>
              </w:rPr>
              <w:t xml:space="preserve"> the resource (e.g. an FMU) through relative URIs.</w:t>
            </w:r>
            <w:r>
              <w:rPr>
                <w:lang w:val="en-GB"/>
              </w:rPr>
              <w:t xml:space="preserve"> </w:t>
            </w:r>
            <w:r w:rsidRPr="008F2D0D">
              <w:rPr>
                <w:lang w:val="en-GB"/>
              </w:rPr>
              <w:t>For summaries that are located alongside the STMD, relative URIs</w:t>
            </w:r>
            <w:r>
              <w:rPr>
                <w:lang w:val="en-GB"/>
              </w:rPr>
              <w:t xml:space="preserve"> </w:t>
            </w:r>
            <w:r w:rsidRPr="008F2D0D">
              <w:rPr>
                <w:lang w:val="en-GB"/>
              </w:rPr>
              <w:t>without scheme and authority can and should be used to specify the</w:t>
            </w:r>
            <w:r>
              <w:rPr>
                <w:lang w:val="en-GB"/>
              </w:rPr>
              <w:t xml:space="preserve"> </w:t>
            </w:r>
            <w:r w:rsidRPr="008F2D0D">
              <w:rPr>
                <w:lang w:val="en-GB"/>
              </w:rPr>
              <w:t>summary sources.  For summaries that are packaged inside an SSP</w:t>
            </w:r>
            <w:r>
              <w:rPr>
                <w:lang w:val="en-GB"/>
              </w:rPr>
              <w:t xml:space="preserve"> </w:t>
            </w:r>
            <w:r w:rsidRPr="008F2D0D">
              <w:rPr>
                <w:lang w:val="en-GB"/>
              </w:rPr>
              <w:t>that contains this STMD, this is mandatory (in this way, the STMD</w:t>
            </w:r>
            <w:r>
              <w:rPr>
                <w:lang w:val="en-GB"/>
              </w:rPr>
              <w:t xml:space="preserve"> </w:t>
            </w:r>
            <w:r w:rsidRPr="008F2D0D">
              <w:rPr>
                <w:lang w:val="en-GB"/>
              </w:rPr>
              <w:t xml:space="preserve">URIs remain valid after unpacking the SSP into the </w:t>
            </w:r>
            <w:proofErr w:type="spellStart"/>
            <w:r w:rsidRPr="008F2D0D">
              <w:rPr>
                <w:lang w:val="en-GB"/>
              </w:rPr>
              <w:t>filesystem</w:t>
            </w:r>
            <w:proofErr w:type="spellEnd"/>
            <w:r w:rsidRPr="008F2D0D">
              <w:rPr>
                <w:lang w:val="en-GB"/>
              </w:rPr>
              <w:t>).</w:t>
            </w:r>
            <w:r>
              <w:rPr>
                <w:lang w:val="en-GB"/>
              </w:rPr>
              <w:t xml:space="preserve"> </w:t>
            </w:r>
            <w:r w:rsidRPr="008F2D0D">
              <w:rPr>
                <w:lang w:val="en-GB"/>
              </w:rPr>
              <w:t>If the source attribute is missing, the summary is provided</w:t>
            </w:r>
            <w:r>
              <w:rPr>
                <w:lang w:val="en-GB"/>
              </w:rPr>
              <w:t xml:space="preserve"> </w:t>
            </w:r>
            <w:r w:rsidRPr="008F2D0D">
              <w:rPr>
                <w:lang w:val="en-GB"/>
              </w:rPr>
              <w:t>inline as contents of the Content element, which must not be</w:t>
            </w:r>
            <w:r>
              <w:rPr>
                <w:lang w:val="en-GB"/>
              </w:rPr>
              <w:t xml:space="preserve"> </w:t>
            </w:r>
            <w:r w:rsidRPr="008F2D0D">
              <w:rPr>
                <w:lang w:val="en-GB"/>
              </w:rPr>
              <w:t xml:space="preserve">resent otherwise. </w:t>
            </w:r>
          </w:p>
        </w:tc>
      </w:tr>
      <w:tr w:rsidR="00927D87" w:rsidRPr="00DE1BCB" w:rsidTr="00983D6F">
        <w:trPr>
          <w:jc w:val="center"/>
        </w:trPr>
        <w:tc>
          <w:tcPr>
            <w:tcW w:w="2996" w:type="dxa"/>
          </w:tcPr>
          <w:p w:rsidR="00927D87" w:rsidRDefault="00927D87" w:rsidP="00983D6F">
            <w:pPr>
              <w:rPr>
                <w:lang w:val="en-GB"/>
              </w:rPr>
            </w:pPr>
            <w:proofErr w:type="spellStart"/>
            <w:r>
              <w:rPr>
                <w:lang w:val="en-GB"/>
              </w:rPr>
              <w:t>SourceBase</w:t>
            </w:r>
            <w:proofErr w:type="spellEnd"/>
          </w:p>
        </w:tc>
        <w:tc>
          <w:tcPr>
            <w:tcW w:w="2116" w:type="dxa"/>
          </w:tcPr>
          <w:p w:rsidR="00927D87" w:rsidRDefault="00927D87" w:rsidP="00983D6F">
            <w:pPr>
              <w:rPr>
                <w:lang w:val="en-GB"/>
              </w:rPr>
            </w:pPr>
            <w:r>
              <w:rPr>
                <w:lang w:val="en-GB"/>
              </w:rPr>
              <w:t>optional</w:t>
            </w:r>
          </w:p>
        </w:tc>
        <w:tc>
          <w:tcPr>
            <w:tcW w:w="3960" w:type="dxa"/>
          </w:tcPr>
          <w:p w:rsidR="00927D87" w:rsidRDefault="00927D87" w:rsidP="00983D6F">
            <w:pPr>
              <w:keepNext/>
              <w:rPr>
                <w:lang w:val="en-GB"/>
              </w:rPr>
            </w:pPr>
            <w:r w:rsidRPr="008F2D0D">
              <w:rPr>
                <w:lang w:val="en-GB"/>
              </w:rPr>
              <w:t>Defines the base the source URI is resolved against:  If the attribute</w:t>
            </w:r>
            <w:r>
              <w:rPr>
                <w:lang w:val="en-GB"/>
              </w:rPr>
              <w:t xml:space="preserve"> </w:t>
            </w:r>
            <w:r w:rsidRPr="008F2D0D">
              <w:rPr>
                <w:lang w:val="en-GB"/>
              </w:rPr>
              <w:t xml:space="preserve">is </w:t>
            </w:r>
            <w:r w:rsidRPr="008F2D0D">
              <w:rPr>
                <w:lang w:val="en-GB"/>
              </w:rPr>
              <w:lastRenderedPageBreak/>
              <w:t>missing or is specified as STMD, the source is resolved against the</w:t>
            </w:r>
            <w:r>
              <w:rPr>
                <w:lang w:val="en-GB"/>
              </w:rPr>
              <w:t xml:space="preserve"> </w:t>
            </w:r>
            <w:r w:rsidRPr="008F2D0D">
              <w:rPr>
                <w:lang w:val="en-GB"/>
              </w:rPr>
              <w:t>URI of the STMD, if the attribute is specified as resource the URI is</w:t>
            </w:r>
            <w:r>
              <w:rPr>
                <w:lang w:val="en-GB"/>
              </w:rPr>
              <w:t xml:space="preserve"> r</w:t>
            </w:r>
            <w:r w:rsidRPr="008F2D0D">
              <w:rPr>
                <w:lang w:val="en-GB"/>
              </w:rPr>
              <w:t xml:space="preserve">esolved against the (resolved) URI of the resource source. </w:t>
            </w:r>
          </w:p>
        </w:tc>
      </w:tr>
    </w:tbl>
    <w:p w:rsidR="00927D87" w:rsidRDefault="00927D87" w:rsidP="00927D87">
      <w:pPr>
        <w:pStyle w:val="Beschriftung"/>
      </w:pPr>
      <w:r>
        <w:lastRenderedPageBreak/>
        <w:t xml:space="preserve">Table </w:t>
      </w:r>
      <w:fldSimple w:instr=" SEQ Table \* ARABIC ">
        <w:r w:rsidR="00E713D1">
          <w:rPr>
            <w:noProof/>
          </w:rPr>
          <w:t>33</w:t>
        </w:r>
      </w:fldSimple>
      <w:r>
        <w:t xml:space="preserve">: Summary </w:t>
      </w:r>
      <w:proofErr w:type="spellStart"/>
      <w:r>
        <w:t>element</w:t>
      </w:r>
      <w:proofErr w:type="spellEnd"/>
      <w:r>
        <w:t xml:space="preserve"> </w:t>
      </w:r>
      <w:proofErr w:type="spellStart"/>
      <w:r>
        <w:t>attribute</w:t>
      </w:r>
      <w:proofErr w:type="spellEnd"/>
    </w:p>
    <w:p w:rsidR="00B871EB" w:rsidRDefault="00B871EB" w:rsidP="00B871EB">
      <w:pPr>
        <w:pStyle w:val="berschrift4"/>
      </w:pPr>
      <w:r>
        <w:t>Content</w:t>
      </w:r>
    </w:p>
    <w:p w:rsidR="00B871EB" w:rsidRPr="00B871EB" w:rsidRDefault="00C21A07" w:rsidP="00B871EB">
      <w:pPr>
        <w:rPr>
          <w:rFonts w:cstheme="minorHAnsi"/>
          <w:lang w:val="en-GB"/>
        </w:rPr>
      </w:pPr>
      <w:r>
        <w:rPr>
          <w:lang w:val="en-GB"/>
        </w:rPr>
        <w:t>For the details of Content structure and attributes</w:t>
      </w:r>
      <w:r w:rsidR="00171488">
        <w:rPr>
          <w:lang w:val="en-GB"/>
        </w:rPr>
        <w:t xml:space="preserve"> see </w:t>
      </w:r>
      <w:proofErr w:type="spellStart"/>
      <w:r w:rsidR="00171488">
        <w:rPr>
          <w:lang w:val="en-GB"/>
        </w:rPr>
        <w:t>chapt</w:t>
      </w:r>
      <w:proofErr w:type="spellEnd"/>
      <w:r w:rsidR="00171488">
        <w:rPr>
          <w:lang w:val="en-GB"/>
        </w:rPr>
        <w:t xml:space="preserve">. </w:t>
      </w:r>
      <w:r w:rsidR="00171488">
        <w:rPr>
          <w:lang w:val="en-GB"/>
        </w:rPr>
        <w:fldChar w:fldCharType="begin"/>
      </w:r>
      <w:r w:rsidR="00171488">
        <w:rPr>
          <w:lang w:val="en-GB"/>
        </w:rPr>
        <w:instrText xml:space="preserve"> REF _Ref27586264 \r \h </w:instrText>
      </w:r>
      <w:r w:rsidR="00171488">
        <w:rPr>
          <w:lang w:val="en-GB"/>
        </w:rPr>
      </w:r>
      <w:r w:rsidR="00171488">
        <w:rPr>
          <w:lang w:val="en-GB"/>
        </w:rPr>
        <w:fldChar w:fldCharType="separate"/>
      </w:r>
      <w:r w:rsidR="00E713D1">
        <w:rPr>
          <w:lang w:val="en-GB"/>
        </w:rPr>
        <w:t>5.9</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_Ref27586269 \h </w:instrText>
      </w:r>
      <w:r w:rsidR="00171488">
        <w:rPr>
          <w:lang w:val="en-GB"/>
        </w:rPr>
      </w:r>
      <w:r w:rsidR="00171488">
        <w:rPr>
          <w:lang w:val="en-GB"/>
        </w:rPr>
        <w:fldChar w:fldCharType="separate"/>
      </w:r>
      <w:proofErr w:type="spellStart"/>
      <w:r w:rsidR="00E713D1">
        <w:t>ContentType</w:t>
      </w:r>
      <w:proofErr w:type="spellEnd"/>
      <w:r w:rsidR="00171488">
        <w:rPr>
          <w:lang w:val="en-GB"/>
        </w:rPr>
        <w:fldChar w:fldCharType="end"/>
      </w:r>
      <w:r w:rsidR="00B871EB">
        <w:rPr>
          <w:rFonts w:cstheme="minorHAnsi"/>
          <w:lang w:val="en-GB"/>
        </w:rPr>
        <w:t>.</w:t>
      </w:r>
    </w:p>
    <w:p w:rsidR="00B871EB" w:rsidRPr="00171488" w:rsidRDefault="00B871EB" w:rsidP="00B871EB">
      <w:pPr>
        <w:pStyle w:val="berschrift4"/>
        <w:rPr>
          <w:lang w:val="en-GB"/>
        </w:rPr>
      </w:pPr>
      <w:r w:rsidRPr="00171488">
        <w:rPr>
          <w:lang w:val="en-GB"/>
        </w:rPr>
        <w:t>Signature</w:t>
      </w:r>
    </w:p>
    <w:p w:rsidR="00B871EB" w:rsidRPr="00B871EB" w:rsidRDefault="00B871EB" w:rsidP="00B871EB">
      <w:pPr>
        <w:rPr>
          <w:lang w:val="en-GB"/>
        </w:rPr>
      </w:pPr>
      <w:r>
        <w:rPr>
          <w:lang w:val="en-GB"/>
        </w:rPr>
        <w:t xml:space="preserve">For the details of </w:t>
      </w:r>
      <w:proofErr w:type="spellStart"/>
      <w:r w:rsidR="00C21A07">
        <w:rPr>
          <w:lang w:val="en-GB"/>
        </w:rPr>
        <w:t>Singature</w:t>
      </w:r>
      <w:proofErr w:type="spellEnd"/>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B871EB" w:rsidRDefault="00B871EB" w:rsidP="00B871EB">
      <w:pPr>
        <w:pStyle w:val="berschrift4"/>
      </w:pPr>
      <w:proofErr w:type="spellStart"/>
      <w:r>
        <w:t>Classification</w:t>
      </w:r>
      <w:proofErr w:type="spellEnd"/>
    </w:p>
    <w:p w:rsidR="00B871EB" w:rsidRPr="00B871EB" w:rsidRDefault="00B871EB" w:rsidP="00B871EB">
      <w:pPr>
        <w:rPr>
          <w:lang w:val="en-GB"/>
        </w:rPr>
      </w:pPr>
      <w:r>
        <w:rPr>
          <w:lang w:val="en-GB"/>
        </w:rPr>
        <w:t>For the details of Classification structure and attributes</w:t>
      </w:r>
      <w:r w:rsidR="00171488">
        <w:rPr>
          <w:lang w:val="en-GB"/>
        </w:rPr>
        <w:t xml:space="preserve"> see </w:t>
      </w:r>
      <w:proofErr w:type="spellStart"/>
      <w:r w:rsidR="00171488">
        <w:rPr>
          <w:lang w:val="en-GB"/>
        </w:rPr>
        <w:t>chapt</w:t>
      </w:r>
      <w:proofErr w:type="spellEnd"/>
      <w:r w:rsidR="00171488">
        <w:rPr>
          <w:lang w:val="en-GB"/>
        </w:rPr>
        <w:t xml:space="preserve">. </w:t>
      </w:r>
      <w:r w:rsidR="00171488">
        <w:rPr>
          <w:lang w:val="en-GB"/>
        </w:rPr>
        <w:fldChar w:fldCharType="begin"/>
      </w:r>
      <w:r w:rsidR="00171488">
        <w:rPr>
          <w:lang w:val="en-GB"/>
        </w:rPr>
        <w:instrText xml:space="preserve"> REF _Ref27573933 \r \h </w:instrText>
      </w:r>
      <w:r w:rsidR="00171488">
        <w:rPr>
          <w:lang w:val="en-GB"/>
        </w:rPr>
      </w:r>
      <w:r w:rsidR="00171488">
        <w:rPr>
          <w:lang w:val="en-GB"/>
        </w:rPr>
        <w:fldChar w:fldCharType="separate"/>
      </w:r>
      <w:r w:rsidR="00E713D1">
        <w:rPr>
          <w:lang w:val="en-GB"/>
        </w:rPr>
        <w:t>5.10</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_Ref27573933 \h </w:instrText>
      </w:r>
      <w:r w:rsidR="00171488">
        <w:rPr>
          <w:lang w:val="en-GB"/>
        </w:rPr>
      </w:r>
      <w:r w:rsidR="00171488">
        <w:rPr>
          <w:lang w:val="en-GB"/>
        </w:rPr>
        <w:fldChar w:fldCharType="separate"/>
      </w:r>
      <w:r w:rsidR="00E713D1">
        <w:rPr>
          <w:lang w:val="en-GB"/>
        </w:rPr>
        <w:t>Classification</w:t>
      </w:r>
      <w:r w:rsidR="00171488">
        <w:rPr>
          <w:lang w:val="en-GB"/>
        </w:rPr>
        <w:fldChar w:fldCharType="end"/>
      </w:r>
    </w:p>
    <w:p w:rsidR="00B871EB" w:rsidRPr="00171488" w:rsidRDefault="00B871EB" w:rsidP="00B871EB">
      <w:pPr>
        <w:pStyle w:val="berschrift4"/>
        <w:rPr>
          <w:lang w:val="en-GB"/>
        </w:rPr>
      </w:pPr>
      <w:r w:rsidRPr="00171488">
        <w:rPr>
          <w:lang w:val="en-GB"/>
        </w:rPr>
        <w:t>Annotations</w:t>
      </w:r>
    </w:p>
    <w:p w:rsidR="00F2119A" w:rsidRDefault="00F2119A" w:rsidP="00F2119A">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27568F" w:rsidRDefault="0027568F" w:rsidP="0027568F">
      <w:pPr>
        <w:pStyle w:val="berschrift3"/>
        <w:rPr>
          <w:lang w:val="en-GB"/>
        </w:rPr>
      </w:pPr>
      <w:bookmarkStart w:id="138" w:name="_Toc27729770"/>
      <w:proofErr w:type="spellStart"/>
      <w:r>
        <w:rPr>
          <w:lang w:val="en-GB"/>
        </w:rPr>
        <w:t>MetaData</w:t>
      </w:r>
      <w:bookmarkEnd w:id="138"/>
      <w:proofErr w:type="spellEnd"/>
    </w:p>
    <w:p w:rsidR="00B871EB" w:rsidRDefault="00B871EB" w:rsidP="00B871EB">
      <w:pPr>
        <w:rPr>
          <w:lang w:val="en-GB"/>
        </w:rPr>
      </w:pPr>
      <w:r w:rsidRPr="007452BA">
        <w:rPr>
          <w:lang w:val="en-GB"/>
        </w:rPr>
        <w:t xml:space="preserve">This element can specify additional </w:t>
      </w:r>
      <w:proofErr w:type="gramStart"/>
      <w:r w:rsidRPr="007452BA">
        <w:rPr>
          <w:lang w:val="en-GB"/>
        </w:rPr>
        <w:t>meta</w:t>
      </w:r>
      <w:proofErr w:type="gramEnd"/>
      <w:r w:rsidRPr="007452BA">
        <w:rPr>
          <w:lang w:val="en-GB"/>
        </w:rPr>
        <w:t xml:space="preserve"> data for the given resource. Multiple</w:t>
      </w:r>
      <w:r>
        <w:rPr>
          <w:lang w:val="en-GB"/>
        </w:rPr>
        <w:t xml:space="preserve"> </w:t>
      </w:r>
      <w:r w:rsidRPr="007452BA">
        <w:rPr>
          <w:lang w:val="en-GB"/>
        </w:rPr>
        <w:t xml:space="preserve">(or no) </w:t>
      </w:r>
      <w:proofErr w:type="spellStart"/>
      <w:r w:rsidRPr="007452BA">
        <w:rPr>
          <w:lang w:val="en-GB"/>
        </w:rPr>
        <w:t>MetaData</w:t>
      </w:r>
      <w:proofErr w:type="spellEnd"/>
      <w:r w:rsidRPr="007452BA">
        <w:rPr>
          <w:lang w:val="en-GB"/>
        </w:rPr>
        <w:t xml:space="preserve"> elements may be present</w:t>
      </w:r>
      <w:r>
        <w:rPr>
          <w:lang w:val="en-GB"/>
        </w:rPr>
        <w:t>.</w:t>
      </w:r>
    </w:p>
    <w:p w:rsidR="00B871EB" w:rsidRDefault="00B871EB" w:rsidP="00B871EB">
      <w:pPr>
        <w:keepNext/>
        <w:jc w:val="center"/>
      </w:pPr>
      <w:r w:rsidRPr="00E86795">
        <w:rPr>
          <w:noProof/>
          <w:lang w:eastAsia="de-DE"/>
        </w:rPr>
        <w:drawing>
          <wp:inline distT="0" distB="0" distL="0" distR="0" wp14:anchorId="3A23A23B" wp14:editId="04137DB7">
            <wp:extent cx="5229955" cy="1905266"/>
            <wp:effectExtent l="57150" t="19050" r="66040" b="952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955" cy="1905266"/>
                    </a:xfrm>
                    <a:prstGeom prst="rect">
                      <a:avLst/>
                    </a:prstGeom>
                    <a:effectLst>
                      <a:outerShdw blurRad="50800" dist="38100" dir="5400000" algn="t" rotWithShape="0">
                        <a:prstClr val="black">
                          <a:alpha val="40000"/>
                        </a:prstClr>
                      </a:outerShdw>
                    </a:effectLst>
                  </pic:spPr>
                </pic:pic>
              </a:graphicData>
            </a:graphic>
          </wp:inline>
        </w:drawing>
      </w:r>
    </w:p>
    <w:p w:rsidR="00B871EB" w:rsidRPr="00E86795" w:rsidRDefault="00B871EB" w:rsidP="00B871EB">
      <w:pPr>
        <w:pStyle w:val="Beschriftung"/>
        <w:rPr>
          <w:lang w:val="en-GB"/>
        </w:rPr>
      </w:pPr>
      <w:r w:rsidRPr="00E86795">
        <w:rPr>
          <w:lang w:val="en-GB"/>
        </w:rPr>
        <w:t xml:space="preserve">Figure </w:t>
      </w:r>
      <w:r>
        <w:fldChar w:fldCharType="begin"/>
      </w:r>
      <w:r w:rsidRPr="00E86795">
        <w:rPr>
          <w:lang w:val="en-GB"/>
        </w:rPr>
        <w:instrText xml:space="preserve"> SEQ Figure \* ARABIC </w:instrText>
      </w:r>
      <w:r>
        <w:fldChar w:fldCharType="separate"/>
      </w:r>
      <w:r w:rsidR="00E713D1">
        <w:rPr>
          <w:noProof/>
          <w:lang w:val="en-GB"/>
        </w:rPr>
        <w:t>21</w:t>
      </w:r>
      <w:r>
        <w:fldChar w:fldCharType="end"/>
      </w:r>
      <w:r w:rsidRPr="00E86795">
        <w:rPr>
          <w:lang w:val="en-GB"/>
        </w:rPr>
        <w:t xml:space="preserve">: </w:t>
      </w:r>
      <w:proofErr w:type="spellStart"/>
      <w:r w:rsidRPr="00E86795">
        <w:rPr>
          <w:lang w:val="en-GB"/>
        </w:rPr>
        <w:t>MetaData</w:t>
      </w:r>
      <w:proofErr w:type="spellEnd"/>
      <w:r w:rsidRPr="00E86795">
        <w:rPr>
          <w:lang w:val="en-GB"/>
        </w:rPr>
        <w:t xml:space="preserve"> structure</w:t>
      </w:r>
    </w:p>
    <w:p w:rsidR="00B871EB" w:rsidRDefault="00B871EB" w:rsidP="00B871EB">
      <w:pPr>
        <w:rPr>
          <w:lang w:val="en-GB"/>
        </w:rPr>
      </w:pPr>
      <w:r>
        <w:rPr>
          <w:lang w:val="en-GB"/>
        </w:rPr>
        <w:t xml:space="preserve">The </w:t>
      </w:r>
      <w:proofErr w:type="spellStart"/>
      <w:r>
        <w:rPr>
          <w:lang w:val="en-GB"/>
        </w:rPr>
        <w:t>MetaData</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B871EB" w:rsidTr="00983D6F">
        <w:tc>
          <w:tcPr>
            <w:tcW w:w="9062" w:type="dxa"/>
            <w:gridSpan w:val="2"/>
            <w:shd w:val="clear" w:color="auto" w:fill="D9D9D9" w:themeFill="background1" w:themeFillShade="D9"/>
          </w:tcPr>
          <w:p w:rsidR="00B871EB" w:rsidRDefault="00B871EB" w:rsidP="00983D6F">
            <w:pPr>
              <w:rPr>
                <w:lang w:val="en-GB"/>
              </w:rPr>
            </w:pPr>
            <w:r>
              <w:rPr>
                <w:lang w:val="en-GB"/>
              </w:rPr>
              <w:t>Element name</w:t>
            </w:r>
          </w:p>
        </w:tc>
      </w:tr>
      <w:tr w:rsidR="00B871EB" w:rsidTr="00983D6F">
        <w:tc>
          <w:tcPr>
            <w:tcW w:w="9062" w:type="dxa"/>
            <w:gridSpan w:val="2"/>
            <w:shd w:val="clear" w:color="auto" w:fill="auto"/>
          </w:tcPr>
          <w:p w:rsidR="00B871EB" w:rsidRDefault="00B871EB" w:rsidP="00983D6F">
            <w:pPr>
              <w:rPr>
                <w:lang w:val="en-GB"/>
              </w:rPr>
            </w:pPr>
            <w:proofErr w:type="spellStart"/>
            <w:r>
              <w:rPr>
                <w:lang w:val="en-GB"/>
              </w:rPr>
              <w:t>MetaData</w:t>
            </w:r>
            <w:proofErr w:type="spellEnd"/>
          </w:p>
        </w:tc>
      </w:tr>
      <w:tr w:rsidR="00B871EB" w:rsidTr="00983D6F">
        <w:tc>
          <w:tcPr>
            <w:tcW w:w="4531" w:type="dxa"/>
            <w:shd w:val="clear" w:color="auto" w:fill="D9D9D9" w:themeFill="background1" w:themeFillShade="D9"/>
          </w:tcPr>
          <w:p w:rsidR="00B871EB" w:rsidRDefault="00B871EB" w:rsidP="00983D6F">
            <w:pPr>
              <w:rPr>
                <w:lang w:val="en-GB"/>
              </w:rPr>
            </w:pPr>
            <w:r>
              <w:rPr>
                <w:lang w:val="en-GB"/>
              </w:rPr>
              <w:t>Sub element name</w:t>
            </w:r>
          </w:p>
        </w:tc>
        <w:tc>
          <w:tcPr>
            <w:tcW w:w="4531" w:type="dxa"/>
            <w:shd w:val="clear" w:color="auto" w:fill="D9D9D9" w:themeFill="background1" w:themeFillShade="D9"/>
          </w:tcPr>
          <w:p w:rsidR="00B871EB" w:rsidRDefault="00B871EB" w:rsidP="00983D6F">
            <w:pPr>
              <w:rPr>
                <w:lang w:val="en-GB"/>
              </w:rPr>
            </w:pPr>
            <w:r>
              <w:rPr>
                <w:lang w:val="en-GB"/>
              </w:rPr>
              <w:t>Optional/mandatory</w:t>
            </w:r>
          </w:p>
        </w:tc>
      </w:tr>
      <w:tr w:rsidR="00B871EB" w:rsidTr="00983D6F">
        <w:tc>
          <w:tcPr>
            <w:tcW w:w="4531" w:type="dxa"/>
          </w:tcPr>
          <w:p w:rsidR="00B871EB" w:rsidRDefault="00B871EB" w:rsidP="00983D6F">
            <w:pPr>
              <w:rPr>
                <w:lang w:val="en-GB"/>
              </w:rPr>
            </w:pPr>
            <w:r>
              <w:rPr>
                <w:lang w:val="en-GB"/>
              </w:rPr>
              <w:t>Content</w:t>
            </w:r>
          </w:p>
        </w:tc>
        <w:tc>
          <w:tcPr>
            <w:tcW w:w="4531" w:type="dxa"/>
          </w:tcPr>
          <w:p w:rsidR="00B871EB" w:rsidRDefault="00B871EB" w:rsidP="00983D6F">
            <w:pPr>
              <w:keepNext/>
              <w:rPr>
                <w:lang w:val="en-GB"/>
              </w:rPr>
            </w:pPr>
            <w:r>
              <w:rPr>
                <w:lang w:val="en-GB"/>
              </w:rPr>
              <w:t>optional</w:t>
            </w:r>
          </w:p>
        </w:tc>
      </w:tr>
      <w:tr w:rsidR="00B871EB" w:rsidTr="00983D6F">
        <w:tc>
          <w:tcPr>
            <w:tcW w:w="4531" w:type="dxa"/>
          </w:tcPr>
          <w:p w:rsidR="00B871EB" w:rsidRDefault="00B871EB" w:rsidP="00983D6F">
            <w:pPr>
              <w:rPr>
                <w:lang w:val="en-GB"/>
              </w:rPr>
            </w:pPr>
            <w:r>
              <w:rPr>
                <w:lang w:val="en-GB"/>
              </w:rPr>
              <w:t>Signature</w:t>
            </w:r>
          </w:p>
        </w:tc>
        <w:tc>
          <w:tcPr>
            <w:tcW w:w="4531" w:type="dxa"/>
          </w:tcPr>
          <w:p w:rsidR="00B871EB" w:rsidRDefault="00B871EB" w:rsidP="00983D6F">
            <w:pPr>
              <w:keepNext/>
              <w:rPr>
                <w:lang w:val="en-GB"/>
              </w:rPr>
            </w:pPr>
            <w:r>
              <w:rPr>
                <w:lang w:val="en-GB"/>
              </w:rPr>
              <w:t>optional</w:t>
            </w:r>
          </w:p>
        </w:tc>
      </w:tr>
      <w:tr w:rsidR="0091371D" w:rsidRPr="0091371D" w:rsidTr="00983D6F">
        <w:tc>
          <w:tcPr>
            <w:tcW w:w="4531" w:type="dxa"/>
          </w:tcPr>
          <w:p w:rsidR="00B871EB" w:rsidRPr="0091371D" w:rsidRDefault="0091371D" w:rsidP="00983D6F">
            <w:pPr>
              <w:rPr>
                <w:lang w:val="en-GB"/>
              </w:rPr>
            </w:pPr>
            <w:r w:rsidRPr="0091371D">
              <w:rPr>
                <w:lang w:val="en-GB"/>
              </w:rPr>
              <w:t>Classification</w:t>
            </w:r>
          </w:p>
        </w:tc>
        <w:tc>
          <w:tcPr>
            <w:tcW w:w="4531" w:type="dxa"/>
          </w:tcPr>
          <w:p w:rsidR="00B871EB" w:rsidRPr="0091371D" w:rsidRDefault="0091371D" w:rsidP="00983D6F">
            <w:pPr>
              <w:keepNext/>
              <w:rPr>
                <w:lang w:val="en-GB"/>
              </w:rPr>
            </w:pPr>
            <w:r w:rsidRPr="0091371D">
              <w:rPr>
                <w:lang w:val="en-GB"/>
              </w:rPr>
              <w:t>optional</w:t>
            </w:r>
          </w:p>
        </w:tc>
      </w:tr>
      <w:tr w:rsidR="0091371D" w:rsidRPr="0091371D" w:rsidTr="00983D6F">
        <w:tc>
          <w:tcPr>
            <w:tcW w:w="4531" w:type="dxa"/>
          </w:tcPr>
          <w:p w:rsidR="0091371D" w:rsidRPr="0091371D" w:rsidRDefault="0091371D" w:rsidP="00983D6F">
            <w:pPr>
              <w:rPr>
                <w:lang w:val="en-GB"/>
              </w:rPr>
            </w:pPr>
            <w:r>
              <w:rPr>
                <w:lang w:val="en-GB"/>
              </w:rPr>
              <w:t>Annotations</w:t>
            </w:r>
          </w:p>
        </w:tc>
        <w:tc>
          <w:tcPr>
            <w:tcW w:w="4531" w:type="dxa"/>
          </w:tcPr>
          <w:p w:rsidR="0091371D" w:rsidRPr="0091371D" w:rsidRDefault="0091371D" w:rsidP="00983D6F">
            <w:pPr>
              <w:keepNext/>
              <w:rPr>
                <w:lang w:val="en-GB"/>
              </w:rPr>
            </w:pPr>
            <w:r>
              <w:rPr>
                <w:lang w:val="en-GB"/>
              </w:rPr>
              <w:t>optional</w:t>
            </w:r>
          </w:p>
        </w:tc>
      </w:tr>
    </w:tbl>
    <w:p w:rsidR="00B871EB" w:rsidRDefault="00B871EB" w:rsidP="00B871EB">
      <w:pPr>
        <w:pStyle w:val="Beschriftung"/>
      </w:pPr>
      <w:proofErr w:type="spellStart"/>
      <w:r>
        <w:t>Figure</w:t>
      </w:r>
      <w:proofErr w:type="spellEnd"/>
      <w:r>
        <w:t xml:space="preserve"> </w:t>
      </w:r>
      <w:fldSimple w:instr=" SEQ Figure \* ARABIC ">
        <w:r w:rsidR="00E713D1">
          <w:rPr>
            <w:noProof/>
          </w:rPr>
          <w:t>22</w:t>
        </w:r>
      </w:fldSimple>
      <w:r>
        <w:t xml:space="preserve">: </w:t>
      </w:r>
      <w:proofErr w:type="spellStart"/>
      <w:r>
        <w:t>MetaData</w:t>
      </w:r>
      <w:proofErr w:type="spellEnd"/>
      <w:r>
        <w:t xml:space="preserve"> </w:t>
      </w:r>
      <w:proofErr w:type="spellStart"/>
      <w:r>
        <w:t>sub</w:t>
      </w:r>
      <w:proofErr w:type="spellEnd"/>
      <w:r>
        <w:t xml:space="preserve"> </w:t>
      </w:r>
      <w:proofErr w:type="spellStart"/>
      <w:r>
        <w:t>elements</w:t>
      </w:r>
      <w:proofErr w:type="spellEnd"/>
    </w:p>
    <w:p w:rsidR="00B871EB" w:rsidRDefault="00B871EB" w:rsidP="00B871EB">
      <w:pPr>
        <w:rPr>
          <w:lang w:val="en-GB"/>
        </w:rPr>
      </w:pPr>
      <w:r>
        <w:rPr>
          <w:lang w:val="en-GB"/>
        </w:rPr>
        <w:lastRenderedPageBreak/>
        <w:t xml:space="preserve">The </w:t>
      </w:r>
      <w:proofErr w:type="spellStart"/>
      <w:r>
        <w:rPr>
          <w:lang w:val="en-GB"/>
        </w:rPr>
        <w:t>MetaData</w:t>
      </w:r>
      <w:proofErr w:type="spellEnd"/>
      <w:r>
        <w:rPr>
          <w:lang w:val="en-GB"/>
        </w:rPr>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871EB" w:rsidRPr="002214C7" w:rsidTr="00983D6F">
        <w:trPr>
          <w:trHeight w:val="104"/>
          <w:jc w:val="center"/>
        </w:trPr>
        <w:tc>
          <w:tcPr>
            <w:tcW w:w="9072" w:type="dxa"/>
            <w:gridSpan w:val="3"/>
            <w:shd w:val="clear" w:color="auto" w:fill="E7E6E6" w:themeFill="background2"/>
          </w:tcPr>
          <w:p w:rsidR="00B871EB" w:rsidRPr="002214C7" w:rsidRDefault="00B871EB" w:rsidP="00983D6F">
            <w:pPr>
              <w:rPr>
                <w:lang w:val="en-GB"/>
              </w:rPr>
            </w:pPr>
            <w:r w:rsidRPr="002214C7">
              <w:rPr>
                <w:lang w:val="en-GB"/>
              </w:rPr>
              <w:t>Element name</w:t>
            </w:r>
          </w:p>
        </w:tc>
      </w:tr>
      <w:tr w:rsidR="00B871EB" w:rsidTr="00983D6F">
        <w:trPr>
          <w:trHeight w:val="104"/>
          <w:jc w:val="center"/>
        </w:trPr>
        <w:tc>
          <w:tcPr>
            <w:tcW w:w="9072" w:type="dxa"/>
            <w:gridSpan w:val="3"/>
            <w:shd w:val="clear" w:color="auto" w:fill="auto"/>
          </w:tcPr>
          <w:p w:rsidR="00B871EB" w:rsidRDefault="00B871EB" w:rsidP="00983D6F">
            <w:pPr>
              <w:rPr>
                <w:lang w:val="en-GB"/>
              </w:rPr>
            </w:pPr>
            <w:r>
              <w:rPr>
                <w:lang w:val="en-GB"/>
              </w:rPr>
              <w:t>Metadata</w:t>
            </w:r>
          </w:p>
        </w:tc>
      </w:tr>
      <w:tr w:rsidR="00B871EB" w:rsidRPr="00DE1BCB" w:rsidTr="00983D6F">
        <w:trPr>
          <w:trHeight w:val="104"/>
          <w:jc w:val="center"/>
        </w:trPr>
        <w:tc>
          <w:tcPr>
            <w:tcW w:w="9072" w:type="dxa"/>
            <w:gridSpan w:val="3"/>
            <w:shd w:val="clear" w:color="auto" w:fill="E7E6E6" w:themeFill="background2"/>
          </w:tcPr>
          <w:p w:rsidR="00B871EB" w:rsidRPr="002214C7" w:rsidRDefault="00B871EB" w:rsidP="00983D6F">
            <w:pPr>
              <w:rPr>
                <w:lang w:val="en-GB"/>
              </w:rPr>
            </w:pPr>
            <w:r w:rsidRPr="002214C7">
              <w:rPr>
                <w:lang w:val="en-GB"/>
              </w:rPr>
              <w:t>Elements node XPath (if available)</w:t>
            </w:r>
          </w:p>
        </w:tc>
      </w:tr>
      <w:tr w:rsidR="00B871EB" w:rsidRPr="00DE1BCB" w:rsidTr="00983D6F">
        <w:trPr>
          <w:trHeight w:val="103"/>
          <w:jc w:val="center"/>
        </w:trPr>
        <w:tc>
          <w:tcPr>
            <w:tcW w:w="9072" w:type="dxa"/>
            <w:gridSpan w:val="3"/>
            <w:shd w:val="clear" w:color="auto" w:fill="auto"/>
          </w:tcPr>
          <w:p w:rsidR="00B871EB" w:rsidRDefault="00B871EB" w:rsidP="00983D6F">
            <w:pPr>
              <w:rPr>
                <w:lang w:val="en-GB"/>
              </w:rPr>
            </w:pPr>
            <w:r w:rsidRPr="00E86795">
              <w:rPr>
                <w:lang w:val="en-GB"/>
              </w:rPr>
              <w:t>//element(*,</w:t>
            </w:r>
            <w:proofErr w:type="spellStart"/>
            <w:r w:rsidRPr="00E86795">
              <w:rPr>
                <w:lang w:val="en-GB"/>
              </w:rPr>
              <w:t>stmd:ResourceType</w:t>
            </w:r>
            <w:proofErr w:type="spellEnd"/>
            <w:r w:rsidRPr="00E86795">
              <w:rPr>
                <w:lang w:val="en-GB"/>
              </w:rPr>
              <w:t>)/</w:t>
            </w:r>
            <w:proofErr w:type="spellStart"/>
            <w:r w:rsidRPr="00E86795">
              <w:rPr>
                <w:lang w:val="en-GB"/>
              </w:rPr>
              <w:t>stmd:MetaData</w:t>
            </w:r>
            <w:proofErr w:type="spellEnd"/>
          </w:p>
        </w:tc>
      </w:tr>
      <w:tr w:rsidR="00B871EB" w:rsidRPr="002214C7" w:rsidTr="00983D6F">
        <w:trPr>
          <w:jc w:val="center"/>
        </w:trPr>
        <w:tc>
          <w:tcPr>
            <w:tcW w:w="2996" w:type="dxa"/>
            <w:shd w:val="clear" w:color="auto" w:fill="E7E6E6" w:themeFill="background2"/>
          </w:tcPr>
          <w:p w:rsidR="00B871EB" w:rsidRPr="002214C7" w:rsidRDefault="00B871EB" w:rsidP="00983D6F">
            <w:pPr>
              <w:rPr>
                <w:lang w:val="en-GB"/>
              </w:rPr>
            </w:pPr>
            <w:r w:rsidRPr="002214C7">
              <w:rPr>
                <w:lang w:val="en-GB"/>
              </w:rPr>
              <w:t>Attribute name</w:t>
            </w:r>
          </w:p>
        </w:tc>
        <w:tc>
          <w:tcPr>
            <w:tcW w:w="2077" w:type="dxa"/>
            <w:shd w:val="clear" w:color="auto" w:fill="E7E6E6" w:themeFill="background2"/>
          </w:tcPr>
          <w:p w:rsidR="00B871EB" w:rsidRPr="002214C7" w:rsidRDefault="00B871EB" w:rsidP="00983D6F">
            <w:pPr>
              <w:rPr>
                <w:lang w:val="en-GB"/>
              </w:rPr>
            </w:pPr>
            <w:r w:rsidRPr="002214C7">
              <w:rPr>
                <w:lang w:val="en-GB"/>
              </w:rPr>
              <w:t>Optional/Mandatory</w:t>
            </w:r>
          </w:p>
        </w:tc>
        <w:tc>
          <w:tcPr>
            <w:tcW w:w="3999" w:type="dxa"/>
            <w:shd w:val="clear" w:color="auto" w:fill="E7E6E6" w:themeFill="background2"/>
          </w:tcPr>
          <w:p w:rsidR="00B871EB" w:rsidRPr="002214C7" w:rsidRDefault="00B871EB" w:rsidP="00983D6F">
            <w:pPr>
              <w:rPr>
                <w:lang w:val="en-GB"/>
              </w:rPr>
            </w:pPr>
            <w:r w:rsidRPr="002214C7">
              <w:rPr>
                <w:lang w:val="en-GB"/>
              </w:rPr>
              <w:t>Attribute description</w:t>
            </w:r>
          </w:p>
        </w:tc>
      </w:tr>
      <w:tr w:rsidR="00B871EB" w:rsidRPr="00DE1BCB" w:rsidTr="00983D6F">
        <w:trPr>
          <w:jc w:val="center"/>
        </w:trPr>
        <w:tc>
          <w:tcPr>
            <w:tcW w:w="2996" w:type="dxa"/>
          </w:tcPr>
          <w:p w:rsidR="00B871EB" w:rsidRDefault="00B871EB" w:rsidP="00983D6F">
            <w:pPr>
              <w:rPr>
                <w:lang w:val="en-GB"/>
              </w:rPr>
            </w:pPr>
            <w:r>
              <w:rPr>
                <w:lang w:val="en-GB"/>
              </w:rPr>
              <w:t>kind</w:t>
            </w:r>
          </w:p>
        </w:tc>
        <w:tc>
          <w:tcPr>
            <w:tcW w:w="2077" w:type="dxa"/>
          </w:tcPr>
          <w:p w:rsidR="00B871EB" w:rsidRDefault="00B871EB" w:rsidP="00983D6F">
            <w:pPr>
              <w:rPr>
                <w:lang w:val="en-GB"/>
              </w:rPr>
            </w:pPr>
            <w:r>
              <w:rPr>
                <w:lang w:val="en-GB"/>
              </w:rPr>
              <w:t>mandatory</w:t>
            </w:r>
          </w:p>
        </w:tc>
        <w:tc>
          <w:tcPr>
            <w:tcW w:w="3999" w:type="dxa"/>
          </w:tcPr>
          <w:p w:rsidR="00B871EB" w:rsidRDefault="00B871EB" w:rsidP="00983D6F">
            <w:pPr>
              <w:rPr>
                <w:lang w:val="en-GB"/>
              </w:rPr>
            </w:pPr>
            <w:r w:rsidRPr="00E86795">
              <w:rPr>
                <w:lang w:val="en-GB"/>
              </w:rPr>
              <w:t>This attribute indicates the kind of resource meta data that is referenced, i.e.</w:t>
            </w:r>
            <w:r>
              <w:rPr>
                <w:lang w:val="en-GB"/>
              </w:rPr>
              <w:t xml:space="preserve"> </w:t>
            </w:r>
            <w:r w:rsidRPr="00E86795">
              <w:rPr>
                <w:lang w:val="en-GB"/>
              </w:rPr>
              <w:t xml:space="preserve">what role it plays in relation to the resource being described. </w:t>
            </w:r>
          </w:p>
        </w:tc>
      </w:tr>
      <w:tr w:rsidR="00B871EB" w:rsidRPr="00DE1BCB" w:rsidTr="00983D6F">
        <w:trPr>
          <w:jc w:val="center"/>
        </w:trPr>
        <w:tc>
          <w:tcPr>
            <w:tcW w:w="2996" w:type="dxa"/>
          </w:tcPr>
          <w:p w:rsidR="00B871EB" w:rsidRDefault="00B871EB" w:rsidP="00983D6F">
            <w:pPr>
              <w:rPr>
                <w:lang w:val="en-GB"/>
              </w:rPr>
            </w:pPr>
            <w:r>
              <w:rPr>
                <w:lang w:val="en-GB"/>
              </w:rPr>
              <w:t>type</w:t>
            </w:r>
          </w:p>
        </w:tc>
        <w:tc>
          <w:tcPr>
            <w:tcW w:w="2077" w:type="dxa"/>
          </w:tcPr>
          <w:p w:rsidR="00B871EB" w:rsidRDefault="00B871EB" w:rsidP="00983D6F">
            <w:pPr>
              <w:rPr>
                <w:lang w:val="en-GB"/>
              </w:rPr>
            </w:pPr>
            <w:r>
              <w:rPr>
                <w:lang w:val="en-GB"/>
              </w:rPr>
              <w:t>mandatory</w:t>
            </w:r>
          </w:p>
        </w:tc>
        <w:tc>
          <w:tcPr>
            <w:tcW w:w="3999" w:type="dxa"/>
          </w:tcPr>
          <w:p w:rsidR="00B871EB" w:rsidRDefault="00B871EB" w:rsidP="00983D6F">
            <w:pPr>
              <w:rPr>
                <w:lang w:val="en-GB"/>
              </w:rPr>
            </w:pPr>
            <w:r w:rsidRPr="00E86795">
              <w:rPr>
                <w:lang w:val="en-GB"/>
              </w:rPr>
              <w:t>This mandatory attribute specifies the MIME type of the resource meta data, which</w:t>
            </w:r>
            <w:r>
              <w:rPr>
                <w:lang w:val="en-GB"/>
              </w:rPr>
              <w:t xml:space="preserve"> d</w:t>
            </w:r>
            <w:r w:rsidRPr="00E86795">
              <w:rPr>
                <w:lang w:val="en-GB"/>
              </w:rPr>
              <w:t>oes not have a default value.  If no specific MIME type can be indicated, then the type application/octet-stream is to be used.</w:t>
            </w:r>
          </w:p>
        </w:tc>
      </w:tr>
      <w:tr w:rsidR="00B871EB" w:rsidRPr="00DE1BCB" w:rsidTr="00983D6F">
        <w:trPr>
          <w:jc w:val="center"/>
        </w:trPr>
        <w:tc>
          <w:tcPr>
            <w:tcW w:w="2996" w:type="dxa"/>
          </w:tcPr>
          <w:p w:rsidR="00B871EB" w:rsidRDefault="00B871EB" w:rsidP="00983D6F">
            <w:pPr>
              <w:rPr>
                <w:lang w:val="en-GB"/>
              </w:rPr>
            </w:pPr>
            <w:r>
              <w:rPr>
                <w:lang w:val="en-GB"/>
              </w:rPr>
              <w:t>source</w:t>
            </w:r>
          </w:p>
        </w:tc>
        <w:tc>
          <w:tcPr>
            <w:tcW w:w="2077" w:type="dxa"/>
          </w:tcPr>
          <w:p w:rsidR="00B871EB" w:rsidRDefault="00B871EB" w:rsidP="00983D6F">
            <w:pPr>
              <w:rPr>
                <w:lang w:val="en-GB"/>
              </w:rPr>
            </w:pPr>
            <w:r>
              <w:rPr>
                <w:lang w:val="en-GB"/>
              </w:rPr>
              <w:t>optional</w:t>
            </w:r>
          </w:p>
        </w:tc>
        <w:tc>
          <w:tcPr>
            <w:tcW w:w="3999" w:type="dxa"/>
          </w:tcPr>
          <w:p w:rsidR="00B871EB" w:rsidRDefault="00B871EB" w:rsidP="00983D6F">
            <w:pPr>
              <w:rPr>
                <w:lang w:val="en-GB"/>
              </w:rPr>
            </w:pPr>
            <w:r>
              <w:rPr>
                <w:lang w:val="en-GB"/>
              </w:rPr>
              <w:t>T</w:t>
            </w:r>
            <w:r w:rsidRPr="00E86795">
              <w:rPr>
                <w:lang w:val="en-GB"/>
              </w:rPr>
              <w:t>his attribute indicates the source of the resource meta data as a</w:t>
            </w:r>
            <w:r>
              <w:rPr>
                <w:lang w:val="en-GB"/>
              </w:rPr>
              <w:t xml:space="preserve"> URI (cf. RFC 3986). </w:t>
            </w:r>
            <w:r w:rsidRPr="00E86795">
              <w:rPr>
                <w:lang w:val="en-GB"/>
              </w:rPr>
              <w:t>For purposes of the resolution of relative URIs</w:t>
            </w:r>
            <w:r>
              <w:rPr>
                <w:lang w:val="en-GB"/>
              </w:rPr>
              <w:t xml:space="preserve"> </w:t>
            </w:r>
            <w:r w:rsidRPr="00E86795">
              <w:rPr>
                <w:lang w:val="en-GB"/>
              </w:rPr>
              <w:t xml:space="preserve">the base URI is the URI of the STMD, if the </w:t>
            </w:r>
            <w:proofErr w:type="spellStart"/>
            <w:r w:rsidRPr="00E86795">
              <w:rPr>
                <w:lang w:val="en-GB"/>
              </w:rPr>
              <w:t>sourceBase</w:t>
            </w:r>
            <w:proofErr w:type="spellEnd"/>
            <w:r w:rsidRPr="00E86795">
              <w:rPr>
                <w:lang w:val="en-GB"/>
              </w:rPr>
              <w:t xml:space="preserve"> attribute is</w:t>
            </w:r>
            <w:r>
              <w:rPr>
                <w:lang w:val="en-GB"/>
              </w:rPr>
              <w:t xml:space="preserve"> </w:t>
            </w:r>
            <w:proofErr w:type="spellStart"/>
            <w:r w:rsidRPr="00E86795">
              <w:rPr>
                <w:lang w:val="en-GB"/>
              </w:rPr>
              <w:t>ot</w:t>
            </w:r>
            <w:proofErr w:type="spellEnd"/>
            <w:r w:rsidRPr="00E86795">
              <w:rPr>
                <w:lang w:val="en-GB"/>
              </w:rPr>
              <w:t xml:space="preserve"> specified or is specified as STMD, and the URI of the referenced</w:t>
            </w:r>
            <w:r>
              <w:rPr>
                <w:lang w:val="en-GB"/>
              </w:rPr>
              <w:t xml:space="preserve"> </w:t>
            </w:r>
            <w:r w:rsidRPr="00E86795">
              <w:rPr>
                <w:lang w:val="en-GB"/>
              </w:rPr>
              <w:t xml:space="preserve">resource if the </w:t>
            </w:r>
            <w:proofErr w:type="spellStart"/>
            <w:r w:rsidRPr="00E86795">
              <w:rPr>
                <w:lang w:val="en-GB"/>
              </w:rPr>
              <w:t>sourceBase</w:t>
            </w:r>
            <w:proofErr w:type="spellEnd"/>
            <w:r w:rsidRPr="00E86795">
              <w:rPr>
                <w:lang w:val="en-GB"/>
              </w:rPr>
              <w:t xml:space="preserve"> attribute is specified as resource.</w:t>
            </w:r>
            <w:r>
              <w:rPr>
                <w:lang w:val="en-GB"/>
              </w:rPr>
              <w:t xml:space="preserve"> T</w:t>
            </w:r>
            <w:r w:rsidRPr="00E86795">
              <w:rPr>
                <w:lang w:val="en-GB"/>
              </w:rPr>
              <w:t>his allows the specification of meta data sources that reside</w:t>
            </w:r>
            <w:r>
              <w:rPr>
                <w:lang w:val="en-GB"/>
              </w:rPr>
              <w:t xml:space="preserve"> </w:t>
            </w:r>
            <w:r w:rsidRPr="00E86795">
              <w:rPr>
                <w:lang w:val="en-GB"/>
              </w:rPr>
              <w:t>inside the resource (e.g. an FMU) through relative URIs.</w:t>
            </w:r>
            <w:r>
              <w:rPr>
                <w:lang w:val="en-GB"/>
              </w:rPr>
              <w:t xml:space="preserve"> </w:t>
            </w:r>
            <w:r w:rsidRPr="00E86795">
              <w:rPr>
                <w:lang w:val="en-GB"/>
              </w:rPr>
              <w:t>For meta data that are located alongside the STMD, relative URIs</w:t>
            </w:r>
            <w:r>
              <w:rPr>
                <w:lang w:val="en-GB"/>
              </w:rPr>
              <w:t xml:space="preserve"> </w:t>
            </w:r>
            <w:r w:rsidRPr="00E86795">
              <w:rPr>
                <w:lang w:val="en-GB"/>
              </w:rPr>
              <w:t>without scheme and authority can and should be used to specify the</w:t>
            </w:r>
            <w:r>
              <w:rPr>
                <w:lang w:val="en-GB"/>
              </w:rPr>
              <w:t xml:space="preserve"> </w:t>
            </w:r>
            <w:r w:rsidRPr="00E86795">
              <w:rPr>
                <w:lang w:val="en-GB"/>
              </w:rPr>
              <w:t>meta data sources.  For meta data that are packaged inside an SSP</w:t>
            </w:r>
            <w:r>
              <w:rPr>
                <w:lang w:val="en-GB"/>
              </w:rPr>
              <w:t xml:space="preserve"> </w:t>
            </w:r>
            <w:r w:rsidRPr="00E86795">
              <w:rPr>
                <w:lang w:val="en-GB"/>
              </w:rPr>
              <w:t>that contains this STMD, this is mandatory (in this way, the STMD</w:t>
            </w:r>
            <w:r>
              <w:rPr>
                <w:lang w:val="en-GB"/>
              </w:rPr>
              <w:t xml:space="preserve"> </w:t>
            </w:r>
            <w:r w:rsidRPr="00E86795">
              <w:rPr>
                <w:lang w:val="en-GB"/>
              </w:rPr>
              <w:t>URIs remain valid after unpacking the SSP into the file</w:t>
            </w:r>
            <w:r>
              <w:rPr>
                <w:lang w:val="en-GB"/>
              </w:rPr>
              <w:t xml:space="preserve"> </w:t>
            </w:r>
            <w:r w:rsidRPr="00E86795">
              <w:rPr>
                <w:lang w:val="en-GB"/>
              </w:rPr>
              <w:t>system).</w:t>
            </w:r>
            <w:r>
              <w:rPr>
                <w:lang w:val="en-GB"/>
              </w:rPr>
              <w:t xml:space="preserve"> </w:t>
            </w:r>
            <w:r w:rsidRPr="00E86795">
              <w:rPr>
                <w:lang w:val="en-GB"/>
              </w:rPr>
              <w:t>If the source attribute is missing, the meta data is provided</w:t>
            </w:r>
            <w:r>
              <w:rPr>
                <w:lang w:val="en-GB"/>
              </w:rPr>
              <w:t xml:space="preserve"> </w:t>
            </w:r>
            <w:r w:rsidRPr="00E86795">
              <w:rPr>
                <w:lang w:val="en-GB"/>
              </w:rPr>
              <w:t>inline as contents of the Content element, which must not be</w:t>
            </w:r>
            <w:r>
              <w:rPr>
                <w:lang w:val="en-GB"/>
              </w:rPr>
              <w:t xml:space="preserve"> </w:t>
            </w:r>
            <w:r w:rsidRPr="00E86795">
              <w:rPr>
                <w:lang w:val="en-GB"/>
              </w:rPr>
              <w:t xml:space="preserve">present otherwise. </w:t>
            </w:r>
          </w:p>
        </w:tc>
      </w:tr>
      <w:tr w:rsidR="00B871EB" w:rsidRPr="00DE1BCB" w:rsidTr="00983D6F">
        <w:trPr>
          <w:jc w:val="center"/>
        </w:trPr>
        <w:tc>
          <w:tcPr>
            <w:tcW w:w="2996" w:type="dxa"/>
          </w:tcPr>
          <w:p w:rsidR="00B871EB" w:rsidRDefault="00B871EB" w:rsidP="00983D6F">
            <w:pPr>
              <w:rPr>
                <w:lang w:val="en-GB"/>
              </w:rPr>
            </w:pPr>
            <w:proofErr w:type="spellStart"/>
            <w:r>
              <w:rPr>
                <w:lang w:val="en-GB"/>
              </w:rPr>
              <w:t>SourceBase</w:t>
            </w:r>
            <w:proofErr w:type="spellEnd"/>
          </w:p>
        </w:tc>
        <w:tc>
          <w:tcPr>
            <w:tcW w:w="2077" w:type="dxa"/>
          </w:tcPr>
          <w:p w:rsidR="00B871EB" w:rsidRDefault="00B871EB" w:rsidP="00983D6F">
            <w:pPr>
              <w:rPr>
                <w:lang w:val="en-GB"/>
              </w:rPr>
            </w:pPr>
            <w:r>
              <w:rPr>
                <w:lang w:val="en-GB"/>
              </w:rPr>
              <w:t>optional</w:t>
            </w:r>
          </w:p>
        </w:tc>
        <w:tc>
          <w:tcPr>
            <w:tcW w:w="3999" w:type="dxa"/>
          </w:tcPr>
          <w:p w:rsidR="00B871EB" w:rsidRPr="00AE1046" w:rsidRDefault="00B871EB" w:rsidP="00983D6F">
            <w:pPr>
              <w:keepNext/>
              <w:rPr>
                <w:lang w:val="en-GB"/>
              </w:rPr>
            </w:pPr>
            <w:r w:rsidRPr="00E86795">
              <w:rPr>
                <w:lang w:val="en-GB"/>
              </w:rPr>
              <w:t>Defines the base the source URI is resolved against:  If the attribute</w:t>
            </w:r>
            <w:r>
              <w:rPr>
                <w:lang w:val="en-GB"/>
              </w:rPr>
              <w:t xml:space="preserve"> </w:t>
            </w:r>
            <w:r w:rsidRPr="00E86795">
              <w:rPr>
                <w:lang w:val="en-GB"/>
              </w:rPr>
              <w:t>is missing or is specified as STMD, the source is resolved against the</w:t>
            </w:r>
            <w:r>
              <w:rPr>
                <w:lang w:val="en-GB"/>
              </w:rPr>
              <w:t xml:space="preserve"> </w:t>
            </w:r>
            <w:r w:rsidRPr="00E86795">
              <w:rPr>
                <w:lang w:val="en-GB"/>
              </w:rPr>
              <w:t>URI of the STMD, if the attribute is specified as resource the URI is</w:t>
            </w:r>
            <w:r>
              <w:rPr>
                <w:lang w:val="en-GB"/>
              </w:rPr>
              <w:t xml:space="preserve"> </w:t>
            </w:r>
            <w:r w:rsidRPr="00E86795">
              <w:rPr>
                <w:lang w:val="en-GB"/>
              </w:rPr>
              <w:t>resolved against the (resolved) URI of the resource source.</w:t>
            </w:r>
          </w:p>
        </w:tc>
      </w:tr>
    </w:tbl>
    <w:p w:rsidR="00B871EB" w:rsidRPr="00D365B4" w:rsidRDefault="00B871EB" w:rsidP="00B871EB">
      <w:pPr>
        <w:pStyle w:val="Beschriftung"/>
        <w:rPr>
          <w:lang w:val="en-GB"/>
        </w:rPr>
      </w:pPr>
      <w:r w:rsidRPr="00D365B4">
        <w:rPr>
          <w:lang w:val="en-GB"/>
        </w:rPr>
        <w:t xml:space="preserve">Figure </w:t>
      </w:r>
      <w:r>
        <w:fldChar w:fldCharType="begin"/>
      </w:r>
      <w:r w:rsidRPr="00D365B4">
        <w:rPr>
          <w:lang w:val="en-GB"/>
        </w:rPr>
        <w:instrText xml:space="preserve"> SEQ Figure \* ARABIC </w:instrText>
      </w:r>
      <w:r>
        <w:fldChar w:fldCharType="separate"/>
      </w:r>
      <w:r w:rsidR="00E713D1">
        <w:rPr>
          <w:noProof/>
          <w:lang w:val="en-GB"/>
        </w:rPr>
        <w:t>23</w:t>
      </w:r>
      <w:r>
        <w:fldChar w:fldCharType="end"/>
      </w:r>
      <w:r w:rsidRPr="00D365B4">
        <w:rPr>
          <w:lang w:val="en-GB"/>
        </w:rPr>
        <w:t xml:space="preserve">: </w:t>
      </w:r>
      <w:proofErr w:type="spellStart"/>
      <w:r w:rsidRPr="00D365B4">
        <w:rPr>
          <w:lang w:val="en-GB"/>
        </w:rPr>
        <w:t>MetaData</w:t>
      </w:r>
      <w:proofErr w:type="spellEnd"/>
      <w:r w:rsidRPr="00D365B4">
        <w:rPr>
          <w:lang w:val="en-GB"/>
        </w:rPr>
        <w:t xml:space="preserve"> </w:t>
      </w:r>
      <w:proofErr w:type="spellStart"/>
      <w:r w:rsidRPr="00D365B4">
        <w:rPr>
          <w:lang w:val="en-GB"/>
        </w:rPr>
        <w:t>sttributes</w:t>
      </w:r>
      <w:proofErr w:type="spellEnd"/>
    </w:p>
    <w:p w:rsidR="00B871EB" w:rsidRDefault="00B871EB" w:rsidP="00B871EB">
      <w:pPr>
        <w:pStyle w:val="berschrift4"/>
        <w:rPr>
          <w:lang w:val="en-GB"/>
        </w:rPr>
      </w:pPr>
      <w:r>
        <w:rPr>
          <w:lang w:val="en-GB"/>
        </w:rPr>
        <w:lastRenderedPageBreak/>
        <w:t>Content</w:t>
      </w:r>
    </w:p>
    <w:p w:rsidR="00171488" w:rsidRDefault="00B871EB" w:rsidP="00171488">
      <w:pPr>
        <w:rPr>
          <w:lang w:val="en-GB"/>
        </w:rPr>
      </w:pPr>
      <w:r>
        <w:rPr>
          <w:rFonts w:cstheme="minorHAnsi"/>
          <w:lang w:val="en-GB"/>
        </w:rPr>
        <w:t>Fo</w:t>
      </w:r>
      <w:r w:rsidR="00171488">
        <w:rPr>
          <w:rFonts w:cstheme="minorHAnsi"/>
          <w:lang w:val="en-GB"/>
        </w:rPr>
        <w:t xml:space="preserve">r details of the Content </w:t>
      </w:r>
      <w:r w:rsidR="00171488">
        <w:rPr>
          <w:lang w:val="en-GB"/>
        </w:rPr>
        <w:t xml:space="preserve">structure and attributes see </w:t>
      </w:r>
      <w:proofErr w:type="spellStart"/>
      <w:r w:rsidR="00171488">
        <w:rPr>
          <w:lang w:val="en-GB"/>
        </w:rPr>
        <w:t>chapt</w:t>
      </w:r>
      <w:proofErr w:type="spellEnd"/>
      <w:r w:rsidR="00171488">
        <w:rPr>
          <w:lang w:val="en-GB"/>
        </w:rPr>
        <w:t xml:space="preserve">. </w:t>
      </w:r>
      <w:r w:rsidR="00171488">
        <w:rPr>
          <w:lang w:val="en-GB"/>
        </w:rPr>
        <w:fldChar w:fldCharType="begin"/>
      </w:r>
      <w:r w:rsidR="00171488">
        <w:rPr>
          <w:lang w:val="en-GB"/>
        </w:rPr>
        <w:instrText xml:space="preserve"> REF _Ref27586412 \r \h </w:instrText>
      </w:r>
      <w:r w:rsidR="00171488">
        <w:rPr>
          <w:lang w:val="en-GB"/>
        </w:rPr>
      </w:r>
      <w:r w:rsidR="00171488">
        <w:rPr>
          <w:lang w:val="en-GB"/>
        </w:rPr>
        <w:fldChar w:fldCharType="separate"/>
      </w:r>
      <w:r w:rsidR="00E713D1">
        <w:rPr>
          <w:lang w:val="en-GB"/>
        </w:rPr>
        <w:t>5.9</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_Ref27586420 \h </w:instrText>
      </w:r>
      <w:r w:rsidR="00171488">
        <w:rPr>
          <w:lang w:val="en-GB"/>
        </w:rPr>
      </w:r>
      <w:r w:rsidR="00171488">
        <w:rPr>
          <w:lang w:val="en-GB"/>
        </w:rPr>
        <w:fldChar w:fldCharType="separate"/>
      </w:r>
      <w:proofErr w:type="spellStart"/>
      <w:r w:rsidR="00E713D1">
        <w:t>ContentType</w:t>
      </w:r>
      <w:proofErr w:type="spellEnd"/>
      <w:r w:rsidR="00171488">
        <w:rPr>
          <w:lang w:val="en-GB"/>
        </w:rPr>
        <w:fldChar w:fldCharType="end"/>
      </w:r>
    </w:p>
    <w:p w:rsidR="00B871EB" w:rsidRDefault="00B871EB" w:rsidP="00171488">
      <w:pPr>
        <w:pStyle w:val="berschrift4"/>
        <w:rPr>
          <w:lang w:val="en-GB"/>
        </w:rPr>
      </w:pPr>
      <w:r>
        <w:rPr>
          <w:lang w:val="en-GB"/>
        </w:rPr>
        <w:t>Signature</w:t>
      </w:r>
    </w:p>
    <w:p w:rsidR="00B871EB" w:rsidRPr="00B871EB" w:rsidRDefault="00B871EB" w:rsidP="00B871EB">
      <w:pPr>
        <w:rPr>
          <w:lang w:val="en-GB"/>
        </w:rPr>
      </w:pPr>
      <w:r>
        <w:rPr>
          <w:lang w:val="en-GB"/>
        </w:rPr>
        <w:t xml:space="preserve">For the details of </w:t>
      </w:r>
      <w:r w:rsidR="006726A5">
        <w:rPr>
          <w:lang w:val="en-GB"/>
        </w:rPr>
        <w:t>Signature</w:t>
      </w:r>
      <w:r>
        <w:rPr>
          <w:lang w:val="en-GB"/>
        </w:rPr>
        <w:t xml:space="preserve">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B871EB" w:rsidRDefault="00B871EB" w:rsidP="00B871EB">
      <w:pPr>
        <w:pStyle w:val="berschrift4"/>
        <w:rPr>
          <w:lang w:val="en-GB"/>
        </w:rPr>
      </w:pPr>
      <w:r>
        <w:rPr>
          <w:lang w:val="en-GB"/>
        </w:rPr>
        <w:t>Classification</w:t>
      </w:r>
    </w:p>
    <w:p w:rsidR="00B871EB" w:rsidRPr="00B871EB" w:rsidRDefault="00B871EB" w:rsidP="00B871EB">
      <w:pPr>
        <w:rPr>
          <w:lang w:val="en-GB"/>
        </w:rPr>
      </w:pPr>
      <w:r>
        <w:rPr>
          <w:lang w:val="en-GB"/>
        </w:rPr>
        <w:t>For the details of Classification structure and attributes s</w:t>
      </w:r>
      <w:r w:rsidR="00171488">
        <w:rPr>
          <w:lang w:val="en-GB"/>
        </w:rPr>
        <w:t>ee chapt.</w:t>
      </w:r>
      <w:r w:rsidR="00171488">
        <w:rPr>
          <w:lang w:val="en-GB"/>
        </w:rPr>
        <w:fldChar w:fldCharType="begin"/>
      </w:r>
      <w:r w:rsidR="00171488">
        <w:rPr>
          <w:lang w:val="en-GB"/>
        </w:rPr>
        <w:instrText xml:space="preserve"> REF _Ref27573933 \r \h </w:instrText>
      </w:r>
      <w:r w:rsidR="00171488">
        <w:rPr>
          <w:lang w:val="en-GB"/>
        </w:rPr>
      </w:r>
      <w:r w:rsidR="00171488">
        <w:rPr>
          <w:lang w:val="en-GB"/>
        </w:rPr>
        <w:fldChar w:fldCharType="separate"/>
      </w:r>
      <w:r w:rsidR="00E713D1">
        <w:rPr>
          <w:lang w:val="en-GB"/>
        </w:rPr>
        <w:t>5.10</w:t>
      </w:r>
      <w:r w:rsidR="00171488">
        <w:rPr>
          <w:lang w:val="en-GB"/>
        </w:rPr>
        <w:fldChar w:fldCharType="end"/>
      </w:r>
      <w:r w:rsidR="00171488">
        <w:rPr>
          <w:lang w:val="en-GB"/>
        </w:rPr>
        <w:t xml:space="preserve"> </w:t>
      </w:r>
      <w:r w:rsidR="00171488">
        <w:rPr>
          <w:lang w:val="en-GB"/>
        </w:rPr>
        <w:fldChar w:fldCharType="begin"/>
      </w:r>
      <w:r w:rsidR="00171488">
        <w:rPr>
          <w:lang w:val="en-GB"/>
        </w:rPr>
        <w:instrText xml:space="preserve"> REF _Ref27573933 \h </w:instrText>
      </w:r>
      <w:r w:rsidR="00171488">
        <w:rPr>
          <w:lang w:val="en-GB"/>
        </w:rPr>
      </w:r>
      <w:r w:rsidR="00171488">
        <w:rPr>
          <w:lang w:val="en-GB"/>
        </w:rPr>
        <w:fldChar w:fldCharType="separate"/>
      </w:r>
      <w:r w:rsidR="00E713D1">
        <w:rPr>
          <w:lang w:val="en-GB"/>
        </w:rPr>
        <w:t>Classification</w:t>
      </w:r>
      <w:r w:rsidR="00171488">
        <w:rPr>
          <w:lang w:val="en-GB"/>
        </w:rPr>
        <w:fldChar w:fldCharType="end"/>
      </w:r>
    </w:p>
    <w:p w:rsidR="00B871EB" w:rsidRDefault="00B871EB" w:rsidP="00B871EB">
      <w:pPr>
        <w:pStyle w:val="berschrift4"/>
        <w:rPr>
          <w:lang w:val="en-GB"/>
        </w:rPr>
      </w:pPr>
      <w:r>
        <w:rPr>
          <w:lang w:val="en-GB"/>
        </w:rPr>
        <w:t>Annotations</w:t>
      </w:r>
    </w:p>
    <w:p w:rsidR="0091371D" w:rsidRDefault="0091371D" w:rsidP="0091371D">
      <w:pPr>
        <w:rPr>
          <w:lang w:val="en-GB"/>
        </w:rPr>
      </w:pPr>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27568F" w:rsidRDefault="0027568F" w:rsidP="00B871EB">
      <w:pPr>
        <w:pStyle w:val="berschrift3"/>
        <w:rPr>
          <w:lang w:val="en-GB"/>
        </w:rPr>
      </w:pPr>
      <w:bookmarkStart w:id="139" w:name="_Toc27729771"/>
      <w:r>
        <w:rPr>
          <w:lang w:val="en-GB"/>
        </w:rPr>
        <w:t>Signature</w:t>
      </w:r>
      <w:bookmarkEnd w:id="139"/>
    </w:p>
    <w:p w:rsidR="00B871EB" w:rsidRPr="00B871EB" w:rsidRDefault="00B871EB" w:rsidP="00B871EB">
      <w:pPr>
        <w:rPr>
          <w:lang w:val="en-GB"/>
        </w:rPr>
      </w:pPr>
      <w:r>
        <w:rPr>
          <w:lang w:val="en-GB"/>
        </w:rPr>
        <w:t xml:space="preserve">For the details of Classification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_Ref27490959 \r \h </w:instrText>
      </w:r>
      <w:r>
        <w:rPr>
          <w:lang w:val="en-GB"/>
        </w:rPr>
      </w:r>
      <w:r>
        <w:rPr>
          <w:lang w:val="en-GB"/>
        </w:rPr>
        <w:fldChar w:fldCharType="separate"/>
      </w:r>
      <w:r w:rsidR="00E713D1">
        <w:rPr>
          <w:lang w:val="en-GB"/>
        </w:rPr>
        <w:t>5.7</w:t>
      </w:r>
      <w:r>
        <w:rPr>
          <w:lang w:val="en-GB"/>
        </w:rPr>
        <w:fldChar w:fldCharType="end"/>
      </w:r>
      <w:r>
        <w:rPr>
          <w:lang w:val="en-GB"/>
        </w:rPr>
        <w:t xml:space="preserve"> </w:t>
      </w:r>
      <w:r>
        <w:rPr>
          <w:lang w:val="en-GB"/>
        </w:rPr>
        <w:fldChar w:fldCharType="begin"/>
      </w:r>
      <w:r>
        <w:rPr>
          <w:lang w:val="en-GB"/>
        </w:rPr>
        <w:instrText xml:space="preserve"> REF _Ref27490959 \h </w:instrText>
      </w:r>
      <w:r>
        <w:rPr>
          <w:lang w:val="en-GB"/>
        </w:rPr>
      </w:r>
      <w:r>
        <w:rPr>
          <w:lang w:val="en-GB"/>
        </w:rPr>
        <w:fldChar w:fldCharType="separate"/>
      </w:r>
      <w:proofErr w:type="spellStart"/>
      <w:r w:rsidR="00E713D1">
        <w:t>SignatureType</w:t>
      </w:r>
      <w:proofErr w:type="spellEnd"/>
      <w:r>
        <w:rPr>
          <w:lang w:val="en-GB"/>
        </w:rPr>
        <w:fldChar w:fldCharType="end"/>
      </w:r>
      <w:r>
        <w:rPr>
          <w:lang w:val="en-GB"/>
        </w:rPr>
        <w:t>.</w:t>
      </w:r>
    </w:p>
    <w:p w:rsidR="0027568F" w:rsidRDefault="00927D87" w:rsidP="00927D87">
      <w:pPr>
        <w:pStyle w:val="berschrift3"/>
        <w:rPr>
          <w:lang w:val="en-GB"/>
        </w:rPr>
      </w:pPr>
      <w:bookmarkStart w:id="140" w:name="_Toc27729772"/>
      <w:r>
        <w:rPr>
          <w:lang w:val="en-GB"/>
        </w:rPr>
        <w:t>Classification</w:t>
      </w:r>
      <w:bookmarkEnd w:id="140"/>
    </w:p>
    <w:p w:rsidR="00171488" w:rsidRDefault="00171488" w:rsidP="00171488">
      <w:pPr>
        <w:rPr>
          <w:lang w:val="en-GB"/>
        </w:rPr>
      </w:pPr>
      <w:r>
        <w:rPr>
          <w:lang w:val="en-GB"/>
        </w:rPr>
        <w:t>For the details of Classification structure and attributes see chapt.</w:t>
      </w:r>
      <w:r>
        <w:rPr>
          <w:lang w:val="en-GB"/>
        </w:rPr>
        <w:fldChar w:fldCharType="begin"/>
      </w:r>
      <w:r>
        <w:rPr>
          <w:lang w:val="en-GB"/>
        </w:rPr>
        <w:instrText xml:space="preserve"> REF _Ref27573933 \r \h </w:instrText>
      </w:r>
      <w:r>
        <w:rPr>
          <w:lang w:val="en-GB"/>
        </w:rPr>
      </w:r>
      <w:r>
        <w:rPr>
          <w:lang w:val="en-GB"/>
        </w:rPr>
        <w:fldChar w:fldCharType="separate"/>
      </w:r>
      <w:r w:rsidR="00E713D1">
        <w:rPr>
          <w:lang w:val="en-GB"/>
        </w:rPr>
        <w:t>5.10</w:t>
      </w:r>
      <w:r>
        <w:rPr>
          <w:lang w:val="en-GB"/>
        </w:rPr>
        <w:fldChar w:fldCharType="end"/>
      </w:r>
      <w:r>
        <w:rPr>
          <w:lang w:val="en-GB"/>
        </w:rPr>
        <w:t xml:space="preserve"> </w:t>
      </w:r>
      <w:r>
        <w:rPr>
          <w:lang w:val="en-GB"/>
        </w:rPr>
        <w:fldChar w:fldCharType="begin"/>
      </w:r>
      <w:r>
        <w:rPr>
          <w:lang w:val="en-GB"/>
        </w:rPr>
        <w:instrText xml:space="preserve"> REF _Ref27573933 \h </w:instrText>
      </w:r>
      <w:r>
        <w:rPr>
          <w:lang w:val="en-GB"/>
        </w:rPr>
      </w:r>
      <w:r>
        <w:rPr>
          <w:lang w:val="en-GB"/>
        </w:rPr>
        <w:fldChar w:fldCharType="separate"/>
      </w:r>
      <w:r w:rsidR="00E713D1">
        <w:rPr>
          <w:lang w:val="en-GB"/>
        </w:rPr>
        <w:t>Classification</w:t>
      </w:r>
      <w:r>
        <w:rPr>
          <w:lang w:val="en-GB"/>
        </w:rPr>
        <w:fldChar w:fldCharType="end"/>
      </w:r>
    </w:p>
    <w:p w:rsidR="00927D87" w:rsidRPr="0027568F" w:rsidRDefault="00927D87" w:rsidP="00927D87">
      <w:pPr>
        <w:pStyle w:val="berschrift3"/>
        <w:rPr>
          <w:lang w:val="en-GB"/>
        </w:rPr>
      </w:pPr>
      <w:bookmarkStart w:id="141" w:name="_Toc27729773"/>
      <w:r>
        <w:rPr>
          <w:lang w:val="en-GB"/>
        </w:rPr>
        <w:t>Annotations</w:t>
      </w:r>
      <w:bookmarkEnd w:id="141"/>
    </w:p>
    <w:p w:rsidR="006726A5" w:rsidRDefault="006726A5" w:rsidP="006726A5">
      <w:pPr>
        <w:rPr>
          <w:lang w:val="en-GB"/>
        </w:rPr>
      </w:pPr>
      <w:bookmarkStart w:id="142" w:name="_Ref27493518"/>
      <w:bookmarkStart w:id="143" w:name="_Ref27493525"/>
      <w:r>
        <w:rPr>
          <w:lang w:val="en-GB"/>
        </w:rPr>
        <w:t xml:space="preserve">For the details of Annotations structure and attributes see </w:t>
      </w:r>
      <w:proofErr w:type="spellStart"/>
      <w:r>
        <w:rPr>
          <w:lang w:val="en-GB"/>
        </w:rPr>
        <w:t>chapt</w:t>
      </w:r>
      <w:proofErr w:type="spellEnd"/>
      <w:r>
        <w:rPr>
          <w:lang w:val="en-GB"/>
        </w:rPr>
        <w:t xml:space="preserve">. </w:t>
      </w:r>
      <w:r>
        <w:rPr>
          <w:lang w:val="en-GB"/>
        </w:rPr>
        <w:fldChar w:fldCharType="begin"/>
      </w:r>
      <w:r>
        <w:rPr>
          <w:lang w:val="en-GB"/>
        </w:rPr>
        <w:instrText xml:space="preserve"> REF _Ref27572527 \r \h </w:instrText>
      </w:r>
      <w:r>
        <w:rPr>
          <w:lang w:val="en-GB"/>
        </w:rPr>
      </w:r>
      <w:r>
        <w:rPr>
          <w:lang w:val="en-GB"/>
        </w:rPr>
        <w:fldChar w:fldCharType="separate"/>
      </w:r>
      <w:r w:rsidR="00E713D1">
        <w:rPr>
          <w:lang w:val="en-GB"/>
        </w:rPr>
        <w:t>5.11</w:t>
      </w:r>
      <w:r>
        <w:rPr>
          <w:lang w:val="en-GB"/>
        </w:rPr>
        <w:fldChar w:fldCharType="end"/>
      </w:r>
      <w:r>
        <w:rPr>
          <w:lang w:val="en-GB"/>
        </w:rPr>
        <w:t xml:space="preserve"> </w:t>
      </w:r>
      <w:r>
        <w:rPr>
          <w:lang w:val="en-GB"/>
        </w:rPr>
        <w:fldChar w:fldCharType="begin"/>
      </w:r>
      <w:r>
        <w:rPr>
          <w:lang w:val="en-GB"/>
        </w:rPr>
        <w:instrText xml:space="preserve"> REF _Ref27572527 \h </w:instrText>
      </w:r>
      <w:r>
        <w:rPr>
          <w:lang w:val="en-GB"/>
        </w:rPr>
      </w:r>
      <w:r>
        <w:rPr>
          <w:lang w:val="en-GB"/>
        </w:rPr>
        <w:fldChar w:fldCharType="separate"/>
      </w:r>
      <w:proofErr w:type="spellStart"/>
      <w:r w:rsidR="00E713D1">
        <w:t>Annotations</w:t>
      </w:r>
      <w:proofErr w:type="spellEnd"/>
      <w:r>
        <w:rPr>
          <w:lang w:val="en-GB"/>
        </w:rPr>
        <w:fldChar w:fldCharType="end"/>
      </w:r>
      <w:r>
        <w:rPr>
          <w:lang w:val="en-GB"/>
        </w:rPr>
        <w:t>.</w:t>
      </w:r>
    </w:p>
    <w:p w:rsidR="00E679F9" w:rsidRDefault="00861694" w:rsidP="00E679F9">
      <w:pPr>
        <w:pStyle w:val="berschrift2"/>
      </w:pPr>
      <w:bookmarkStart w:id="144" w:name="_Ref27586136"/>
      <w:bookmarkStart w:id="145" w:name="_Ref27586145"/>
      <w:bookmarkStart w:id="146" w:name="_Ref27586215"/>
      <w:bookmarkStart w:id="147" w:name="_Ref27586222"/>
      <w:bookmarkStart w:id="148" w:name="_Ref27586264"/>
      <w:bookmarkStart w:id="149" w:name="_Ref27586269"/>
      <w:bookmarkStart w:id="150" w:name="_Ref27586412"/>
      <w:bookmarkStart w:id="151" w:name="_Ref27586420"/>
      <w:bookmarkStart w:id="152" w:name="_Toc27729774"/>
      <w:proofErr w:type="spellStart"/>
      <w:r>
        <w:t>ContentT</w:t>
      </w:r>
      <w:r w:rsidR="00E679F9">
        <w:t>ype</w:t>
      </w:r>
      <w:bookmarkEnd w:id="142"/>
      <w:bookmarkEnd w:id="143"/>
      <w:bookmarkEnd w:id="144"/>
      <w:bookmarkEnd w:id="145"/>
      <w:bookmarkEnd w:id="146"/>
      <w:bookmarkEnd w:id="147"/>
      <w:bookmarkEnd w:id="148"/>
      <w:bookmarkEnd w:id="149"/>
      <w:bookmarkEnd w:id="150"/>
      <w:bookmarkEnd w:id="151"/>
      <w:bookmarkEnd w:id="152"/>
      <w:proofErr w:type="spellEnd"/>
    </w:p>
    <w:p w:rsidR="00696B56" w:rsidRDefault="00861694" w:rsidP="00861694">
      <w:pPr>
        <w:rPr>
          <w:rFonts w:cstheme="minorHAnsi"/>
          <w:lang w:val="en-GB"/>
        </w:rPr>
      </w:pPr>
      <w:r w:rsidRPr="00861694">
        <w:rPr>
          <w:rFonts w:cstheme="minorHAnsi"/>
          <w:lang w:val="en-GB"/>
        </w:rPr>
        <w:t xml:space="preserve">This optional element can contain </w:t>
      </w:r>
      <w:proofErr w:type="spellStart"/>
      <w:r w:rsidRPr="00861694">
        <w:rPr>
          <w:rFonts w:cstheme="minorHAnsi"/>
          <w:lang w:val="en-GB"/>
        </w:rPr>
        <w:t>inlined</w:t>
      </w:r>
      <w:proofErr w:type="spellEnd"/>
      <w:r w:rsidRPr="00861694">
        <w:rPr>
          <w:rFonts w:cstheme="minorHAnsi"/>
          <w:lang w:val="en-GB"/>
        </w:rPr>
        <w:t xml:space="preserve"> content </w:t>
      </w:r>
      <w:r>
        <w:rPr>
          <w:rFonts w:cstheme="minorHAnsi"/>
          <w:lang w:val="en-GB"/>
        </w:rPr>
        <w:t xml:space="preserve">of an entity. If it is present, </w:t>
      </w:r>
      <w:r w:rsidRPr="00861694">
        <w:rPr>
          <w:rFonts w:cstheme="minorHAnsi"/>
          <w:lang w:val="en-GB"/>
        </w:rPr>
        <w:t>then the attribute source of the enclosi</w:t>
      </w:r>
      <w:r>
        <w:rPr>
          <w:rFonts w:cstheme="minorHAnsi"/>
          <w:lang w:val="en-GB"/>
        </w:rPr>
        <w:t>ng element must not be present.</w:t>
      </w:r>
    </w:p>
    <w:p w:rsidR="00861694" w:rsidRDefault="00861694" w:rsidP="00861694">
      <w:pPr>
        <w:keepNext/>
        <w:jc w:val="center"/>
      </w:pPr>
      <w:r w:rsidRPr="00861694">
        <w:rPr>
          <w:rFonts w:cstheme="minorHAnsi"/>
          <w:noProof/>
          <w:lang w:eastAsia="de-DE"/>
        </w:rPr>
        <w:drawing>
          <wp:inline distT="0" distB="0" distL="0" distR="0" wp14:anchorId="514CB13D" wp14:editId="3ACFB795">
            <wp:extent cx="2210108" cy="438211"/>
            <wp:effectExtent l="57150" t="19050" r="57150" b="952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0108" cy="438211"/>
                    </a:xfrm>
                    <a:prstGeom prst="rect">
                      <a:avLst/>
                    </a:prstGeom>
                    <a:effectLst>
                      <a:outerShdw blurRad="50800" dist="38100" dir="5400000" algn="t" rotWithShape="0">
                        <a:prstClr val="black">
                          <a:alpha val="40000"/>
                        </a:prstClr>
                      </a:outerShdw>
                    </a:effectLst>
                  </pic:spPr>
                </pic:pic>
              </a:graphicData>
            </a:graphic>
          </wp:inline>
        </w:drawing>
      </w:r>
    </w:p>
    <w:p w:rsidR="00861694" w:rsidRPr="00861694" w:rsidRDefault="00861694" w:rsidP="00861694">
      <w:pPr>
        <w:pStyle w:val="Beschriftung"/>
        <w:rPr>
          <w:lang w:val="en-GB"/>
        </w:rPr>
      </w:pPr>
      <w:r w:rsidRPr="00861694">
        <w:rPr>
          <w:lang w:val="en-GB"/>
        </w:rPr>
        <w:t xml:space="preserve">Figure </w:t>
      </w:r>
      <w:r>
        <w:fldChar w:fldCharType="begin"/>
      </w:r>
      <w:r w:rsidRPr="00861694">
        <w:rPr>
          <w:lang w:val="en-GB"/>
        </w:rPr>
        <w:instrText xml:space="preserve"> SEQ Figure \* ARABIC </w:instrText>
      </w:r>
      <w:r>
        <w:fldChar w:fldCharType="separate"/>
      </w:r>
      <w:r w:rsidR="00E713D1">
        <w:rPr>
          <w:noProof/>
          <w:lang w:val="en-GB"/>
        </w:rPr>
        <w:t>24</w:t>
      </w:r>
      <w:r>
        <w:fldChar w:fldCharType="end"/>
      </w:r>
      <w:r w:rsidRPr="00861694">
        <w:rPr>
          <w:lang w:val="en-GB"/>
        </w:rPr>
        <w:t xml:space="preserve">; </w:t>
      </w:r>
      <w:proofErr w:type="spellStart"/>
      <w:r w:rsidRPr="00861694">
        <w:rPr>
          <w:lang w:val="en-GB"/>
        </w:rPr>
        <w:t>ContentType</w:t>
      </w:r>
      <w:proofErr w:type="spellEnd"/>
      <w:r w:rsidRPr="00861694">
        <w:rPr>
          <w:lang w:val="en-GB"/>
        </w:rPr>
        <w:t xml:space="preserve"> structure</w:t>
      </w:r>
    </w:p>
    <w:p w:rsidR="00F93325" w:rsidRDefault="00F93325" w:rsidP="00861694">
      <w:pPr>
        <w:rPr>
          <w:lang w:val="en-GB"/>
        </w:rPr>
      </w:pPr>
      <w:r>
        <w:rPr>
          <w:lang w:val="en-GB"/>
        </w:rPr>
        <w:t xml:space="preserve">The </w:t>
      </w:r>
      <w:proofErr w:type="spellStart"/>
      <w:r>
        <w:rPr>
          <w:lang w:val="en-GB"/>
        </w:rPr>
        <w:t>ContentType</w:t>
      </w:r>
      <w:proofErr w:type="spellEnd"/>
      <w:r>
        <w:rPr>
          <w:lang w:val="en-GB"/>
        </w:rP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Tr="007452BA">
        <w:tc>
          <w:tcPr>
            <w:tcW w:w="9062" w:type="dxa"/>
            <w:gridSpan w:val="2"/>
            <w:shd w:val="clear" w:color="auto" w:fill="D9D9D9" w:themeFill="background1" w:themeFillShade="D9"/>
          </w:tcPr>
          <w:p w:rsidR="00F93325" w:rsidRDefault="002214C7" w:rsidP="007452BA">
            <w:pPr>
              <w:rPr>
                <w:lang w:val="en-GB"/>
              </w:rPr>
            </w:pPr>
            <w:r>
              <w:rPr>
                <w:lang w:val="en-GB"/>
              </w:rPr>
              <w:t xml:space="preserve">Element </w:t>
            </w:r>
            <w:r w:rsidR="00F93325">
              <w:rPr>
                <w:lang w:val="en-GB"/>
              </w:rPr>
              <w:t>name</w:t>
            </w:r>
          </w:p>
        </w:tc>
      </w:tr>
      <w:tr w:rsidR="00F93325" w:rsidTr="007452BA">
        <w:tc>
          <w:tcPr>
            <w:tcW w:w="9062" w:type="dxa"/>
            <w:gridSpan w:val="2"/>
            <w:shd w:val="clear" w:color="auto" w:fill="auto"/>
          </w:tcPr>
          <w:p w:rsidR="00F93325" w:rsidRDefault="00F93325" w:rsidP="007452BA">
            <w:pPr>
              <w:rPr>
                <w:lang w:val="en-GB"/>
              </w:rPr>
            </w:pPr>
            <w:proofErr w:type="spellStart"/>
            <w:r>
              <w:rPr>
                <w:lang w:val="en-GB"/>
              </w:rPr>
              <w:t>ContentType</w:t>
            </w:r>
            <w:proofErr w:type="spellEnd"/>
          </w:p>
        </w:tc>
      </w:tr>
      <w:tr w:rsidR="00F93325" w:rsidTr="007452BA">
        <w:tc>
          <w:tcPr>
            <w:tcW w:w="4531" w:type="dxa"/>
            <w:shd w:val="clear" w:color="auto" w:fill="D9D9D9" w:themeFill="background1" w:themeFillShade="D9"/>
          </w:tcPr>
          <w:p w:rsidR="00F93325" w:rsidRDefault="00F93325" w:rsidP="007452BA">
            <w:pPr>
              <w:rPr>
                <w:lang w:val="en-GB"/>
              </w:rPr>
            </w:pPr>
            <w:r>
              <w:rPr>
                <w:lang w:val="en-GB"/>
              </w:rPr>
              <w:t>Sub element name</w:t>
            </w:r>
          </w:p>
        </w:tc>
        <w:tc>
          <w:tcPr>
            <w:tcW w:w="4531" w:type="dxa"/>
            <w:shd w:val="clear" w:color="auto" w:fill="D9D9D9" w:themeFill="background1" w:themeFillShade="D9"/>
          </w:tcPr>
          <w:p w:rsidR="00F93325" w:rsidRDefault="00F93325" w:rsidP="007452BA">
            <w:pPr>
              <w:rPr>
                <w:lang w:val="en-GB"/>
              </w:rPr>
            </w:pPr>
            <w:r>
              <w:rPr>
                <w:lang w:val="en-GB"/>
              </w:rPr>
              <w:t>Optional/mandatory</w:t>
            </w:r>
          </w:p>
        </w:tc>
      </w:tr>
      <w:tr w:rsidR="00F93325" w:rsidTr="007452BA">
        <w:tc>
          <w:tcPr>
            <w:tcW w:w="4531" w:type="dxa"/>
          </w:tcPr>
          <w:p w:rsidR="00F93325" w:rsidRDefault="00F93325" w:rsidP="007452BA">
            <w:pPr>
              <w:rPr>
                <w:lang w:val="en-GB"/>
              </w:rPr>
            </w:pPr>
            <w:r>
              <w:rPr>
                <w:lang w:val="en-GB"/>
              </w:rPr>
              <w:t>##any</w:t>
            </w:r>
          </w:p>
        </w:tc>
        <w:tc>
          <w:tcPr>
            <w:tcW w:w="4531" w:type="dxa"/>
          </w:tcPr>
          <w:p w:rsidR="00F93325" w:rsidRDefault="00F93325" w:rsidP="00F93325">
            <w:pPr>
              <w:keepNext/>
              <w:rPr>
                <w:lang w:val="en-GB"/>
              </w:rPr>
            </w:pPr>
            <w:r>
              <w:rPr>
                <w:lang w:val="en-GB"/>
              </w:rPr>
              <w:t>optional</w:t>
            </w:r>
          </w:p>
        </w:tc>
      </w:tr>
    </w:tbl>
    <w:p w:rsidR="00F93325" w:rsidRDefault="00F93325" w:rsidP="00F93325">
      <w:pPr>
        <w:pStyle w:val="Beschriftung"/>
        <w:rPr>
          <w:lang w:val="en-GB"/>
        </w:rPr>
      </w:pPr>
      <w:r w:rsidRPr="00B058F2">
        <w:rPr>
          <w:lang w:val="en-GB"/>
        </w:rPr>
        <w:t xml:space="preserve">Table </w:t>
      </w:r>
      <w:r>
        <w:fldChar w:fldCharType="begin"/>
      </w:r>
      <w:r w:rsidRPr="00B058F2">
        <w:rPr>
          <w:lang w:val="en-GB"/>
        </w:rPr>
        <w:instrText xml:space="preserve"> SEQ Table \* ARABIC </w:instrText>
      </w:r>
      <w:r>
        <w:fldChar w:fldCharType="separate"/>
      </w:r>
      <w:r w:rsidR="00E713D1">
        <w:rPr>
          <w:noProof/>
          <w:lang w:val="en-GB"/>
        </w:rPr>
        <w:t>34</w:t>
      </w:r>
      <w:r>
        <w:fldChar w:fldCharType="end"/>
      </w:r>
      <w:r w:rsidRPr="00B058F2">
        <w:rPr>
          <w:lang w:val="en-GB"/>
        </w:rPr>
        <w:t xml:space="preserve">: Sub elements of </w:t>
      </w:r>
      <w:proofErr w:type="spellStart"/>
      <w:r w:rsidRPr="00B058F2">
        <w:rPr>
          <w:lang w:val="en-GB"/>
        </w:rPr>
        <w:t>ContentType</w:t>
      </w:r>
      <w:proofErr w:type="spellEnd"/>
    </w:p>
    <w:p w:rsidR="00861694" w:rsidRDefault="00861694" w:rsidP="00861694">
      <w:pPr>
        <w:rPr>
          <w:lang w:val="en-GB"/>
        </w:rPr>
      </w:pPr>
      <w:r>
        <w:rPr>
          <w:lang w:val="en-GB"/>
        </w:rPr>
        <w:t xml:space="preserve">The </w:t>
      </w:r>
      <w:proofErr w:type="spellStart"/>
      <w:r>
        <w:rPr>
          <w:lang w:val="en-GB"/>
        </w:rPr>
        <w:t>ContentType</w:t>
      </w:r>
      <w:proofErr w:type="spellEnd"/>
      <w:r>
        <w:rPr>
          <w:lang w:val="en-GB"/>
        </w:rPr>
        <w:t xml:space="preserve"> is not associated with any attributes.</w:t>
      </w:r>
    </w:p>
    <w:p w:rsidR="00861694" w:rsidRDefault="00861694" w:rsidP="00861694">
      <w:pPr>
        <w:pStyle w:val="berschrift3"/>
        <w:rPr>
          <w:lang w:val="en-GB"/>
        </w:rPr>
      </w:pPr>
      <w:bookmarkStart w:id="153" w:name="_Toc27729775"/>
      <w:r>
        <w:rPr>
          <w:lang w:val="en-GB"/>
        </w:rPr>
        <w:t>##any</w:t>
      </w:r>
      <w:bookmarkEnd w:id="153"/>
    </w:p>
    <w:p w:rsidR="00861694" w:rsidRDefault="00861694" w:rsidP="00861694">
      <w:pPr>
        <w:rPr>
          <w:lang w:val="en-GB"/>
        </w:rPr>
      </w:pPr>
      <w:r>
        <w:rPr>
          <w:lang w:val="en-GB"/>
        </w:rPr>
        <w:t xml:space="preserve">The </w:t>
      </w:r>
      <w:proofErr w:type="spellStart"/>
      <w:r>
        <w:rPr>
          <w:lang w:val="en-GB"/>
        </w:rPr>
        <w:t>ContentType</w:t>
      </w:r>
      <w:proofErr w:type="spellEnd"/>
      <w:r>
        <w:rPr>
          <w:lang w:val="en-GB"/>
        </w:rPr>
        <w:t xml:space="preserve"> may contain XML Element</w:t>
      </w:r>
      <w:r w:rsidR="00F2119A">
        <w:rPr>
          <w:lang w:val="en-GB"/>
        </w:rPr>
        <w:t>s</w:t>
      </w:r>
      <w:r>
        <w:rPr>
          <w:lang w:val="en-GB"/>
        </w:rPr>
        <w:t xml:space="preserve"> of any kind, i.e. the STMD Schema provides the possibility and capability to code any kind of information regardless of what the STMD specifies. This mean the name, structure and attributes of XML elements enclosed by a </w:t>
      </w:r>
      <w:proofErr w:type="spellStart"/>
      <w:r>
        <w:rPr>
          <w:lang w:val="en-GB"/>
        </w:rPr>
        <w:t>contentType</w:t>
      </w:r>
      <w:proofErr w:type="spellEnd"/>
      <w:r>
        <w:rPr>
          <w:lang w:val="en-GB"/>
        </w:rPr>
        <w:t xml:space="preserve"> element is completely free.</w:t>
      </w:r>
    </w:p>
    <w:p w:rsidR="00BE415A" w:rsidRPr="00927D87" w:rsidRDefault="00BE415A" w:rsidP="00BE415A">
      <w:pPr>
        <w:pStyle w:val="berschrift2"/>
        <w:rPr>
          <w:lang w:val="en-GB"/>
        </w:rPr>
      </w:pPr>
      <w:bookmarkStart w:id="154" w:name="_Ref27573933"/>
      <w:bookmarkStart w:id="155" w:name="_Ref27573950"/>
      <w:bookmarkStart w:id="156" w:name="_Ref27585289"/>
      <w:bookmarkStart w:id="157" w:name="_Ref27585346"/>
      <w:bookmarkStart w:id="158" w:name="_Ref27585399"/>
      <w:bookmarkStart w:id="159" w:name="_Toc27729776"/>
      <w:r>
        <w:rPr>
          <w:lang w:val="en-GB"/>
        </w:rPr>
        <w:t>Classification</w:t>
      </w:r>
      <w:bookmarkEnd w:id="154"/>
      <w:bookmarkEnd w:id="155"/>
      <w:bookmarkEnd w:id="156"/>
      <w:bookmarkEnd w:id="157"/>
      <w:bookmarkEnd w:id="158"/>
      <w:bookmarkEnd w:id="159"/>
    </w:p>
    <w:p w:rsidR="00BE415A" w:rsidRDefault="00BE415A" w:rsidP="00BE415A">
      <w:pPr>
        <w:rPr>
          <w:lang w:val="en-GB"/>
        </w:rPr>
      </w:pPr>
      <w:r w:rsidRPr="0027568F">
        <w:rPr>
          <w:lang w:val="en-GB"/>
        </w:rPr>
        <w:t>This element, which can occur multiple times, provides a set of classifications</w:t>
      </w:r>
      <w:r>
        <w:rPr>
          <w:lang w:val="en-GB"/>
        </w:rPr>
        <w:t xml:space="preserve"> </w:t>
      </w:r>
      <w:r w:rsidRPr="0027568F">
        <w:rPr>
          <w:lang w:val="en-GB"/>
        </w:rPr>
        <w:t xml:space="preserve">of an STMD </w:t>
      </w:r>
      <w:proofErr w:type="spellStart"/>
      <w:r w:rsidRPr="0027568F">
        <w:rPr>
          <w:lang w:val="en-GB"/>
        </w:rPr>
        <w:t>modeling</w:t>
      </w:r>
      <w:proofErr w:type="spellEnd"/>
      <w:r w:rsidRPr="0027568F">
        <w:rPr>
          <w:lang w:val="en-GB"/>
        </w:rPr>
        <w:t xml:space="preserve"> element, provided as Keyword Value Pairs (KWP), the meaning</w:t>
      </w:r>
      <w:r>
        <w:rPr>
          <w:lang w:val="en-GB"/>
        </w:rPr>
        <w:t xml:space="preserve"> </w:t>
      </w:r>
      <w:r w:rsidRPr="0027568F">
        <w:rPr>
          <w:lang w:val="en-GB"/>
        </w:rPr>
        <w:t xml:space="preserve">of which is interpreted according to </w:t>
      </w:r>
      <w:r w:rsidRPr="0027568F">
        <w:rPr>
          <w:lang w:val="en-GB"/>
        </w:rPr>
        <w:lastRenderedPageBreak/>
        <w:t>the name of the classification provided in</w:t>
      </w:r>
      <w:r>
        <w:rPr>
          <w:lang w:val="en-GB"/>
        </w:rPr>
        <w:t xml:space="preserve"> </w:t>
      </w:r>
      <w:r w:rsidRPr="0027568F">
        <w:rPr>
          <w:lang w:val="en-GB"/>
        </w:rPr>
        <w:t>the name attribute.</w:t>
      </w:r>
      <w:r>
        <w:rPr>
          <w:lang w:val="en-GB"/>
        </w:rPr>
        <w:t xml:space="preserve"> </w:t>
      </w:r>
      <w:r w:rsidRPr="0027568F">
        <w:rPr>
          <w:lang w:val="en-GB"/>
        </w:rPr>
        <w:t>This approach can be used, for example, to provide searchable keywords for</w:t>
      </w:r>
      <w:r>
        <w:rPr>
          <w:lang w:val="en-GB"/>
        </w:rPr>
        <w:t xml:space="preserve"> </w:t>
      </w:r>
      <w:r w:rsidRPr="0027568F">
        <w:rPr>
          <w:lang w:val="en-GB"/>
        </w:rPr>
        <w:t>content, or to assign and track quality or validation level requirements</w:t>
      </w:r>
      <w:r>
        <w:rPr>
          <w:lang w:val="en-GB"/>
        </w:rPr>
        <w:t xml:space="preserve"> </w:t>
      </w:r>
      <w:r w:rsidRPr="0027568F">
        <w:rPr>
          <w:lang w:val="en-GB"/>
        </w:rPr>
        <w:t>across the STMD process, or to maintain variant or other classification</w:t>
      </w:r>
      <w:r>
        <w:rPr>
          <w:lang w:val="en-GB"/>
        </w:rPr>
        <w:t xml:space="preserve"> content across the process.</w:t>
      </w:r>
    </w:p>
    <w:p w:rsidR="00BE415A" w:rsidRDefault="00BE415A" w:rsidP="00BE415A">
      <w:pPr>
        <w:keepNext/>
        <w:jc w:val="center"/>
      </w:pPr>
      <w:r w:rsidRPr="00161654">
        <w:rPr>
          <w:noProof/>
          <w:lang w:eastAsia="de-DE"/>
        </w:rPr>
        <w:drawing>
          <wp:inline distT="0" distB="0" distL="0" distR="0" wp14:anchorId="3B15F742" wp14:editId="54BB6DA6">
            <wp:extent cx="4239217" cy="1800476"/>
            <wp:effectExtent l="57150" t="19050" r="66675" b="1047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9217" cy="1800476"/>
                    </a:xfrm>
                    <a:prstGeom prst="rect">
                      <a:avLst/>
                    </a:prstGeom>
                    <a:effectLst>
                      <a:outerShdw blurRad="50800" dist="38100" dir="5400000" algn="t" rotWithShape="0">
                        <a:prstClr val="black">
                          <a:alpha val="40000"/>
                        </a:prstClr>
                      </a:outerShdw>
                    </a:effectLst>
                  </pic:spPr>
                </pic:pic>
              </a:graphicData>
            </a:graphic>
          </wp:inline>
        </w:drawing>
      </w:r>
    </w:p>
    <w:p w:rsidR="00BE415A" w:rsidRDefault="00BE415A" w:rsidP="00BE415A">
      <w:pPr>
        <w:pStyle w:val="Beschriftung"/>
        <w:rPr>
          <w:lang w:val="en-GB"/>
        </w:rPr>
      </w:pPr>
      <w:r w:rsidRPr="0027568F">
        <w:rPr>
          <w:lang w:val="en-GB"/>
        </w:rPr>
        <w:t xml:space="preserve">Figure </w:t>
      </w:r>
      <w:r>
        <w:fldChar w:fldCharType="begin"/>
      </w:r>
      <w:r w:rsidRPr="0027568F">
        <w:rPr>
          <w:lang w:val="en-GB"/>
        </w:rPr>
        <w:instrText xml:space="preserve"> SEQ Figure \* ARABIC </w:instrText>
      </w:r>
      <w:r>
        <w:fldChar w:fldCharType="separate"/>
      </w:r>
      <w:r w:rsidR="00E713D1">
        <w:rPr>
          <w:noProof/>
          <w:lang w:val="en-GB"/>
        </w:rPr>
        <w:t>25</w:t>
      </w:r>
      <w:r>
        <w:fldChar w:fldCharType="end"/>
      </w:r>
      <w:r w:rsidRPr="0027568F">
        <w:rPr>
          <w:lang w:val="en-GB"/>
        </w:rPr>
        <w:t xml:space="preserve">: Classification structure and </w:t>
      </w:r>
      <w:proofErr w:type="gramStart"/>
      <w:r>
        <w:rPr>
          <w:lang w:val="en-GB"/>
        </w:rPr>
        <w:t>at</w:t>
      </w:r>
      <w:r w:rsidRPr="0027568F">
        <w:rPr>
          <w:lang w:val="en-GB"/>
        </w:rPr>
        <w:t>tributes</w:t>
      </w:r>
      <w:r w:rsidR="002E4F99" w:rsidRPr="002E4F99">
        <w:rPr>
          <w:rFonts w:ascii="Consolas" w:hAnsi="Consolas"/>
          <w:b/>
          <w:color w:val="C00000"/>
          <w:lang w:val="en-GB"/>
        </w:rPr>
        <w:t>(</w:t>
      </w:r>
      <w:proofErr w:type="gramEnd"/>
      <w:r w:rsidR="002E4F99" w:rsidRPr="002E4F99">
        <w:rPr>
          <w:rFonts w:ascii="Consolas" w:hAnsi="Consolas"/>
          <w:b/>
          <w:color w:val="C00000"/>
          <w:lang w:val="en-GB"/>
        </w:rPr>
        <w:t>To be replaced)</w:t>
      </w:r>
    </w:p>
    <w:p w:rsidR="00BE415A" w:rsidRDefault="00BE415A" w:rsidP="00BE415A">
      <w:pPr>
        <w:rPr>
          <w:lang w:val="en-GB"/>
        </w:rPr>
      </w:pPr>
      <w:r w:rsidRPr="000218BD">
        <w:rPr>
          <w:lang w:val="en-GB"/>
        </w:rPr>
        <w:t xml:space="preserve">The </w:t>
      </w:r>
      <w:r>
        <w:rPr>
          <w:lang w:val="en-GB"/>
        </w:rPr>
        <w:t>Classification element</w:t>
      </w:r>
      <w:r w:rsidRPr="000218BD">
        <w:rPr>
          <w:lang w:val="en-GB"/>
        </w:rPr>
        <w:t xml:space="preserve"> is structured by the subordinated elements as described </w:t>
      </w:r>
      <w:r>
        <w:rPr>
          <w:lang w:val="en-GB"/>
        </w:rPr>
        <w:t>in the table</w:t>
      </w:r>
      <w:r w:rsidRPr="000218BD">
        <w:rPr>
          <w:lang w:val="en-GB"/>
        </w:rPr>
        <w:t xml:space="preserve"> below.</w:t>
      </w:r>
    </w:p>
    <w:tbl>
      <w:tblPr>
        <w:tblStyle w:val="Tabellenraster"/>
        <w:tblW w:w="0" w:type="auto"/>
        <w:tblLook w:val="04A0" w:firstRow="1" w:lastRow="0" w:firstColumn="1" w:lastColumn="0" w:noHBand="0" w:noVBand="1"/>
      </w:tblPr>
      <w:tblGrid>
        <w:gridCol w:w="4531"/>
        <w:gridCol w:w="4531"/>
      </w:tblGrid>
      <w:tr w:rsidR="00BE415A" w:rsidTr="001360AE">
        <w:tc>
          <w:tcPr>
            <w:tcW w:w="9062" w:type="dxa"/>
            <w:gridSpan w:val="2"/>
            <w:shd w:val="clear" w:color="auto" w:fill="D9D9D9" w:themeFill="background1" w:themeFillShade="D9"/>
          </w:tcPr>
          <w:p w:rsidR="00BE415A" w:rsidRDefault="00BE415A" w:rsidP="001360AE">
            <w:pPr>
              <w:rPr>
                <w:lang w:val="en-GB"/>
              </w:rPr>
            </w:pPr>
            <w:r>
              <w:rPr>
                <w:lang w:val="en-GB"/>
              </w:rPr>
              <w:t>Element name</w:t>
            </w:r>
          </w:p>
        </w:tc>
      </w:tr>
      <w:tr w:rsidR="00BE415A" w:rsidTr="001360AE">
        <w:tc>
          <w:tcPr>
            <w:tcW w:w="9062" w:type="dxa"/>
            <w:gridSpan w:val="2"/>
            <w:shd w:val="clear" w:color="auto" w:fill="auto"/>
          </w:tcPr>
          <w:p w:rsidR="00BE415A" w:rsidRDefault="00BE415A" w:rsidP="001360AE">
            <w:pPr>
              <w:rPr>
                <w:lang w:val="en-GB"/>
              </w:rPr>
            </w:pPr>
            <w:r>
              <w:rPr>
                <w:lang w:val="en-GB"/>
              </w:rPr>
              <w:t>Classification</w:t>
            </w:r>
          </w:p>
        </w:tc>
      </w:tr>
      <w:tr w:rsidR="00BE415A" w:rsidTr="001360AE">
        <w:tc>
          <w:tcPr>
            <w:tcW w:w="4531" w:type="dxa"/>
            <w:shd w:val="clear" w:color="auto" w:fill="D9D9D9" w:themeFill="background1" w:themeFillShade="D9"/>
          </w:tcPr>
          <w:p w:rsidR="00BE415A" w:rsidRDefault="00BE415A" w:rsidP="001360AE">
            <w:pPr>
              <w:rPr>
                <w:lang w:val="en-GB"/>
              </w:rPr>
            </w:pPr>
            <w:r>
              <w:rPr>
                <w:lang w:val="en-GB"/>
              </w:rPr>
              <w:t>Sub element name</w:t>
            </w:r>
          </w:p>
        </w:tc>
        <w:tc>
          <w:tcPr>
            <w:tcW w:w="4531" w:type="dxa"/>
            <w:shd w:val="clear" w:color="auto" w:fill="D9D9D9" w:themeFill="background1" w:themeFillShade="D9"/>
          </w:tcPr>
          <w:p w:rsidR="00BE415A" w:rsidRDefault="00BE415A" w:rsidP="001360AE">
            <w:pPr>
              <w:rPr>
                <w:lang w:val="en-GB"/>
              </w:rPr>
            </w:pPr>
            <w:r>
              <w:rPr>
                <w:lang w:val="en-GB"/>
              </w:rPr>
              <w:t>Optional/mandatory</w:t>
            </w:r>
          </w:p>
        </w:tc>
      </w:tr>
      <w:tr w:rsidR="00BE415A" w:rsidTr="001360AE">
        <w:tc>
          <w:tcPr>
            <w:tcW w:w="4531" w:type="dxa"/>
          </w:tcPr>
          <w:p w:rsidR="00BE415A" w:rsidRDefault="00BE415A" w:rsidP="001360AE">
            <w:pPr>
              <w:rPr>
                <w:lang w:val="en-GB"/>
              </w:rPr>
            </w:pPr>
            <w:r>
              <w:rPr>
                <w:lang w:val="en-GB"/>
              </w:rPr>
              <w:t>Entry</w:t>
            </w:r>
          </w:p>
        </w:tc>
        <w:tc>
          <w:tcPr>
            <w:tcW w:w="4531" w:type="dxa"/>
          </w:tcPr>
          <w:p w:rsidR="00BE415A" w:rsidRDefault="00BE415A" w:rsidP="001360AE">
            <w:pPr>
              <w:keepNext/>
              <w:rPr>
                <w:lang w:val="en-GB"/>
              </w:rPr>
            </w:pPr>
            <w:r>
              <w:rPr>
                <w:lang w:val="en-GB"/>
              </w:rPr>
              <w:t>optional</w:t>
            </w:r>
          </w:p>
        </w:tc>
      </w:tr>
    </w:tbl>
    <w:p w:rsidR="00BE415A" w:rsidRPr="00983D6F" w:rsidRDefault="00BE415A" w:rsidP="00BE415A">
      <w:pPr>
        <w:pStyle w:val="Beschriftung"/>
        <w:rPr>
          <w:lang w:val="en-GB"/>
        </w:rPr>
      </w:pPr>
      <w:r w:rsidRPr="00983D6F">
        <w:rPr>
          <w:lang w:val="en-GB"/>
        </w:rPr>
        <w:t xml:space="preserve">Figure </w:t>
      </w:r>
      <w:r>
        <w:fldChar w:fldCharType="begin"/>
      </w:r>
      <w:r w:rsidRPr="00983D6F">
        <w:rPr>
          <w:lang w:val="en-GB"/>
        </w:rPr>
        <w:instrText xml:space="preserve"> SEQ Figure \* ARABIC </w:instrText>
      </w:r>
      <w:r>
        <w:fldChar w:fldCharType="separate"/>
      </w:r>
      <w:r w:rsidR="00E713D1">
        <w:rPr>
          <w:noProof/>
          <w:lang w:val="en-GB"/>
        </w:rPr>
        <w:t>26</w:t>
      </w:r>
      <w:r>
        <w:fldChar w:fldCharType="end"/>
      </w:r>
      <w:r w:rsidRPr="00983D6F">
        <w:rPr>
          <w:lang w:val="en-GB"/>
        </w:rPr>
        <w:t>: Sub elements of Classification</w:t>
      </w:r>
    </w:p>
    <w:p w:rsidR="00BE415A" w:rsidRDefault="00BE415A" w:rsidP="00BE415A">
      <w:pPr>
        <w:rPr>
          <w:lang w:val="en-GB"/>
        </w:rPr>
      </w:pPr>
      <w:r>
        <w:rPr>
          <w:lang w:val="en-GB"/>
        </w:rP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2214C7"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 name</w:t>
            </w:r>
          </w:p>
        </w:tc>
      </w:tr>
      <w:tr w:rsidR="00BE415A" w:rsidTr="001360AE">
        <w:trPr>
          <w:trHeight w:val="104"/>
          <w:jc w:val="center"/>
        </w:trPr>
        <w:tc>
          <w:tcPr>
            <w:tcW w:w="9072" w:type="dxa"/>
            <w:gridSpan w:val="3"/>
            <w:shd w:val="clear" w:color="auto" w:fill="auto"/>
          </w:tcPr>
          <w:p w:rsidR="00BE415A" w:rsidRDefault="00BE415A" w:rsidP="001360AE">
            <w:pPr>
              <w:rPr>
                <w:lang w:val="en-GB"/>
              </w:rPr>
            </w:pPr>
            <w:r>
              <w:rPr>
                <w:lang w:val="en-GB"/>
              </w:rPr>
              <w:t>Classification</w:t>
            </w:r>
          </w:p>
        </w:tc>
      </w:tr>
      <w:tr w:rsidR="00BE415A" w:rsidRPr="00DE1BCB"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Elements node XPath (if available)</w:t>
            </w:r>
          </w:p>
        </w:tc>
      </w:tr>
      <w:tr w:rsidR="00BE415A" w:rsidRPr="00DE1BCB" w:rsidTr="001360AE">
        <w:trPr>
          <w:trHeight w:val="103"/>
          <w:jc w:val="center"/>
        </w:trPr>
        <w:tc>
          <w:tcPr>
            <w:tcW w:w="9072" w:type="dxa"/>
            <w:gridSpan w:val="3"/>
            <w:shd w:val="clear" w:color="auto" w:fill="auto"/>
          </w:tcPr>
          <w:p w:rsidR="00BE415A" w:rsidRDefault="00BE415A" w:rsidP="001360AE">
            <w:pPr>
              <w:rPr>
                <w:lang w:val="en-GB"/>
              </w:rPr>
            </w:pPr>
            <w:r w:rsidRPr="00F2119A">
              <w:rPr>
                <w:lang w:val="en-GB"/>
              </w:rPr>
              <w:t>//element(*,</w:t>
            </w:r>
            <w:proofErr w:type="spellStart"/>
            <w:r w:rsidRPr="00F2119A">
              <w:rPr>
                <w:lang w:val="en-GB"/>
              </w:rPr>
              <w:t>stmd:ResourceType</w:t>
            </w:r>
            <w:proofErr w:type="spellEnd"/>
            <w:r w:rsidRPr="00F2119A">
              <w:rPr>
                <w:lang w:val="en-GB"/>
              </w:rPr>
              <w:t>)/</w:t>
            </w:r>
            <w:proofErr w:type="spellStart"/>
            <w:r w:rsidRPr="00F2119A">
              <w:rPr>
                <w:lang w:val="en-GB"/>
              </w:rPr>
              <w:t>stmd:Annotations</w:t>
            </w:r>
            <w:proofErr w:type="spellEnd"/>
            <w:r w:rsidRPr="00F2119A">
              <w:rPr>
                <w:lang w:val="en-GB"/>
              </w:rPr>
              <w:t>/</w:t>
            </w:r>
            <w:proofErr w:type="spellStart"/>
            <w:r w:rsidRPr="00F2119A">
              <w:rPr>
                <w:lang w:val="en-GB"/>
              </w:rPr>
              <w:t>ssc:Annotation</w:t>
            </w:r>
            <w:proofErr w:type="spellEnd"/>
          </w:p>
        </w:tc>
      </w:tr>
      <w:tr w:rsidR="00BE415A" w:rsidRPr="002214C7" w:rsidTr="001360AE">
        <w:trPr>
          <w:jc w:val="center"/>
        </w:trPr>
        <w:tc>
          <w:tcPr>
            <w:tcW w:w="2996" w:type="dxa"/>
            <w:shd w:val="clear" w:color="auto" w:fill="E7E6E6" w:themeFill="background2"/>
          </w:tcPr>
          <w:p w:rsidR="00BE415A" w:rsidRPr="002214C7" w:rsidRDefault="00BE415A" w:rsidP="001360AE">
            <w:pPr>
              <w:rPr>
                <w:lang w:val="en-GB"/>
              </w:rPr>
            </w:pPr>
            <w:r w:rsidRPr="002214C7">
              <w:rPr>
                <w:lang w:val="en-GB"/>
              </w:rPr>
              <w:t>Attribute name</w:t>
            </w:r>
          </w:p>
        </w:tc>
        <w:tc>
          <w:tcPr>
            <w:tcW w:w="2077" w:type="dxa"/>
            <w:shd w:val="clear" w:color="auto" w:fill="E7E6E6" w:themeFill="background2"/>
          </w:tcPr>
          <w:p w:rsidR="00BE415A" w:rsidRPr="002214C7" w:rsidRDefault="00BE415A" w:rsidP="001360AE">
            <w:pPr>
              <w:rPr>
                <w:lang w:val="en-GB"/>
              </w:rPr>
            </w:pPr>
            <w:r w:rsidRPr="002214C7">
              <w:rPr>
                <w:lang w:val="en-GB"/>
              </w:rPr>
              <w:t>Optional/Mandatory</w:t>
            </w:r>
          </w:p>
        </w:tc>
        <w:tc>
          <w:tcPr>
            <w:tcW w:w="3999" w:type="dxa"/>
            <w:shd w:val="clear" w:color="auto" w:fill="E7E6E6" w:themeFill="background2"/>
          </w:tcPr>
          <w:p w:rsidR="00BE415A" w:rsidRPr="002214C7" w:rsidRDefault="00BE415A" w:rsidP="001360AE">
            <w:pPr>
              <w:rPr>
                <w:lang w:val="en-GB"/>
              </w:rPr>
            </w:pPr>
            <w:r w:rsidRPr="002214C7">
              <w:rPr>
                <w:lang w:val="en-GB"/>
              </w:rPr>
              <w:t>Attribute description</w:t>
            </w:r>
          </w:p>
        </w:tc>
      </w:tr>
      <w:tr w:rsidR="00BE415A" w:rsidRPr="00DE1BCB" w:rsidTr="001360AE">
        <w:trPr>
          <w:jc w:val="center"/>
        </w:trPr>
        <w:tc>
          <w:tcPr>
            <w:tcW w:w="2996" w:type="dxa"/>
          </w:tcPr>
          <w:p w:rsidR="00BE415A" w:rsidRDefault="00BE415A" w:rsidP="001360AE">
            <w:pPr>
              <w:rPr>
                <w:lang w:val="en-GB"/>
              </w:rPr>
            </w:pPr>
            <w:r>
              <w:rPr>
                <w:lang w:val="en-GB"/>
              </w:rPr>
              <w:t>type</w:t>
            </w:r>
          </w:p>
        </w:tc>
        <w:tc>
          <w:tcPr>
            <w:tcW w:w="2077" w:type="dxa"/>
          </w:tcPr>
          <w:p w:rsidR="00BE415A" w:rsidRDefault="00BE415A" w:rsidP="001360AE">
            <w:pPr>
              <w:rPr>
                <w:lang w:val="en-GB"/>
              </w:rPr>
            </w:pPr>
            <w:r>
              <w:rPr>
                <w:lang w:val="en-GB"/>
              </w:rPr>
              <w:t>mandatory</w:t>
            </w:r>
          </w:p>
        </w:tc>
        <w:tc>
          <w:tcPr>
            <w:tcW w:w="3999" w:type="dxa"/>
          </w:tcPr>
          <w:p w:rsidR="00BE415A" w:rsidRDefault="00BE415A" w:rsidP="001360AE">
            <w:pPr>
              <w:keepNext/>
              <w:rPr>
                <w:lang w:val="en-GB"/>
              </w:rPr>
            </w:pPr>
            <w:r w:rsidRPr="00983D6F">
              <w:rPr>
                <w:lang w:val="en-GB"/>
              </w:rPr>
              <w:t>This attribute provides the name of the type of classification</w:t>
            </w:r>
            <w:r>
              <w:rPr>
                <w:lang w:val="en-GB"/>
              </w:rPr>
              <w:t xml:space="preserve"> </w:t>
            </w:r>
            <w:r w:rsidRPr="00983D6F">
              <w:rPr>
                <w:lang w:val="en-GB"/>
              </w:rPr>
              <w:t>being provided.  The name should be unique across the Classification</w:t>
            </w:r>
            <w:r>
              <w:rPr>
                <w:lang w:val="en-GB"/>
              </w:rPr>
              <w:t xml:space="preserve"> </w:t>
            </w:r>
            <w:r w:rsidRPr="00983D6F">
              <w:rPr>
                <w:lang w:val="en-GB"/>
              </w:rPr>
              <w:t>elements of the immediately enclosing element.</w:t>
            </w:r>
            <w:r>
              <w:rPr>
                <w:lang w:val="en-GB"/>
              </w:rPr>
              <w:t xml:space="preserve"> </w:t>
            </w:r>
            <w:r w:rsidRPr="00983D6F">
              <w:rPr>
                <w:lang w:val="en-GB"/>
              </w:rPr>
              <w:t>In order to ensure uniqueness all types should be identified</w:t>
            </w:r>
            <w:r>
              <w:rPr>
                <w:lang w:val="en-GB"/>
              </w:rPr>
              <w:t xml:space="preserve"> </w:t>
            </w:r>
            <w:r w:rsidRPr="00983D6F">
              <w:rPr>
                <w:lang w:val="en-GB"/>
              </w:rPr>
              <w:t>with reverse domain name notation (cf. Java package names</w:t>
            </w:r>
            <w:r>
              <w:rPr>
                <w:lang w:val="en-GB"/>
              </w:rPr>
              <w:t xml:space="preserve"> </w:t>
            </w:r>
            <w:r w:rsidRPr="00983D6F">
              <w:rPr>
                <w:lang w:val="en-GB"/>
              </w:rPr>
              <w:t>or Apple UTIs) of a domain that is controlled by the entity</w:t>
            </w:r>
            <w:r>
              <w:rPr>
                <w:lang w:val="en-GB"/>
              </w:rPr>
              <w:t xml:space="preserve"> </w:t>
            </w:r>
            <w:r w:rsidRPr="00983D6F">
              <w:rPr>
                <w:lang w:val="en-GB"/>
              </w:rPr>
              <w:t xml:space="preserve">defining the semantics and content of the classification. </w:t>
            </w:r>
          </w:p>
        </w:tc>
      </w:tr>
    </w:tbl>
    <w:p w:rsidR="00BE415A" w:rsidRDefault="00BE415A" w:rsidP="00BE415A">
      <w:pPr>
        <w:pStyle w:val="Beschriftung"/>
      </w:pPr>
      <w:proofErr w:type="spellStart"/>
      <w:r>
        <w:t>Figure</w:t>
      </w:r>
      <w:proofErr w:type="spellEnd"/>
      <w:r>
        <w:t xml:space="preserve"> </w:t>
      </w:r>
      <w:fldSimple w:instr=" SEQ Figure \* ARABIC ">
        <w:r w:rsidR="00E713D1">
          <w:rPr>
            <w:noProof/>
          </w:rPr>
          <w:t>27</w:t>
        </w:r>
      </w:fldSimple>
      <w:r>
        <w:t xml:space="preserve">: </w:t>
      </w:r>
      <w:proofErr w:type="spellStart"/>
      <w:r>
        <w:t>Classification</w:t>
      </w:r>
      <w:proofErr w:type="spellEnd"/>
      <w:r>
        <w:t xml:space="preserve"> </w:t>
      </w:r>
      <w:proofErr w:type="spellStart"/>
      <w:r>
        <w:t>attributes</w:t>
      </w:r>
      <w:proofErr w:type="spellEnd"/>
    </w:p>
    <w:p w:rsidR="00BE415A" w:rsidRDefault="00AB37D5" w:rsidP="00BE415A">
      <w:pPr>
        <w:pStyle w:val="berschrift3"/>
        <w:rPr>
          <w:lang w:val="en-GB"/>
        </w:rPr>
      </w:pPr>
      <w:bookmarkStart w:id="160" w:name="_Toc27729777"/>
      <w:proofErr w:type="spellStart"/>
      <w:r>
        <w:rPr>
          <w:lang w:val="en-GB"/>
        </w:rPr>
        <w:lastRenderedPageBreak/>
        <w:t>Classification</w:t>
      </w:r>
      <w:r w:rsidR="00BE415A">
        <w:rPr>
          <w:lang w:val="en-GB"/>
        </w:rPr>
        <w:t>Entry</w:t>
      </w:r>
      <w:bookmarkEnd w:id="160"/>
      <w:proofErr w:type="spellEnd"/>
    </w:p>
    <w:p w:rsidR="00BE415A" w:rsidRDefault="00BE415A" w:rsidP="00BE415A">
      <w:pPr>
        <w:rPr>
          <w:lang w:val="en-GB"/>
        </w:rPr>
      </w:pPr>
      <w:r w:rsidRPr="000218BD">
        <w:rPr>
          <w:lang w:val="en-GB"/>
        </w:rPr>
        <w:t xml:space="preserve">The </w:t>
      </w:r>
      <w:proofErr w:type="spellStart"/>
      <w:r w:rsidR="00AB37D5">
        <w:rPr>
          <w:lang w:val="en-GB"/>
        </w:rPr>
        <w:t>Classification</w:t>
      </w:r>
      <w:r>
        <w:rPr>
          <w:lang w:val="en-GB"/>
        </w:rPr>
        <w:t>Entry</w:t>
      </w:r>
      <w:proofErr w:type="spellEnd"/>
      <w:r>
        <w:rPr>
          <w:lang w:val="en-GB"/>
        </w:rPr>
        <w:t xml:space="preserve"> element</w:t>
      </w:r>
      <w:r w:rsidRPr="000218BD">
        <w:rPr>
          <w:lang w:val="en-GB"/>
        </w:rPr>
        <w:t xml:space="preserve"> is structured by the subordinated elements as described </w:t>
      </w:r>
      <w:r>
        <w:rPr>
          <w:lang w:val="en-GB"/>
        </w:rPr>
        <w:t>in the table</w:t>
      </w:r>
      <w:r w:rsidRPr="000218BD">
        <w:rPr>
          <w:lang w:val="en-GB"/>
        </w:rPr>
        <w:t xml:space="preserve"> below</w:t>
      </w:r>
      <w:r>
        <w:rPr>
          <w:lang w:val="en-GB"/>
        </w:rPr>
        <w:t>.</w:t>
      </w:r>
    </w:p>
    <w:tbl>
      <w:tblPr>
        <w:tblStyle w:val="Tabellenraster"/>
        <w:tblW w:w="0" w:type="auto"/>
        <w:tblLook w:val="04A0" w:firstRow="1" w:lastRow="0" w:firstColumn="1" w:lastColumn="0" w:noHBand="0" w:noVBand="1"/>
      </w:tblPr>
      <w:tblGrid>
        <w:gridCol w:w="4531"/>
        <w:gridCol w:w="4531"/>
      </w:tblGrid>
      <w:tr w:rsidR="00BE415A" w:rsidTr="001360AE">
        <w:tc>
          <w:tcPr>
            <w:tcW w:w="9062" w:type="dxa"/>
            <w:gridSpan w:val="2"/>
            <w:shd w:val="clear" w:color="auto" w:fill="D9D9D9" w:themeFill="background1" w:themeFillShade="D9"/>
          </w:tcPr>
          <w:p w:rsidR="00BE415A" w:rsidRDefault="00BE415A" w:rsidP="001360AE">
            <w:pPr>
              <w:rPr>
                <w:lang w:val="en-GB"/>
              </w:rPr>
            </w:pPr>
            <w:r>
              <w:rPr>
                <w:lang w:val="en-GB"/>
              </w:rPr>
              <w:t>Element name</w:t>
            </w:r>
          </w:p>
        </w:tc>
      </w:tr>
      <w:tr w:rsidR="00BE415A" w:rsidTr="001360AE">
        <w:tc>
          <w:tcPr>
            <w:tcW w:w="9062" w:type="dxa"/>
            <w:gridSpan w:val="2"/>
            <w:shd w:val="clear" w:color="auto" w:fill="auto"/>
          </w:tcPr>
          <w:p w:rsidR="00BE415A" w:rsidRDefault="00AB37D5" w:rsidP="001360AE">
            <w:pPr>
              <w:rPr>
                <w:lang w:val="en-GB"/>
              </w:rPr>
            </w:pPr>
            <w:proofErr w:type="spellStart"/>
            <w:r>
              <w:rPr>
                <w:lang w:val="en-GB"/>
              </w:rPr>
              <w:t>Classification</w:t>
            </w:r>
            <w:r w:rsidR="00BE415A">
              <w:rPr>
                <w:lang w:val="en-GB"/>
              </w:rPr>
              <w:t>Entry</w:t>
            </w:r>
            <w:proofErr w:type="spellEnd"/>
          </w:p>
        </w:tc>
      </w:tr>
      <w:tr w:rsidR="00BE415A" w:rsidTr="001360AE">
        <w:tc>
          <w:tcPr>
            <w:tcW w:w="4531" w:type="dxa"/>
            <w:shd w:val="clear" w:color="auto" w:fill="D9D9D9" w:themeFill="background1" w:themeFillShade="D9"/>
          </w:tcPr>
          <w:p w:rsidR="00BE415A" w:rsidRDefault="00BE415A" w:rsidP="001360AE">
            <w:pPr>
              <w:rPr>
                <w:lang w:val="en-GB"/>
              </w:rPr>
            </w:pPr>
            <w:r>
              <w:rPr>
                <w:lang w:val="en-GB"/>
              </w:rPr>
              <w:t>Sub element name</w:t>
            </w:r>
          </w:p>
        </w:tc>
        <w:tc>
          <w:tcPr>
            <w:tcW w:w="4531" w:type="dxa"/>
            <w:shd w:val="clear" w:color="auto" w:fill="D9D9D9" w:themeFill="background1" w:themeFillShade="D9"/>
          </w:tcPr>
          <w:p w:rsidR="00BE415A" w:rsidRDefault="00BE415A" w:rsidP="001360AE">
            <w:pPr>
              <w:rPr>
                <w:lang w:val="en-GB"/>
              </w:rPr>
            </w:pPr>
            <w:r>
              <w:rPr>
                <w:lang w:val="en-GB"/>
              </w:rPr>
              <w:t>Optional/mandatory</w:t>
            </w:r>
          </w:p>
        </w:tc>
      </w:tr>
      <w:tr w:rsidR="00BE415A" w:rsidTr="001360AE">
        <w:tc>
          <w:tcPr>
            <w:tcW w:w="4531" w:type="dxa"/>
          </w:tcPr>
          <w:p w:rsidR="00BE415A" w:rsidRDefault="00BE415A" w:rsidP="001360AE">
            <w:pPr>
              <w:rPr>
                <w:lang w:val="en-GB"/>
              </w:rPr>
            </w:pPr>
            <w:r>
              <w:rPr>
                <w:lang w:val="en-GB"/>
              </w:rPr>
              <w:t>##any</w:t>
            </w:r>
          </w:p>
        </w:tc>
        <w:tc>
          <w:tcPr>
            <w:tcW w:w="4531" w:type="dxa"/>
          </w:tcPr>
          <w:p w:rsidR="00BE415A" w:rsidRDefault="00BE415A" w:rsidP="001360AE">
            <w:pPr>
              <w:keepNext/>
              <w:rPr>
                <w:lang w:val="en-GB"/>
              </w:rPr>
            </w:pPr>
            <w:r>
              <w:rPr>
                <w:lang w:val="en-GB"/>
              </w:rPr>
              <w:t>optional</w:t>
            </w:r>
          </w:p>
        </w:tc>
      </w:tr>
    </w:tbl>
    <w:p w:rsidR="00BE415A" w:rsidRPr="00462772" w:rsidRDefault="00BE415A" w:rsidP="00BE415A">
      <w:pPr>
        <w:pStyle w:val="Beschriftung"/>
        <w:rPr>
          <w:lang w:val="en-GB"/>
        </w:rPr>
      </w:pPr>
      <w:r w:rsidRPr="00462772">
        <w:rPr>
          <w:lang w:val="en-GB"/>
        </w:rPr>
        <w:t xml:space="preserve">Figure </w:t>
      </w:r>
      <w:r>
        <w:fldChar w:fldCharType="begin"/>
      </w:r>
      <w:r w:rsidRPr="00462772">
        <w:rPr>
          <w:lang w:val="en-GB"/>
        </w:rPr>
        <w:instrText xml:space="preserve"> SEQ Figure \* ARABIC </w:instrText>
      </w:r>
      <w:r>
        <w:fldChar w:fldCharType="separate"/>
      </w:r>
      <w:r w:rsidR="00E713D1">
        <w:rPr>
          <w:noProof/>
          <w:lang w:val="en-GB"/>
        </w:rPr>
        <w:t>28</w:t>
      </w:r>
      <w:r>
        <w:fldChar w:fldCharType="end"/>
      </w:r>
      <w:r w:rsidRPr="00462772">
        <w:rPr>
          <w:lang w:val="en-GB"/>
        </w:rPr>
        <w:t xml:space="preserve">: Sub elements of </w:t>
      </w:r>
      <w:proofErr w:type="spellStart"/>
      <w:r w:rsidR="00AB37D5">
        <w:rPr>
          <w:lang w:val="en-GB"/>
        </w:rPr>
        <w:t>Classification</w:t>
      </w:r>
      <w:r w:rsidRPr="00462772">
        <w:rPr>
          <w:lang w:val="en-GB"/>
        </w:rPr>
        <w:t>Entry</w:t>
      </w:r>
      <w:proofErr w:type="spellEnd"/>
    </w:p>
    <w:p w:rsidR="00BE415A" w:rsidRDefault="00AB37D5" w:rsidP="00BE415A">
      <w:pPr>
        <w:rPr>
          <w:lang w:val="en-GB"/>
        </w:rPr>
      </w:pPr>
      <w:r>
        <w:rPr>
          <w:lang w:val="en-GB"/>
        </w:rPr>
        <w:t xml:space="preserve">The </w:t>
      </w:r>
      <w:proofErr w:type="spellStart"/>
      <w:r>
        <w:rPr>
          <w:lang w:val="en-GB"/>
        </w:rPr>
        <w:t>Classification</w:t>
      </w:r>
      <w:r w:rsidR="00BE415A">
        <w:rPr>
          <w:lang w:val="en-GB"/>
        </w:rPr>
        <w:t>Entry</w:t>
      </w:r>
      <w:proofErr w:type="spellEnd"/>
      <w:r w:rsidR="00BE415A">
        <w:rPr>
          <w:lang w:val="en-GB"/>
        </w:rPr>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2214C7"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 name</w:t>
            </w:r>
          </w:p>
        </w:tc>
      </w:tr>
      <w:tr w:rsidR="00BE415A" w:rsidTr="001360AE">
        <w:trPr>
          <w:trHeight w:val="104"/>
          <w:jc w:val="center"/>
        </w:trPr>
        <w:tc>
          <w:tcPr>
            <w:tcW w:w="9072" w:type="dxa"/>
            <w:gridSpan w:val="3"/>
            <w:shd w:val="clear" w:color="auto" w:fill="auto"/>
          </w:tcPr>
          <w:p w:rsidR="00BE415A" w:rsidRDefault="00AB37D5" w:rsidP="001360AE">
            <w:pPr>
              <w:rPr>
                <w:lang w:val="en-GB"/>
              </w:rPr>
            </w:pPr>
            <w:proofErr w:type="spellStart"/>
            <w:r>
              <w:rPr>
                <w:lang w:val="en-GB"/>
              </w:rPr>
              <w:t>Classification</w:t>
            </w:r>
            <w:r w:rsidR="00BE415A">
              <w:rPr>
                <w:lang w:val="en-GB"/>
              </w:rPr>
              <w:t>Entry</w:t>
            </w:r>
            <w:proofErr w:type="spellEnd"/>
          </w:p>
        </w:tc>
      </w:tr>
      <w:tr w:rsidR="00BE415A" w:rsidRPr="00DE1BCB"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Elements node XPath (if available)</w:t>
            </w:r>
          </w:p>
        </w:tc>
      </w:tr>
      <w:tr w:rsidR="00BE415A" w:rsidRPr="00DE1BCB" w:rsidTr="001360AE">
        <w:trPr>
          <w:trHeight w:val="103"/>
          <w:jc w:val="center"/>
        </w:trPr>
        <w:tc>
          <w:tcPr>
            <w:tcW w:w="9072" w:type="dxa"/>
            <w:gridSpan w:val="3"/>
            <w:shd w:val="clear" w:color="auto" w:fill="auto"/>
          </w:tcPr>
          <w:p w:rsidR="00BE415A" w:rsidRDefault="00BE415A" w:rsidP="001360AE">
            <w:pPr>
              <w:rPr>
                <w:lang w:val="en-GB"/>
              </w:rPr>
            </w:pPr>
            <w:r w:rsidRPr="00462772">
              <w:rPr>
                <w:lang w:val="en-GB"/>
              </w:rPr>
              <w:t>//element(*,</w:t>
            </w:r>
            <w:proofErr w:type="spellStart"/>
            <w:r w:rsidRPr="00462772">
              <w:rPr>
                <w:lang w:val="en-GB"/>
              </w:rPr>
              <w:t>stmd:ResourceType</w:t>
            </w:r>
            <w:proofErr w:type="spellEnd"/>
            <w:r w:rsidRPr="00462772">
              <w:rPr>
                <w:lang w:val="en-GB"/>
              </w:rPr>
              <w:t>)/</w:t>
            </w:r>
            <w:proofErr w:type="spellStart"/>
            <w:r w:rsidRPr="00462772">
              <w:rPr>
                <w:lang w:val="en-GB"/>
              </w:rPr>
              <w:t>stmd:Classification</w:t>
            </w:r>
            <w:proofErr w:type="spellEnd"/>
            <w:r w:rsidRPr="00462772">
              <w:rPr>
                <w:lang w:val="en-GB"/>
              </w:rPr>
              <w:t>/</w:t>
            </w:r>
            <w:proofErr w:type="spellStart"/>
            <w:r w:rsidRPr="00462772">
              <w:rPr>
                <w:lang w:val="en-GB"/>
              </w:rPr>
              <w:t>stmd:Entry</w:t>
            </w:r>
            <w:proofErr w:type="spellEnd"/>
          </w:p>
        </w:tc>
      </w:tr>
      <w:tr w:rsidR="00BE415A" w:rsidRPr="002214C7" w:rsidTr="001360AE">
        <w:trPr>
          <w:jc w:val="center"/>
        </w:trPr>
        <w:tc>
          <w:tcPr>
            <w:tcW w:w="2996" w:type="dxa"/>
            <w:shd w:val="clear" w:color="auto" w:fill="E7E6E6" w:themeFill="background2"/>
          </w:tcPr>
          <w:p w:rsidR="00BE415A" w:rsidRPr="002214C7" w:rsidRDefault="00BE415A" w:rsidP="001360AE">
            <w:pPr>
              <w:rPr>
                <w:lang w:val="en-GB"/>
              </w:rPr>
            </w:pPr>
            <w:r w:rsidRPr="002214C7">
              <w:rPr>
                <w:lang w:val="en-GB"/>
              </w:rPr>
              <w:t>Attribute name</w:t>
            </w:r>
          </w:p>
        </w:tc>
        <w:tc>
          <w:tcPr>
            <w:tcW w:w="2077" w:type="dxa"/>
            <w:shd w:val="clear" w:color="auto" w:fill="E7E6E6" w:themeFill="background2"/>
          </w:tcPr>
          <w:p w:rsidR="00BE415A" w:rsidRPr="002214C7" w:rsidRDefault="00BE415A" w:rsidP="001360AE">
            <w:pPr>
              <w:rPr>
                <w:lang w:val="en-GB"/>
              </w:rPr>
            </w:pPr>
            <w:r w:rsidRPr="002214C7">
              <w:rPr>
                <w:lang w:val="en-GB"/>
              </w:rPr>
              <w:t>Optional/Mandatory</w:t>
            </w:r>
          </w:p>
        </w:tc>
        <w:tc>
          <w:tcPr>
            <w:tcW w:w="3999" w:type="dxa"/>
            <w:shd w:val="clear" w:color="auto" w:fill="E7E6E6" w:themeFill="background2"/>
          </w:tcPr>
          <w:p w:rsidR="00BE415A" w:rsidRPr="002214C7" w:rsidRDefault="00BE415A" w:rsidP="001360AE">
            <w:pPr>
              <w:rPr>
                <w:lang w:val="en-GB"/>
              </w:rPr>
            </w:pPr>
            <w:r w:rsidRPr="002214C7">
              <w:rPr>
                <w:lang w:val="en-GB"/>
              </w:rPr>
              <w:t>Attribute description</w:t>
            </w:r>
          </w:p>
        </w:tc>
      </w:tr>
      <w:tr w:rsidR="00BE415A" w:rsidRPr="007452BA" w:rsidTr="001360AE">
        <w:trPr>
          <w:jc w:val="center"/>
        </w:trPr>
        <w:tc>
          <w:tcPr>
            <w:tcW w:w="2996" w:type="dxa"/>
          </w:tcPr>
          <w:p w:rsidR="00BE415A" w:rsidRDefault="00BE415A" w:rsidP="001360AE">
            <w:pPr>
              <w:rPr>
                <w:lang w:val="en-GB"/>
              </w:rPr>
            </w:pPr>
            <w:r>
              <w:rPr>
                <w:lang w:val="en-GB"/>
              </w:rPr>
              <w:t>keyword</w:t>
            </w:r>
          </w:p>
        </w:tc>
        <w:tc>
          <w:tcPr>
            <w:tcW w:w="2077" w:type="dxa"/>
          </w:tcPr>
          <w:p w:rsidR="00BE415A" w:rsidRDefault="00BE415A" w:rsidP="001360AE">
            <w:pPr>
              <w:rPr>
                <w:lang w:val="en-GB"/>
              </w:rPr>
            </w:pPr>
            <w:r>
              <w:rPr>
                <w:lang w:val="en-GB"/>
              </w:rPr>
              <w:t>optional</w:t>
            </w:r>
          </w:p>
        </w:tc>
        <w:tc>
          <w:tcPr>
            <w:tcW w:w="3999" w:type="dxa"/>
          </w:tcPr>
          <w:p w:rsidR="00BE415A" w:rsidRDefault="00BE415A" w:rsidP="001360AE">
            <w:pPr>
              <w:keepNext/>
              <w:rPr>
                <w:lang w:val="en-GB"/>
              </w:rPr>
            </w:pPr>
            <w:r w:rsidRPr="00462772">
              <w:rPr>
                <w:lang w:val="en-GB"/>
              </w:rPr>
              <w:t>This attribute gives the keyword for the classification entry</w:t>
            </w:r>
            <w:r>
              <w:rPr>
                <w:lang w:val="en-GB"/>
              </w:rPr>
              <w:t xml:space="preserve"> </w:t>
            </w:r>
            <w:r w:rsidRPr="00462772">
              <w:rPr>
                <w:lang w:val="en-GB"/>
              </w:rPr>
              <w:t>(i.e. keyword value pair).  It is left undefined whether this</w:t>
            </w:r>
            <w:r>
              <w:rPr>
                <w:lang w:val="en-GB"/>
              </w:rPr>
              <w:t xml:space="preserve"> </w:t>
            </w:r>
            <w:r w:rsidRPr="00462772">
              <w:rPr>
                <w:lang w:val="en-GB"/>
              </w:rPr>
              <w:t>must be unique across the entries of the Classification element, or whether</w:t>
            </w:r>
            <w:r>
              <w:rPr>
                <w:lang w:val="en-GB"/>
              </w:rPr>
              <w:t xml:space="preserve"> repeated entries are allowed. </w:t>
            </w:r>
            <w:r w:rsidRPr="00462772">
              <w:rPr>
                <w:lang w:val="en-GB"/>
              </w:rPr>
              <w:t>This will depend on</w:t>
            </w:r>
            <w:r>
              <w:rPr>
                <w:lang w:val="en-GB"/>
              </w:rPr>
              <w:t xml:space="preserve"> t</w:t>
            </w:r>
            <w:r w:rsidRPr="00462772">
              <w:rPr>
                <w:lang w:val="en-GB"/>
              </w:rPr>
              <w:t xml:space="preserve">he definition of the classification. </w:t>
            </w:r>
          </w:p>
        </w:tc>
      </w:tr>
    </w:tbl>
    <w:p w:rsidR="00BE415A" w:rsidRPr="00462772" w:rsidRDefault="00BE415A" w:rsidP="00BE415A">
      <w:pPr>
        <w:pStyle w:val="Beschriftung"/>
        <w:rPr>
          <w:lang w:val="en-GB"/>
        </w:rPr>
      </w:pPr>
      <w:proofErr w:type="spellStart"/>
      <w:r>
        <w:t>Figure</w:t>
      </w:r>
      <w:proofErr w:type="spellEnd"/>
      <w:r>
        <w:t xml:space="preserve"> </w:t>
      </w:r>
      <w:fldSimple w:instr=" SEQ Figure \* ARABIC ">
        <w:r w:rsidR="00E713D1">
          <w:rPr>
            <w:noProof/>
          </w:rPr>
          <w:t>29</w:t>
        </w:r>
      </w:fldSimple>
      <w:r>
        <w:t xml:space="preserve">: </w:t>
      </w:r>
      <w:proofErr w:type="spellStart"/>
      <w:r w:rsidR="00AB37D5">
        <w:t>Clöassification</w:t>
      </w:r>
      <w:r>
        <w:t>Entry</w:t>
      </w:r>
      <w:proofErr w:type="spellEnd"/>
      <w:r>
        <w:t xml:space="preserve"> </w:t>
      </w:r>
      <w:proofErr w:type="spellStart"/>
      <w:r>
        <w:t>attributes</w:t>
      </w:r>
      <w:proofErr w:type="spellEnd"/>
    </w:p>
    <w:p w:rsidR="00BE415A" w:rsidRDefault="00BE415A" w:rsidP="00BE415A">
      <w:pPr>
        <w:pStyle w:val="berschrift4"/>
      </w:pPr>
      <w:r>
        <w:t>##</w:t>
      </w:r>
      <w:proofErr w:type="spellStart"/>
      <w:r>
        <w:t>any</w:t>
      </w:r>
      <w:proofErr w:type="spellEnd"/>
    </w:p>
    <w:p w:rsidR="00BE415A" w:rsidRPr="00F2119A" w:rsidRDefault="00BE415A" w:rsidP="00BE415A">
      <w:pPr>
        <w:rPr>
          <w:lang w:val="en-GB"/>
        </w:rPr>
      </w:pPr>
      <w:r>
        <w:rPr>
          <w:lang w:val="en-GB"/>
        </w:rP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rPr>
          <w:lang w:val="en-GB"/>
        </w:rPr>
        <w:t>contentType</w:t>
      </w:r>
      <w:proofErr w:type="spellEnd"/>
      <w:r>
        <w:rPr>
          <w:lang w:val="en-GB"/>
        </w:rPr>
        <w:t xml:space="preserve"> element is completely free.</w:t>
      </w:r>
    </w:p>
    <w:p w:rsidR="00BE415A" w:rsidRDefault="00BE415A" w:rsidP="00BE415A">
      <w:pPr>
        <w:pStyle w:val="berschrift2"/>
      </w:pPr>
      <w:bookmarkStart w:id="161" w:name="_Ref27572527"/>
      <w:bookmarkStart w:id="162" w:name="_Toc27729778"/>
      <w:proofErr w:type="spellStart"/>
      <w:r>
        <w:t>Annotations</w:t>
      </w:r>
      <w:bookmarkEnd w:id="161"/>
      <w:bookmarkEnd w:id="162"/>
      <w:proofErr w:type="spellEnd"/>
    </w:p>
    <w:p w:rsidR="00BE415A" w:rsidRDefault="00BE415A" w:rsidP="00BE415A">
      <w:pPr>
        <w:keepNext/>
        <w:jc w:val="center"/>
      </w:pPr>
      <w:r w:rsidRPr="00B871EB">
        <w:rPr>
          <w:noProof/>
          <w:lang w:eastAsia="de-DE"/>
        </w:rPr>
        <w:drawing>
          <wp:inline distT="0" distB="0" distL="0" distR="0" wp14:anchorId="356A6EDE" wp14:editId="4F2C1443">
            <wp:extent cx="3972479" cy="981212"/>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2479" cy="981212"/>
                    </a:xfrm>
                    <a:prstGeom prst="rect">
                      <a:avLst/>
                    </a:prstGeom>
                  </pic:spPr>
                </pic:pic>
              </a:graphicData>
            </a:graphic>
          </wp:inline>
        </w:drawing>
      </w:r>
    </w:p>
    <w:p w:rsidR="00BE415A" w:rsidRDefault="00BE415A" w:rsidP="00BE415A">
      <w:pPr>
        <w:pStyle w:val="Beschriftung"/>
        <w:rPr>
          <w:noProof/>
          <w:lang w:val="en-GB"/>
        </w:rPr>
      </w:pPr>
      <w:r w:rsidRPr="00000FE1">
        <w:rPr>
          <w:lang w:val="en-GB"/>
        </w:rPr>
        <w:t xml:space="preserve">Figure </w:t>
      </w:r>
      <w:r>
        <w:fldChar w:fldCharType="begin"/>
      </w:r>
      <w:r w:rsidRPr="00000FE1">
        <w:rPr>
          <w:lang w:val="en-GB"/>
        </w:rPr>
        <w:instrText xml:space="preserve"> SEQ Figure \* ARABIC </w:instrText>
      </w:r>
      <w:r>
        <w:fldChar w:fldCharType="separate"/>
      </w:r>
      <w:r w:rsidR="00E713D1">
        <w:rPr>
          <w:noProof/>
          <w:lang w:val="en-GB"/>
        </w:rPr>
        <w:t>30</w:t>
      </w:r>
      <w:r>
        <w:fldChar w:fldCharType="end"/>
      </w:r>
      <w:r w:rsidRPr="00000FE1">
        <w:rPr>
          <w:lang w:val="en-GB"/>
        </w:rPr>
        <w:t>: Annotations</w:t>
      </w:r>
      <w:r w:rsidRPr="00000FE1">
        <w:rPr>
          <w:noProof/>
          <w:lang w:val="en-GB"/>
        </w:rPr>
        <w:t xml:space="preserve"> structure and attributes</w:t>
      </w:r>
    </w:p>
    <w:p w:rsidR="00BE415A" w:rsidRDefault="00BE415A" w:rsidP="00BE415A">
      <w:pPr>
        <w:rPr>
          <w:lang w:val="en-GB"/>
        </w:rPr>
      </w:pPr>
      <w:r w:rsidRPr="000218BD">
        <w:rPr>
          <w:lang w:val="en-GB"/>
        </w:rPr>
        <w:t xml:space="preserve">The </w:t>
      </w:r>
      <w:r>
        <w:rPr>
          <w:lang w:val="en-GB"/>
        </w:rPr>
        <w:t>Annotations element</w:t>
      </w:r>
      <w:r w:rsidRPr="000218BD">
        <w:rPr>
          <w:lang w:val="en-GB"/>
        </w:rPr>
        <w:t xml:space="preserve"> is structured by the subordinated elements as described </w:t>
      </w:r>
      <w:r>
        <w:rPr>
          <w:lang w:val="en-GB"/>
        </w:rPr>
        <w:t>in the table</w:t>
      </w:r>
      <w:r w:rsidRPr="000218BD">
        <w:rPr>
          <w:lang w:val="en-GB"/>
        </w:rPr>
        <w:t xml:space="preserve"> below.</w:t>
      </w:r>
    </w:p>
    <w:tbl>
      <w:tblPr>
        <w:tblStyle w:val="Tabellenraster"/>
        <w:tblW w:w="0" w:type="auto"/>
        <w:tblLook w:val="04A0" w:firstRow="1" w:lastRow="0" w:firstColumn="1" w:lastColumn="0" w:noHBand="0" w:noVBand="1"/>
      </w:tblPr>
      <w:tblGrid>
        <w:gridCol w:w="4531"/>
        <w:gridCol w:w="4531"/>
      </w:tblGrid>
      <w:tr w:rsidR="00BE415A" w:rsidTr="001360AE">
        <w:tc>
          <w:tcPr>
            <w:tcW w:w="9062" w:type="dxa"/>
            <w:gridSpan w:val="2"/>
            <w:shd w:val="clear" w:color="auto" w:fill="D9D9D9" w:themeFill="background1" w:themeFillShade="D9"/>
          </w:tcPr>
          <w:p w:rsidR="00BE415A" w:rsidRDefault="00BE415A" w:rsidP="001360AE">
            <w:pPr>
              <w:rPr>
                <w:lang w:val="en-GB"/>
              </w:rPr>
            </w:pPr>
            <w:r>
              <w:rPr>
                <w:lang w:val="en-GB"/>
              </w:rPr>
              <w:lastRenderedPageBreak/>
              <w:t>Element name</w:t>
            </w:r>
          </w:p>
        </w:tc>
      </w:tr>
      <w:tr w:rsidR="00BE415A" w:rsidTr="001360AE">
        <w:tc>
          <w:tcPr>
            <w:tcW w:w="9062" w:type="dxa"/>
            <w:gridSpan w:val="2"/>
            <w:shd w:val="clear" w:color="auto" w:fill="auto"/>
          </w:tcPr>
          <w:p w:rsidR="00BE415A" w:rsidRDefault="00BE415A" w:rsidP="001360AE">
            <w:pPr>
              <w:rPr>
                <w:lang w:val="en-GB"/>
              </w:rPr>
            </w:pPr>
            <w:r>
              <w:rPr>
                <w:lang w:val="en-GB"/>
              </w:rPr>
              <w:t>Annotations</w:t>
            </w:r>
          </w:p>
        </w:tc>
      </w:tr>
      <w:tr w:rsidR="00BE415A" w:rsidTr="001360AE">
        <w:tc>
          <w:tcPr>
            <w:tcW w:w="4531" w:type="dxa"/>
            <w:shd w:val="clear" w:color="auto" w:fill="D9D9D9" w:themeFill="background1" w:themeFillShade="D9"/>
          </w:tcPr>
          <w:p w:rsidR="00BE415A" w:rsidRDefault="00BE415A" w:rsidP="001360AE">
            <w:pPr>
              <w:rPr>
                <w:lang w:val="en-GB"/>
              </w:rPr>
            </w:pPr>
            <w:r>
              <w:rPr>
                <w:lang w:val="en-GB"/>
              </w:rPr>
              <w:t>Sub element name</w:t>
            </w:r>
          </w:p>
        </w:tc>
        <w:tc>
          <w:tcPr>
            <w:tcW w:w="4531" w:type="dxa"/>
            <w:shd w:val="clear" w:color="auto" w:fill="D9D9D9" w:themeFill="background1" w:themeFillShade="D9"/>
          </w:tcPr>
          <w:p w:rsidR="00BE415A" w:rsidRDefault="00BE415A" w:rsidP="001360AE">
            <w:pPr>
              <w:rPr>
                <w:lang w:val="en-GB"/>
              </w:rPr>
            </w:pPr>
            <w:r>
              <w:rPr>
                <w:lang w:val="en-GB"/>
              </w:rPr>
              <w:t>Optional/mandatory</w:t>
            </w:r>
          </w:p>
        </w:tc>
      </w:tr>
      <w:tr w:rsidR="00BE415A" w:rsidTr="001360AE">
        <w:tc>
          <w:tcPr>
            <w:tcW w:w="4531" w:type="dxa"/>
          </w:tcPr>
          <w:p w:rsidR="00BE415A" w:rsidRDefault="00BE415A" w:rsidP="001360AE">
            <w:pPr>
              <w:rPr>
                <w:lang w:val="en-GB"/>
              </w:rPr>
            </w:pPr>
            <w:r>
              <w:rPr>
                <w:lang w:val="en-GB"/>
              </w:rPr>
              <w:t>Annotation</w:t>
            </w:r>
          </w:p>
        </w:tc>
        <w:tc>
          <w:tcPr>
            <w:tcW w:w="4531" w:type="dxa"/>
          </w:tcPr>
          <w:p w:rsidR="00BE415A" w:rsidRDefault="00BE415A" w:rsidP="001360AE">
            <w:pPr>
              <w:keepNext/>
              <w:rPr>
                <w:lang w:val="en-GB"/>
              </w:rPr>
            </w:pPr>
            <w:r>
              <w:rPr>
                <w:lang w:val="en-GB"/>
              </w:rPr>
              <w:t>mandatory</w:t>
            </w:r>
          </w:p>
        </w:tc>
      </w:tr>
    </w:tbl>
    <w:p w:rsidR="00BE415A" w:rsidRPr="00F2119A" w:rsidRDefault="00BE415A" w:rsidP="00BE415A">
      <w:pPr>
        <w:pStyle w:val="Beschriftung"/>
        <w:rPr>
          <w:lang w:val="en-GB"/>
        </w:rPr>
      </w:pPr>
      <w:r w:rsidRPr="00F2119A">
        <w:rPr>
          <w:lang w:val="en-GB"/>
        </w:rPr>
        <w:t xml:space="preserve">Figure </w:t>
      </w:r>
      <w:r>
        <w:fldChar w:fldCharType="begin"/>
      </w:r>
      <w:r w:rsidRPr="00F2119A">
        <w:rPr>
          <w:lang w:val="en-GB"/>
        </w:rPr>
        <w:instrText xml:space="preserve"> SEQ Figure \* ARABIC </w:instrText>
      </w:r>
      <w:r>
        <w:fldChar w:fldCharType="separate"/>
      </w:r>
      <w:r w:rsidR="00E713D1">
        <w:rPr>
          <w:noProof/>
          <w:lang w:val="en-GB"/>
        </w:rPr>
        <w:t>31</w:t>
      </w:r>
      <w:r>
        <w:fldChar w:fldCharType="end"/>
      </w:r>
      <w:r w:rsidRPr="00F2119A">
        <w:rPr>
          <w:lang w:val="en-GB"/>
        </w:rPr>
        <w:t>: Sub elements of Annotations</w:t>
      </w:r>
    </w:p>
    <w:p w:rsidR="00BE415A" w:rsidRDefault="00BE415A" w:rsidP="00BE415A">
      <w:pPr>
        <w:rPr>
          <w:lang w:val="en-GB"/>
        </w:rPr>
      </w:pPr>
      <w:r>
        <w:rPr>
          <w:lang w:val="en-GB"/>
        </w:rPr>
        <w:t>The Annotations element is not associated with any attributes.</w:t>
      </w:r>
    </w:p>
    <w:p w:rsidR="00BE415A" w:rsidRDefault="00BE415A" w:rsidP="00BE415A">
      <w:pPr>
        <w:pStyle w:val="berschrift3"/>
        <w:rPr>
          <w:lang w:val="en-GB"/>
        </w:rPr>
      </w:pPr>
      <w:bookmarkStart w:id="163" w:name="_Toc27729779"/>
      <w:r>
        <w:rPr>
          <w:lang w:val="en-GB"/>
        </w:rPr>
        <w:t>Annotation</w:t>
      </w:r>
      <w:bookmarkEnd w:id="163"/>
    </w:p>
    <w:p w:rsidR="00BE415A" w:rsidRDefault="00BE415A" w:rsidP="00BE415A">
      <w:pPr>
        <w:rPr>
          <w:lang w:val="en-GB"/>
        </w:rPr>
      </w:pPr>
      <w:r>
        <w:rPr>
          <w:lang w:val="en-GB"/>
        </w:rP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2214C7"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 name</w:t>
            </w:r>
          </w:p>
        </w:tc>
      </w:tr>
      <w:tr w:rsidR="00BE415A" w:rsidTr="001360AE">
        <w:trPr>
          <w:trHeight w:val="104"/>
          <w:jc w:val="center"/>
        </w:trPr>
        <w:tc>
          <w:tcPr>
            <w:tcW w:w="9072" w:type="dxa"/>
            <w:gridSpan w:val="3"/>
            <w:shd w:val="clear" w:color="auto" w:fill="auto"/>
          </w:tcPr>
          <w:p w:rsidR="00BE415A" w:rsidRDefault="00BE415A" w:rsidP="001360AE">
            <w:pPr>
              <w:rPr>
                <w:lang w:val="en-GB"/>
              </w:rPr>
            </w:pPr>
            <w:r>
              <w:rPr>
                <w:lang w:val="en-GB"/>
              </w:rPr>
              <w:t>Annotation</w:t>
            </w:r>
          </w:p>
        </w:tc>
      </w:tr>
      <w:tr w:rsidR="00BE415A" w:rsidRPr="00DE1BCB" w:rsidTr="001360AE">
        <w:trPr>
          <w:trHeight w:val="104"/>
          <w:jc w:val="center"/>
        </w:trPr>
        <w:tc>
          <w:tcPr>
            <w:tcW w:w="9072" w:type="dxa"/>
            <w:gridSpan w:val="3"/>
            <w:shd w:val="clear" w:color="auto" w:fill="E7E6E6" w:themeFill="background2"/>
          </w:tcPr>
          <w:p w:rsidR="00BE415A" w:rsidRPr="002214C7" w:rsidRDefault="00BE415A" w:rsidP="001360AE">
            <w:pPr>
              <w:rPr>
                <w:lang w:val="en-GB"/>
              </w:rPr>
            </w:pPr>
            <w:r w:rsidRPr="002214C7">
              <w:rPr>
                <w:lang w:val="en-GB"/>
              </w:rPr>
              <w:t>Elements node XPath (if available)</w:t>
            </w:r>
          </w:p>
        </w:tc>
      </w:tr>
      <w:tr w:rsidR="00BE415A" w:rsidRPr="00DE1BCB" w:rsidTr="001360AE">
        <w:trPr>
          <w:trHeight w:val="103"/>
          <w:jc w:val="center"/>
        </w:trPr>
        <w:tc>
          <w:tcPr>
            <w:tcW w:w="9072" w:type="dxa"/>
            <w:gridSpan w:val="3"/>
            <w:shd w:val="clear" w:color="auto" w:fill="auto"/>
          </w:tcPr>
          <w:p w:rsidR="00BE415A" w:rsidRDefault="00BE415A" w:rsidP="001360AE">
            <w:pPr>
              <w:rPr>
                <w:lang w:val="en-GB"/>
              </w:rPr>
            </w:pPr>
            <w:r w:rsidRPr="00F2119A">
              <w:rPr>
                <w:lang w:val="en-GB"/>
              </w:rPr>
              <w:t>//element(*,</w:t>
            </w:r>
            <w:proofErr w:type="spellStart"/>
            <w:r w:rsidRPr="00F2119A">
              <w:rPr>
                <w:lang w:val="en-GB"/>
              </w:rPr>
              <w:t>stmd:ResourceType</w:t>
            </w:r>
            <w:proofErr w:type="spellEnd"/>
            <w:r w:rsidRPr="00F2119A">
              <w:rPr>
                <w:lang w:val="en-GB"/>
              </w:rPr>
              <w:t>)/</w:t>
            </w:r>
            <w:proofErr w:type="spellStart"/>
            <w:r w:rsidRPr="00F2119A">
              <w:rPr>
                <w:lang w:val="en-GB"/>
              </w:rPr>
              <w:t>stmd:Annotations</w:t>
            </w:r>
            <w:proofErr w:type="spellEnd"/>
            <w:r w:rsidRPr="00F2119A">
              <w:rPr>
                <w:lang w:val="en-GB"/>
              </w:rPr>
              <w:t>/</w:t>
            </w:r>
            <w:proofErr w:type="spellStart"/>
            <w:r w:rsidRPr="00F2119A">
              <w:rPr>
                <w:lang w:val="en-GB"/>
              </w:rPr>
              <w:t>ssc:Annotation</w:t>
            </w:r>
            <w:proofErr w:type="spellEnd"/>
          </w:p>
        </w:tc>
      </w:tr>
      <w:tr w:rsidR="00BE415A" w:rsidRPr="002214C7" w:rsidTr="001360AE">
        <w:trPr>
          <w:jc w:val="center"/>
        </w:trPr>
        <w:tc>
          <w:tcPr>
            <w:tcW w:w="2996" w:type="dxa"/>
            <w:shd w:val="clear" w:color="auto" w:fill="E7E6E6" w:themeFill="background2"/>
          </w:tcPr>
          <w:p w:rsidR="00BE415A" w:rsidRPr="002214C7" w:rsidRDefault="00BE415A" w:rsidP="001360AE">
            <w:pPr>
              <w:rPr>
                <w:lang w:val="en-GB"/>
              </w:rPr>
            </w:pPr>
            <w:r w:rsidRPr="002214C7">
              <w:rPr>
                <w:lang w:val="en-GB"/>
              </w:rPr>
              <w:t>Attribute name</w:t>
            </w:r>
          </w:p>
        </w:tc>
        <w:tc>
          <w:tcPr>
            <w:tcW w:w="2077" w:type="dxa"/>
            <w:shd w:val="clear" w:color="auto" w:fill="E7E6E6" w:themeFill="background2"/>
          </w:tcPr>
          <w:p w:rsidR="00BE415A" w:rsidRPr="002214C7" w:rsidRDefault="00BE415A" w:rsidP="001360AE">
            <w:pPr>
              <w:rPr>
                <w:lang w:val="en-GB"/>
              </w:rPr>
            </w:pPr>
            <w:r w:rsidRPr="002214C7">
              <w:rPr>
                <w:lang w:val="en-GB"/>
              </w:rPr>
              <w:t>Optional/Mandatory</w:t>
            </w:r>
          </w:p>
        </w:tc>
        <w:tc>
          <w:tcPr>
            <w:tcW w:w="3999" w:type="dxa"/>
            <w:shd w:val="clear" w:color="auto" w:fill="E7E6E6" w:themeFill="background2"/>
          </w:tcPr>
          <w:p w:rsidR="00BE415A" w:rsidRPr="002214C7" w:rsidRDefault="00BE415A" w:rsidP="001360AE">
            <w:pPr>
              <w:rPr>
                <w:lang w:val="en-GB"/>
              </w:rPr>
            </w:pPr>
            <w:r w:rsidRPr="002214C7">
              <w:rPr>
                <w:lang w:val="en-GB"/>
              </w:rPr>
              <w:t>Attribute description</w:t>
            </w:r>
          </w:p>
        </w:tc>
      </w:tr>
      <w:tr w:rsidR="00BE415A" w:rsidRPr="00DE1BCB" w:rsidTr="001360AE">
        <w:trPr>
          <w:jc w:val="center"/>
        </w:trPr>
        <w:tc>
          <w:tcPr>
            <w:tcW w:w="2996" w:type="dxa"/>
          </w:tcPr>
          <w:p w:rsidR="00BE415A" w:rsidRDefault="00BE415A" w:rsidP="001360AE">
            <w:pPr>
              <w:rPr>
                <w:lang w:val="en-GB"/>
              </w:rPr>
            </w:pPr>
            <w:r>
              <w:rPr>
                <w:lang w:val="en-GB"/>
              </w:rPr>
              <w:t>type</w:t>
            </w:r>
          </w:p>
        </w:tc>
        <w:tc>
          <w:tcPr>
            <w:tcW w:w="2077" w:type="dxa"/>
          </w:tcPr>
          <w:p w:rsidR="00BE415A" w:rsidRDefault="00BE415A" w:rsidP="001360AE">
            <w:pPr>
              <w:rPr>
                <w:lang w:val="en-GB"/>
              </w:rPr>
            </w:pPr>
            <w:r>
              <w:rPr>
                <w:lang w:val="en-GB"/>
              </w:rPr>
              <w:t>mandatory</w:t>
            </w:r>
          </w:p>
        </w:tc>
        <w:tc>
          <w:tcPr>
            <w:tcW w:w="3999" w:type="dxa"/>
          </w:tcPr>
          <w:p w:rsidR="00BE415A" w:rsidRDefault="00BE415A" w:rsidP="001360AE">
            <w:pPr>
              <w:keepNext/>
              <w:rPr>
                <w:lang w:val="en-GB"/>
              </w:rPr>
            </w:pPr>
            <w:r w:rsidRPr="00F2119A">
              <w:rPr>
                <w:lang w:val="en-GB"/>
              </w:rPr>
              <w:t>The unique name of the type of the annotation.</w:t>
            </w:r>
            <w:r>
              <w:rPr>
                <w:lang w:val="en-GB"/>
              </w:rPr>
              <w:t xml:space="preserve"> </w:t>
            </w:r>
            <w:r w:rsidRPr="00F2119A">
              <w:rPr>
                <w:lang w:val="en-GB"/>
              </w:rPr>
              <w:t>In order to ensure uniqueness all types should be identified</w:t>
            </w:r>
            <w:r>
              <w:rPr>
                <w:lang w:val="en-GB"/>
              </w:rPr>
              <w:t xml:space="preserve"> </w:t>
            </w:r>
            <w:r w:rsidRPr="00F2119A">
              <w:rPr>
                <w:lang w:val="en-GB"/>
              </w:rPr>
              <w:t>with reverse domain name notation (cf. Java package names</w:t>
            </w:r>
            <w:r>
              <w:rPr>
                <w:lang w:val="en-GB"/>
              </w:rPr>
              <w:t xml:space="preserve"> </w:t>
            </w:r>
            <w:r w:rsidRPr="00F2119A">
              <w:rPr>
                <w:lang w:val="en-GB"/>
              </w:rPr>
              <w:t>or Apple UTIs) of a domain that is controlled by the entity</w:t>
            </w:r>
            <w:r>
              <w:rPr>
                <w:lang w:val="en-GB"/>
              </w:rPr>
              <w:t xml:space="preserve"> </w:t>
            </w:r>
            <w:r w:rsidRPr="00F2119A">
              <w:rPr>
                <w:lang w:val="en-GB"/>
              </w:rPr>
              <w:t>defining the semantics and content of the annotation.</w:t>
            </w:r>
            <w:r>
              <w:rPr>
                <w:lang w:val="en-GB"/>
              </w:rPr>
              <w:t xml:space="preserve"> </w:t>
            </w:r>
            <w:r w:rsidRPr="00F2119A">
              <w:rPr>
                <w:lang w:val="en-GB"/>
              </w:rPr>
              <w:t>For vendor-specific annotations this would e.g. be a domain</w:t>
            </w:r>
            <w:r>
              <w:rPr>
                <w:lang w:val="en-GB"/>
              </w:rPr>
              <w:t xml:space="preserve"> </w:t>
            </w:r>
            <w:r w:rsidRPr="00F2119A">
              <w:rPr>
                <w:lang w:val="en-GB"/>
              </w:rPr>
              <w:t>controlled by the tool vendor.</w:t>
            </w:r>
            <w:r>
              <w:rPr>
                <w:lang w:val="en-GB"/>
              </w:rPr>
              <w:t xml:space="preserve"> </w:t>
            </w:r>
            <w:r w:rsidRPr="00F2119A">
              <w:rPr>
                <w:lang w:val="en-GB"/>
              </w:rPr>
              <w:t>For MAP-SSP defined annotations, this will be a domain under</w:t>
            </w:r>
            <w:r>
              <w:rPr>
                <w:lang w:val="en-GB"/>
              </w:rPr>
              <w:t xml:space="preserve"> </w:t>
            </w:r>
            <w:r w:rsidRPr="00F2119A">
              <w:rPr>
                <w:lang w:val="en-GB"/>
              </w:rPr>
              <w:t xml:space="preserve">the </w:t>
            </w:r>
            <w:proofErr w:type="spellStart"/>
            <w:r w:rsidRPr="00F2119A">
              <w:rPr>
                <w:lang w:val="en-GB"/>
              </w:rPr>
              <w:t>org.modelica</w:t>
            </w:r>
            <w:proofErr w:type="spellEnd"/>
            <w:r w:rsidRPr="00F2119A">
              <w:rPr>
                <w:lang w:val="en-GB"/>
              </w:rPr>
              <w:t xml:space="preserve"> prefix.</w:t>
            </w:r>
          </w:p>
        </w:tc>
      </w:tr>
    </w:tbl>
    <w:p w:rsidR="00BE415A" w:rsidRDefault="00BE415A" w:rsidP="00BE415A">
      <w:pPr>
        <w:pStyle w:val="Beschriftung"/>
      </w:pPr>
      <w:proofErr w:type="spellStart"/>
      <w:r>
        <w:t>Figure</w:t>
      </w:r>
      <w:proofErr w:type="spellEnd"/>
      <w:r>
        <w:t xml:space="preserve"> </w:t>
      </w:r>
      <w:fldSimple w:instr=" SEQ Figure \* ARABIC ">
        <w:r w:rsidR="00E713D1">
          <w:rPr>
            <w:noProof/>
          </w:rPr>
          <w:t>32</w:t>
        </w:r>
      </w:fldSimple>
      <w:r>
        <w:t xml:space="preserve">: Annotation </w:t>
      </w:r>
      <w:proofErr w:type="spellStart"/>
      <w:r>
        <w:t>attributes</w:t>
      </w:r>
      <w:proofErr w:type="spellEnd"/>
    </w:p>
    <w:p w:rsidR="00BE415A" w:rsidRDefault="00BE415A" w:rsidP="00BE415A">
      <w:pPr>
        <w:pStyle w:val="berschrift4"/>
      </w:pPr>
      <w:r>
        <w:t>##</w:t>
      </w:r>
      <w:proofErr w:type="spellStart"/>
      <w:r>
        <w:t>any</w:t>
      </w:r>
      <w:proofErr w:type="spellEnd"/>
    </w:p>
    <w:p w:rsidR="00BE415A" w:rsidRPr="00F2119A" w:rsidRDefault="00BE415A" w:rsidP="00BE415A">
      <w:pPr>
        <w:rPr>
          <w:lang w:val="en-GB"/>
        </w:rPr>
      </w:pPr>
      <w:r>
        <w:rPr>
          <w:lang w:val="en-GB"/>
        </w:rP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rPr>
          <w:lang w:val="en-GB"/>
        </w:rPr>
        <w:t>contentType</w:t>
      </w:r>
      <w:proofErr w:type="spellEnd"/>
      <w:r>
        <w:rPr>
          <w:lang w:val="en-GB"/>
        </w:rPr>
        <w:t xml:space="preserve"> element is completely free.</w:t>
      </w:r>
    </w:p>
    <w:p w:rsidR="00BE415A" w:rsidRPr="00861694" w:rsidRDefault="00BE415A" w:rsidP="00861694">
      <w:pPr>
        <w:rPr>
          <w:lang w:val="en-GB"/>
        </w:rPr>
      </w:pPr>
    </w:p>
    <w:p w:rsidR="00C2650F" w:rsidRDefault="00C2650F">
      <w:pPr>
        <w:spacing w:after="160"/>
        <w:rPr>
          <w:rFonts w:asciiTheme="majorHAnsi" w:eastAsiaTheme="majorEastAsia" w:hAnsiTheme="majorHAnsi" w:cstheme="majorBidi"/>
          <w:color w:val="2E74B5" w:themeColor="accent1" w:themeShade="BF"/>
          <w:sz w:val="32"/>
          <w:szCs w:val="32"/>
          <w:lang w:val="en-GB"/>
        </w:rPr>
      </w:pPr>
      <w:r>
        <w:rPr>
          <w:lang w:val="en-GB"/>
        </w:rPr>
        <w:br w:type="page"/>
      </w:r>
    </w:p>
    <w:p w:rsidR="00A11AFB" w:rsidRDefault="00E44999" w:rsidP="00A11AFB">
      <w:pPr>
        <w:pStyle w:val="berschrift1"/>
        <w:rPr>
          <w:lang w:val="en-GB"/>
        </w:rPr>
      </w:pPr>
      <w:bookmarkStart w:id="164" w:name="_Toc27729780"/>
      <w:r>
        <w:rPr>
          <w:lang w:val="en-GB"/>
        </w:rPr>
        <w:lastRenderedPageBreak/>
        <w:t>Working with</w:t>
      </w:r>
      <w:r w:rsidR="00A11AFB" w:rsidRPr="0086726B">
        <w:rPr>
          <w:lang w:val="en-GB"/>
        </w:rPr>
        <w:t xml:space="preserve"> STMD files</w:t>
      </w:r>
      <w:bookmarkEnd w:id="37"/>
      <w:bookmarkEnd w:id="164"/>
    </w:p>
    <w:p w:rsidR="008A5A5D" w:rsidRPr="008A5A5D" w:rsidRDefault="008A5A5D" w:rsidP="008A5A5D">
      <w:pPr>
        <w:rPr>
          <w:rFonts w:ascii="Consolas" w:hAnsi="Consolas"/>
          <w:color w:val="C00000"/>
          <w:sz w:val="32"/>
          <w:lang w:val="en-GB"/>
        </w:rPr>
      </w:pPr>
      <w:r w:rsidRPr="008A5A5D">
        <w:rPr>
          <w:rFonts w:ascii="Consolas" w:hAnsi="Consolas"/>
          <w:color w:val="C00000"/>
          <w:sz w:val="32"/>
          <w:lang w:val="en-GB"/>
        </w:rPr>
        <w:t>This Chapter is currently under rework/construction</w:t>
      </w:r>
    </w:p>
    <w:p w:rsidR="00E44999" w:rsidRDefault="009F08B3" w:rsidP="009F08B3">
      <w:pPr>
        <w:pStyle w:val="berschrift2"/>
        <w:rPr>
          <w:lang w:val="en-GB"/>
        </w:rPr>
      </w:pPr>
      <w:bookmarkStart w:id="165" w:name="_Toc27729781"/>
      <w:r w:rsidRPr="009F08B3">
        <w:rPr>
          <w:lang w:val="en-GB"/>
        </w:rPr>
        <w:t>Challenges in dealing with simulation tasks and simulation models</w:t>
      </w:r>
      <w:bookmarkEnd w:id="165"/>
    </w:p>
    <w:p w:rsidR="00E44999" w:rsidRDefault="00E44999" w:rsidP="00E44999">
      <w:pPr>
        <w:rPr>
          <w:lang w:val="en-US"/>
        </w:rPr>
      </w:pPr>
      <w:r w:rsidRPr="00416DA4">
        <w:rPr>
          <w:lang w:val="en-US"/>
        </w:rPr>
        <w:t>This chapter describes the key challenges in dealing with simulation models and parameters in the aut</w:t>
      </w:r>
      <w:r>
        <w:rPr>
          <w:lang w:val="en-US"/>
        </w:rPr>
        <w:t>omotive industry</w:t>
      </w:r>
      <w:r w:rsidRPr="00D97BA2">
        <w:rPr>
          <w:lang w:val="en-US"/>
        </w:rPr>
        <w:t xml:space="preserve"> </w:t>
      </w:r>
      <w:r>
        <w:rPr>
          <w:lang w:val="en-US"/>
        </w:rPr>
        <w:t xml:space="preserve">(see </w:t>
      </w:r>
      <w:r w:rsidR="009F08B3">
        <w:rPr>
          <w:lang w:val="en-US"/>
        </w:rPr>
        <w:fldChar w:fldCharType="begin"/>
      </w:r>
      <w:r w:rsidR="009F08B3">
        <w:rPr>
          <w:lang w:val="en-US"/>
        </w:rPr>
        <w:instrText xml:space="preserve"> REF _Ref27636648 \h </w:instrText>
      </w:r>
      <w:r w:rsidR="009F08B3">
        <w:rPr>
          <w:lang w:val="en-US"/>
        </w:rPr>
      </w:r>
      <w:r w:rsidR="009F08B3">
        <w:rPr>
          <w:lang w:val="en-US"/>
        </w:rPr>
        <w:fldChar w:fldCharType="separate"/>
      </w:r>
      <w:r w:rsidR="00E713D1" w:rsidRPr="00E44999">
        <w:rPr>
          <w:lang w:val="en-GB"/>
        </w:rPr>
        <w:t xml:space="preserve">Figure </w:t>
      </w:r>
      <w:r w:rsidR="00E713D1">
        <w:rPr>
          <w:noProof/>
          <w:lang w:val="en-GB"/>
        </w:rPr>
        <w:t>33</w:t>
      </w:r>
      <w:r w:rsidR="009F08B3">
        <w:rPr>
          <w:lang w:val="en-US"/>
        </w:rPr>
        <w:fldChar w:fldCharType="end"/>
      </w:r>
      <w:r>
        <w:rPr>
          <w:lang w:val="en-US"/>
        </w:rPr>
        <w:t>). The following sub</w:t>
      </w:r>
      <w:r w:rsidRPr="00D97BA2">
        <w:rPr>
          <w:lang w:val="en-US"/>
        </w:rPr>
        <w:t>chapter</w:t>
      </w:r>
      <w:r>
        <w:rPr>
          <w:lang w:val="en-US"/>
        </w:rPr>
        <w:t>s</w:t>
      </w:r>
      <w:r w:rsidRPr="00D97BA2">
        <w:rPr>
          <w:lang w:val="en-US"/>
        </w:rPr>
        <w:t xml:space="preserve"> describe these challenges</w:t>
      </w:r>
      <w:r w:rsidRPr="0050391B">
        <w:rPr>
          <w:lang w:val="en-US"/>
        </w:rPr>
        <w:t xml:space="preserve"> </w:t>
      </w:r>
      <w:r w:rsidRPr="00D97BA2">
        <w:rPr>
          <w:lang w:val="en-US"/>
        </w:rPr>
        <w:t>in details.</w:t>
      </w:r>
    </w:p>
    <w:p w:rsidR="00E44999" w:rsidRDefault="00E44999" w:rsidP="00E44999">
      <w:pPr>
        <w:keepNext/>
        <w:jc w:val="center"/>
      </w:pPr>
      <w:r w:rsidRPr="00D97BA2">
        <w:rPr>
          <w:noProof/>
          <w:lang w:eastAsia="de-DE"/>
        </w:rPr>
        <w:drawing>
          <wp:inline distT="0" distB="0" distL="0" distR="0" wp14:anchorId="6699D054" wp14:editId="35DA13D6">
            <wp:extent cx="5040000" cy="2394000"/>
            <wp:effectExtent l="57150" t="19050" r="46355" b="825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40000" cy="2394000"/>
                    </a:xfrm>
                    <a:prstGeom prst="rect">
                      <a:avLst/>
                    </a:prstGeom>
                    <a:noFill/>
                    <a:effectLst>
                      <a:outerShdw blurRad="50800" dist="38100" dir="5400000" algn="t" rotWithShape="0">
                        <a:prstClr val="black">
                          <a:alpha val="40000"/>
                        </a:prstClr>
                      </a:outerShdw>
                    </a:effectLst>
                  </pic:spPr>
                </pic:pic>
              </a:graphicData>
            </a:graphic>
          </wp:inline>
        </w:drawing>
      </w:r>
    </w:p>
    <w:p w:rsidR="00E44999" w:rsidRDefault="00E44999" w:rsidP="00E44999">
      <w:pPr>
        <w:pStyle w:val="Beschriftung"/>
        <w:rPr>
          <w:lang w:val="en-GB"/>
        </w:rPr>
      </w:pPr>
      <w:bookmarkStart w:id="166" w:name="_Ref27636648"/>
      <w:r w:rsidRPr="00E44999">
        <w:rPr>
          <w:lang w:val="en-GB"/>
        </w:rPr>
        <w:t xml:space="preserve">Figure </w:t>
      </w:r>
      <w:r>
        <w:fldChar w:fldCharType="begin"/>
      </w:r>
      <w:r w:rsidRPr="00E44999">
        <w:rPr>
          <w:lang w:val="en-GB"/>
        </w:rPr>
        <w:instrText xml:space="preserve"> SEQ Figure \* ARABIC </w:instrText>
      </w:r>
      <w:r>
        <w:fldChar w:fldCharType="separate"/>
      </w:r>
      <w:r w:rsidR="00E713D1">
        <w:rPr>
          <w:noProof/>
          <w:lang w:val="en-GB"/>
        </w:rPr>
        <w:t>33</w:t>
      </w:r>
      <w:r>
        <w:fldChar w:fldCharType="end"/>
      </w:r>
      <w:bookmarkEnd w:id="166"/>
      <w:r w:rsidRPr="00E44999">
        <w:rPr>
          <w:lang w:val="en-GB"/>
        </w:rPr>
        <w:t xml:space="preserve">: </w:t>
      </w:r>
      <w:r w:rsidR="009F08B3" w:rsidRPr="009F08B3">
        <w:rPr>
          <w:lang w:val="en-GB"/>
        </w:rPr>
        <w:t>Challenges in dealing with simulation tasks and simulation models</w:t>
      </w:r>
    </w:p>
    <w:p w:rsidR="009F08B3" w:rsidRDefault="009F08B3" w:rsidP="009F08B3">
      <w:pPr>
        <w:pStyle w:val="berschrift3"/>
        <w:rPr>
          <w:lang w:val="en-US"/>
        </w:rPr>
      </w:pPr>
      <w:bookmarkStart w:id="167" w:name="_Ref4656865"/>
      <w:bookmarkStart w:id="168" w:name="_Toc4660501"/>
      <w:bookmarkStart w:id="169" w:name="_Toc27729782"/>
      <w:r w:rsidRPr="00D97BA2">
        <w:rPr>
          <w:lang w:val="en-US"/>
        </w:rPr>
        <w:t>Specification, documentation and search of models and parameters</w:t>
      </w:r>
      <w:bookmarkEnd w:id="167"/>
      <w:bookmarkEnd w:id="168"/>
      <w:bookmarkEnd w:id="169"/>
    </w:p>
    <w:p w:rsidR="009F08B3" w:rsidRPr="00D97BA2" w:rsidRDefault="009F08B3" w:rsidP="009F08B3">
      <w:pPr>
        <w:rPr>
          <w:lang w:val="en-US"/>
        </w:rPr>
      </w:pPr>
      <w:r w:rsidRPr="00D97BA2">
        <w:rPr>
          <w:lang w:val="en-US"/>
        </w:rPr>
        <w:t xml:space="preserve">Internally within big companies, the specification and documentation of simulation models and simulation parameters </w:t>
      </w:r>
      <w:r>
        <w:rPr>
          <w:lang w:val="en-US"/>
        </w:rPr>
        <w:t>and the search of models and parameters are</w:t>
      </w:r>
      <w:r w:rsidRPr="00D97BA2">
        <w:rPr>
          <w:lang w:val="en-US"/>
        </w:rPr>
        <w:t xml:space="preserve"> essential business need</w:t>
      </w:r>
      <w:r>
        <w:rPr>
          <w:lang w:val="en-US"/>
        </w:rPr>
        <w:t>s and big</w:t>
      </w:r>
      <w:r w:rsidRPr="00D97BA2">
        <w:rPr>
          <w:lang w:val="en-US"/>
        </w:rPr>
        <w:t xml:space="preserve"> challenge</w:t>
      </w:r>
      <w:r>
        <w:rPr>
          <w:lang w:val="en-US"/>
        </w:rPr>
        <w:t>s</w:t>
      </w:r>
      <w:r w:rsidRPr="00D97BA2">
        <w:rPr>
          <w:lang w:val="en-US"/>
        </w:rPr>
        <w:t xml:space="preserve"> for simulation data management and simulation task quality traceability.</w:t>
      </w:r>
    </w:p>
    <w:p w:rsidR="009F08B3" w:rsidRDefault="009F08B3" w:rsidP="009F08B3">
      <w:pPr>
        <w:keepNext/>
        <w:tabs>
          <w:tab w:val="left" w:pos="945"/>
        </w:tabs>
      </w:pPr>
      <w:r w:rsidRPr="00D97BA2">
        <w:rPr>
          <w:noProof/>
          <w:lang w:eastAsia="de-DE"/>
        </w:rPr>
        <w:drawing>
          <wp:inline distT="0" distB="0" distL="0" distR="0" wp14:anchorId="6C6BD09A" wp14:editId="7F2E8A4B">
            <wp:extent cx="5040000" cy="766800"/>
            <wp:effectExtent l="57150" t="19050" r="46355" b="717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000" cy="766800"/>
                    </a:xfrm>
                    <a:prstGeom prst="rect">
                      <a:avLst/>
                    </a:prstGeom>
                    <a:noFill/>
                    <a:effectLst>
                      <a:outerShdw blurRad="50800" dist="38100" dir="5400000" algn="t" rotWithShape="0">
                        <a:prstClr val="black">
                          <a:alpha val="40000"/>
                        </a:prstClr>
                      </a:outerShdw>
                    </a:effectLst>
                  </pic:spPr>
                </pic:pic>
              </a:graphicData>
            </a:graphic>
          </wp:inline>
        </w:drawing>
      </w:r>
    </w:p>
    <w:p w:rsidR="009F08B3" w:rsidRDefault="009F08B3" w:rsidP="009F08B3">
      <w:pPr>
        <w:pStyle w:val="Beschriftung"/>
        <w:rPr>
          <w:lang w:val="en-GB"/>
        </w:rPr>
      </w:pPr>
      <w:r w:rsidRPr="009F08B3">
        <w:rPr>
          <w:lang w:val="en-GB"/>
        </w:rPr>
        <w:t xml:space="preserve">Figure </w:t>
      </w:r>
      <w:r w:rsidRPr="009F08B3">
        <w:rPr>
          <w:lang w:val="en-GB"/>
        </w:rPr>
        <w:fldChar w:fldCharType="begin"/>
      </w:r>
      <w:r w:rsidRPr="009F08B3">
        <w:rPr>
          <w:lang w:val="en-GB"/>
        </w:rPr>
        <w:instrText xml:space="preserve"> SEQ Figure \* ARABIC </w:instrText>
      </w:r>
      <w:r w:rsidRPr="009F08B3">
        <w:rPr>
          <w:lang w:val="en-GB"/>
        </w:rPr>
        <w:fldChar w:fldCharType="separate"/>
      </w:r>
      <w:r w:rsidR="00E713D1">
        <w:rPr>
          <w:noProof/>
          <w:lang w:val="en-GB"/>
        </w:rPr>
        <w:t>34</w:t>
      </w:r>
      <w:r w:rsidRPr="009F08B3">
        <w:rPr>
          <w:lang w:val="en-GB"/>
        </w:rPr>
        <w:fldChar w:fldCharType="end"/>
      </w:r>
      <w:r w:rsidRPr="009F08B3">
        <w:rPr>
          <w:lang w:val="en-GB"/>
        </w:rPr>
        <w:t>: Specification, documentation and search of models and parameters</w:t>
      </w:r>
    </w:p>
    <w:p w:rsidR="009F08B3" w:rsidRPr="00D97BA2" w:rsidRDefault="009F08B3" w:rsidP="009F08B3">
      <w:pPr>
        <w:pStyle w:val="berschrift4"/>
        <w:rPr>
          <w:lang w:val="en-US"/>
        </w:rPr>
      </w:pPr>
      <w:bookmarkStart w:id="170" w:name="_Ref4654481"/>
      <w:bookmarkStart w:id="171" w:name="_Toc4660502"/>
      <w:r w:rsidRPr="00D97BA2">
        <w:rPr>
          <w:lang w:val="en-US"/>
        </w:rPr>
        <w:t>Specification of simulation models and parameter</w:t>
      </w:r>
      <w:bookmarkEnd w:id="170"/>
      <w:bookmarkEnd w:id="171"/>
      <w:r>
        <w:rPr>
          <w:lang w:val="en-US"/>
        </w:rPr>
        <w:t>s</w:t>
      </w:r>
    </w:p>
    <w:p w:rsidR="009F08B3" w:rsidRDefault="009F08B3" w:rsidP="009F08B3">
      <w:pPr>
        <w:rPr>
          <w:lang w:val="en-US"/>
        </w:rPr>
      </w:pPr>
      <w:r w:rsidRPr="00D7202A">
        <w:rPr>
          <w:lang w:val="en-US"/>
        </w:rPr>
        <w:t>In all cases, when a simulation model is to be created, t</w:t>
      </w:r>
      <w:r>
        <w:rPr>
          <w:lang w:val="en-US"/>
        </w:rPr>
        <w:t>he following must be specified:</w:t>
      </w:r>
    </w:p>
    <w:p w:rsidR="009F08B3" w:rsidRPr="009F08B3" w:rsidRDefault="009F08B3" w:rsidP="009F08B3">
      <w:pPr>
        <w:pStyle w:val="Listenabsatz"/>
        <w:numPr>
          <w:ilvl w:val="0"/>
          <w:numId w:val="15"/>
        </w:numPr>
        <w:rPr>
          <w:lang w:val="en-US"/>
        </w:rPr>
      </w:pPr>
      <w:r w:rsidRPr="009F08B3">
        <w:rPr>
          <w:lang w:val="en-US"/>
        </w:rPr>
        <w:t>what the model should serve for</w:t>
      </w:r>
    </w:p>
    <w:p w:rsidR="009F08B3" w:rsidRPr="009F08B3" w:rsidRDefault="009F08B3" w:rsidP="009F08B3">
      <w:pPr>
        <w:pStyle w:val="Listenabsatz"/>
        <w:numPr>
          <w:ilvl w:val="0"/>
          <w:numId w:val="15"/>
        </w:numPr>
        <w:rPr>
          <w:lang w:val="en-US"/>
        </w:rPr>
      </w:pPr>
      <w:r w:rsidRPr="009F08B3">
        <w:rPr>
          <w:lang w:val="en-US"/>
        </w:rPr>
        <w:t>for which type of simulation the model should be created,</w:t>
      </w:r>
    </w:p>
    <w:p w:rsidR="009F08B3" w:rsidRPr="009F08B3" w:rsidRDefault="009F08B3" w:rsidP="009F08B3">
      <w:pPr>
        <w:pStyle w:val="Listenabsatz"/>
        <w:numPr>
          <w:ilvl w:val="0"/>
          <w:numId w:val="15"/>
        </w:numPr>
        <w:rPr>
          <w:lang w:val="en-US"/>
        </w:rPr>
      </w:pPr>
      <w:r w:rsidRPr="009F08B3">
        <w:rPr>
          <w:lang w:val="en-US"/>
        </w:rPr>
        <w:t>which start and boundary conditions have to be considered,</w:t>
      </w:r>
    </w:p>
    <w:p w:rsidR="009F08B3" w:rsidRPr="009F08B3" w:rsidRDefault="009F08B3" w:rsidP="009F08B3">
      <w:pPr>
        <w:pStyle w:val="Listenabsatz"/>
        <w:numPr>
          <w:ilvl w:val="0"/>
          <w:numId w:val="15"/>
        </w:numPr>
        <w:rPr>
          <w:lang w:val="en-US"/>
        </w:rPr>
      </w:pPr>
      <w:r w:rsidRPr="009F08B3">
        <w:rPr>
          <w:lang w:val="en-US"/>
        </w:rPr>
        <w:t>in which execution environment the simulation should be executed,</w:t>
      </w:r>
    </w:p>
    <w:p w:rsidR="009F08B3" w:rsidRPr="009F08B3" w:rsidRDefault="009F08B3" w:rsidP="009F08B3">
      <w:pPr>
        <w:pStyle w:val="Listenabsatz"/>
        <w:numPr>
          <w:ilvl w:val="0"/>
          <w:numId w:val="15"/>
        </w:numPr>
        <w:rPr>
          <w:lang w:val="en-US"/>
        </w:rPr>
      </w:pPr>
      <w:r w:rsidRPr="009F08B3">
        <w:rPr>
          <w:lang w:val="en-US"/>
        </w:rPr>
        <w:t>which modeling-specific conditions are relevant,</w:t>
      </w:r>
    </w:p>
    <w:p w:rsidR="009F08B3" w:rsidRPr="009F08B3" w:rsidRDefault="009F08B3" w:rsidP="009F08B3">
      <w:pPr>
        <w:pStyle w:val="Listenabsatz"/>
        <w:numPr>
          <w:ilvl w:val="0"/>
          <w:numId w:val="15"/>
        </w:numPr>
        <w:rPr>
          <w:lang w:val="en-US"/>
        </w:rPr>
      </w:pPr>
      <w:r w:rsidRPr="009F08B3">
        <w:rPr>
          <w:lang w:val="en-US"/>
        </w:rPr>
        <w:t>which ports and parameters should be used</w:t>
      </w:r>
    </w:p>
    <w:p w:rsidR="009F08B3" w:rsidRPr="009F08B3" w:rsidRDefault="009F08B3" w:rsidP="009F08B3">
      <w:pPr>
        <w:pStyle w:val="Listenabsatz"/>
        <w:numPr>
          <w:ilvl w:val="0"/>
          <w:numId w:val="15"/>
        </w:numPr>
        <w:rPr>
          <w:lang w:val="en-US"/>
        </w:rPr>
      </w:pPr>
      <w:proofErr w:type="gramStart"/>
      <w:r w:rsidRPr="009F08B3">
        <w:rPr>
          <w:lang w:val="en-US"/>
        </w:rPr>
        <w:t>as</w:t>
      </w:r>
      <w:proofErr w:type="gramEnd"/>
      <w:r w:rsidRPr="009F08B3">
        <w:rPr>
          <w:lang w:val="en-US"/>
        </w:rPr>
        <w:t xml:space="preserve"> well as many other aspects.</w:t>
      </w:r>
    </w:p>
    <w:p w:rsidR="009F08B3" w:rsidRPr="009F08B3" w:rsidRDefault="009F08B3" w:rsidP="009F08B3">
      <w:pPr>
        <w:rPr>
          <w:lang w:val="en-US"/>
        </w:rPr>
      </w:pPr>
      <w:r w:rsidRPr="009F08B3">
        <w:rPr>
          <w:lang w:val="en-US"/>
        </w:rPr>
        <w:t>All of this is information that the creator of a model may need to know in order to create a model that meets all the requirements of the simulation task.</w:t>
      </w:r>
    </w:p>
    <w:p w:rsidR="009F08B3" w:rsidRPr="009F08B3" w:rsidRDefault="009F08B3" w:rsidP="009F08B3">
      <w:pPr>
        <w:rPr>
          <w:lang w:val="en-US"/>
        </w:rPr>
      </w:pPr>
      <w:r w:rsidRPr="009F08B3">
        <w:rPr>
          <w:lang w:val="en-US"/>
        </w:rPr>
        <w:lastRenderedPageBreak/>
        <w:t>The challenge is to specify the requirements for a requested simulation model, so that the creator of a simulation model can efficiently provide a suitable model or parameter set for a simulation task.</w:t>
      </w:r>
    </w:p>
    <w:p w:rsidR="009F08B3" w:rsidRDefault="009F08B3" w:rsidP="009F08B3">
      <w:pPr>
        <w:rPr>
          <w:lang w:val="en-US"/>
        </w:rPr>
      </w:pPr>
      <w:r w:rsidRPr="009F08B3">
        <w:rPr>
          <w:lang w:val="en-US"/>
        </w:rPr>
        <w:t>The same challenge applies to defining simulation parameters and parameter sets.</w:t>
      </w:r>
    </w:p>
    <w:p w:rsidR="009F08B3" w:rsidRPr="00D97BA2" w:rsidRDefault="009F08B3" w:rsidP="009F08B3">
      <w:pPr>
        <w:pStyle w:val="berschrift4"/>
        <w:rPr>
          <w:lang w:val="en-US"/>
        </w:rPr>
      </w:pPr>
      <w:bookmarkStart w:id="172" w:name="_Toc4660503"/>
      <w:r w:rsidRPr="00D97BA2">
        <w:rPr>
          <w:lang w:val="en-US"/>
        </w:rPr>
        <w:t>Documentation of simulation models and parameter</w:t>
      </w:r>
      <w:bookmarkEnd w:id="172"/>
    </w:p>
    <w:p w:rsidR="009F08B3" w:rsidRPr="009F08B3" w:rsidRDefault="009F08B3" w:rsidP="009F08B3">
      <w:pPr>
        <w:rPr>
          <w:lang w:val="en-US"/>
        </w:rPr>
      </w:pPr>
      <w:r w:rsidRPr="009F08B3">
        <w:rPr>
          <w:lang w:val="en-US"/>
        </w:rPr>
        <w:t>Supplier and partners often supply simulation models as functional mock-ups (FMUs) and describe them by some metadata, for example</w:t>
      </w:r>
    </w:p>
    <w:p w:rsidR="009F08B3" w:rsidRPr="009F08B3" w:rsidRDefault="009F08B3" w:rsidP="009F08B3">
      <w:pPr>
        <w:pStyle w:val="Listenabsatz"/>
        <w:numPr>
          <w:ilvl w:val="0"/>
          <w:numId w:val="16"/>
        </w:numPr>
        <w:rPr>
          <w:lang w:val="en-US"/>
        </w:rPr>
      </w:pPr>
      <w:r w:rsidRPr="009F08B3">
        <w:rPr>
          <w:lang w:val="en-US"/>
        </w:rPr>
        <w:t>the purpose of the FMU,</w:t>
      </w:r>
    </w:p>
    <w:p w:rsidR="009F08B3" w:rsidRPr="009F08B3" w:rsidRDefault="009F08B3" w:rsidP="009F08B3">
      <w:pPr>
        <w:pStyle w:val="Listenabsatz"/>
        <w:numPr>
          <w:ilvl w:val="0"/>
          <w:numId w:val="16"/>
        </w:numPr>
        <w:rPr>
          <w:lang w:val="en-US"/>
        </w:rPr>
      </w:pPr>
      <w:r w:rsidRPr="009F08B3">
        <w:rPr>
          <w:lang w:val="en-US"/>
        </w:rPr>
        <w:t>the type of simulation for which the model was defined</w:t>
      </w:r>
    </w:p>
    <w:p w:rsidR="009F08B3" w:rsidRPr="009F08B3" w:rsidRDefault="009F08B3" w:rsidP="009F08B3">
      <w:pPr>
        <w:pStyle w:val="Listenabsatz"/>
        <w:numPr>
          <w:ilvl w:val="0"/>
          <w:numId w:val="16"/>
        </w:numPr>
        <w:rPr>
          <w:lang w:val="en-US"/>
        </w:rPr>
      </w:pPr>
      <w:r w:rsidRPr="009F08B3">
        <w:rPr>
          <w:lang w:val="en-US"/>
        </w:rPr>
        <w:t>the starting and boundary conditions considered</w:t>
      </w:r>
    </w:p>
    <w:p w:rsidR="009F08B3" w:rsidRPr="009F08B3" w:rsidRDefault="009F08B3" w:rsidP="009F08B3">
      <w:pPr>
        <w:pStyle w:val="Listenabsatz"/>
        <w:numPr>
          <w:ilvl w:val="0"/>
          <w:numId w:val="16"/>
        </w:numPr>
        <w:rPr>
          <w:lang w:val="en-US"/>
        </w:rPr>
      </w:pPr>
      <w:r w:rsidRPr="009F08B3">
        <w:rPr>
          <w:lang w:val="en-US"/>
        </w:rPr>
        <w:t>the intended execution environment of the FMU</w:t>
      </w:r>
    </w:p>
    <w:p w:rsidR="009F08B3" w:rsidRPr="009F08B3" w:rsidRDefault="009F08B3" w:rsidP="009F08B3">
      <w:pPr>
        <w:pStyle w:val="Listenabsatz"/>
        <w:numPr>
          <w:ilvl w:val="0"/>
          <w:numId w:val="16"/>
        </w:numPr>
        <w:rPr>
          <w:lang w:val="en-US"/>
        </w:rPr>
      </w:pPr>
      <w:r w:rsidRPr="009F08B3">
        <w:rPr>
          <w:lang w:val="en-US"/>
        </w:rPr>
        <w:t>taken into account modeling-specific aspects</w:t>
      </w:r>
    </w:p>
    <w:p w:rsidR="009F08B3" w:rsidRPr="009F08B3" w:rsidRDefault="009F08B3" w:rsidP="009F08B3">
      <w:pPr>
        <w:pStyle w:val="Listenabsatz"/>
        <w:numPr>
          <w:ilvl w:val="0"/>
          <w:numId w:val="16"/>
        </w:numPr>
        <w:rPr>
          <w:lang w:val="en-US"/>
        </w:rPr>
      </w:pPr>
      <w:r w:rsidRPr="009F08B3">
        <w:rPr>
          <w:lang w:val="en-US"/>
        </w:rPr>
        <w:t>possibly a list of ports and parameters</w:t>
      </w:r>
    </w:p>
    <w:p w:rsidR="009F08B3" w:rsidRPr="009F08B3" w:rsidRDefault="009F08B3" w:rsidP="009F08B3">
      <w:pPr>
        <w:rPr>
          <w:lang w:val="en-US"/>
        </w:rPr>
      </w:pPr>
      <w:r w:rsidRPr="009F08B3">
        <w:rPr>
          <w:lang w:val="en-US"/>
        </w:rPr>
        <w:t>All this information can help to verify that the supplied simulation model meets the specified simulation model requirements with respect to the simulation.</w:t>
      </w:r>
    </w:p>
    <w:p w:rsidR="009F08B3" w:rsidRDefault="009F08B3" w:rsidP="009F08B3">
      <w:pPr>
        <w:rPr>
          <w:lang w:val="en-US"/>
        </w:rPr>
      </w:pPr>
      <w:r w:rsidRPr="009F08B3">
        <w:rPr>
          <w:lang w:val="en-US"/>
        </w:rPr>
        <w:t>The same challenge applies to defining simulation parameters.</w:t>
      </w:r>
    </w:p>
    <w:p w:rsidR="009F08B3" w:rsidRDefault="009F08B3" w:rsidP="009F08B3">
      <w:pPr>
        <w:pStyle w:val="berschrift4"/>
        <w:rPr>
          <w:lang w:val="en-US"/>
        </w:rPr>
      </w:pPr>
      <w:bookmarkStart w:id="173" w:name="_Toc4660504"/>
      <w:r w:rsidRPr="00D97BA2">
        <w:rPr>
          <w:lang w:val="en-US"/>
        </w:rPr>
        <w:t>Search and retrieval of mode</w:t>
      </w:r>
      <w:r>
        <w:rPr>
          <w:lang w:val="en-US"/>
        </w:rPr>
        <w:t>ls and parameters based on meta</w:t>
      </w:r>
      <w:r w:rsidRPr="00D97BA2">
        <w:rPr>
          <w:lang w:val="en-US"/>
        </w:rPr>
        <w:t>data</w:t>
      </w:r>
      <w:bookmarkEnd w:id="173"/>
    </w:p>
    <w:p w:rsidR="009F08B3" w:rsidRPr="009F08B3" w:rsidRDefault="009F08B3" w:rsidP="009F08B3">
      <w:pPr>
        <w:rPr>
          <w:lang w:val="en-US"/>
        </w:rPr>
      </w:pPr>
      <w:r w:rsidRPr="009F08B3">
        <w:rPr>
          <w:lang w:val="en-US"/>
        </w:rPr>
        <w:t>Retrieving simulation models and parameter sets is a core feature of simulation data management, and reusing the simulation models is an essential methodology to reduce preprocessing overhead. The effectiveness and efficiency of retrieving and reusing simulation and parameter sets is crucially dependent on search performance, which itself depends on the availability of searchable metadata with sufficiently high semantic quality.</w:t>
      </w:r>
    </w:p>
    <w:p w:rsidR="009F08B3" w:rsidRPr="009F08B3" w:rsidRDefault="009F08B3" w:rsidP="009F08B3">
      <w:pPr>
        <w:rPr>
          <w:lang w:val="en-US"/>
        </w:rPr>
      </w:pPr>
      <w:r w:rsidRPr="009F08B3">
        <w:rPr>
          <w:lang w:val="en-US"/>
        </w:rPr>
        <w:t>Most of the appropriate metadata is the same information used to specify and document simulation models or FMUs.</w:t>
      </w:r>
    </w:p>
    <w:p w:rsidR="009F08B3" w:rsidRDefault="009F08B3" w:rsidP="009F08B3">
      <w:pPr>
        <w:rPr>
          <w:lang w:val="en-US"/>
        </w:rPr>
      </w:pPr>
      <w:r w:rsidRPr="009F08B3">
        <w:rPr>
          <w:lang w:val="en-US"/>
        </w:rPr>
        <w:t>The same challenge applies to defining simulation parameters.</w:t>
      </w:r>
    </w:p>
    <w:p w:rsidR="009F08B3" w:rsidRDefault="009F08B3" w:rsidP="009F08B3">
      <w:pPr>
        <w:pStyle w:val="berschrift3"/>
        <w:rPr>
          <w:lang w:val="en-US"/>
        </w:rPr>
      </w:pPr>
      <w:bookmarkStart w:id="174" w:name="_Ref4656882"/>
      <w:bookmarkStart w:id="175" w:name="_Toc4660505"/>
      <w:bookmarkStart w:id="176" w:name="_Toc27729783"/>
      <w:r w:rsidRPr="00D97BA2">
        <w:rPr>
          <w:lang w:val="en-US"/>
        </w:rPr>
        <w:t>Quality traceability and proof of simulation tasks</w:t>
      </w:r>
      <w:bookmarkEnd w:id="174"/>
      <w:bookmarkEnd w:id="175"/>
      <w:bookmarkEnd w:id="176"/>
    </w:p>
    <w:p w:rsidR="009F08B3" w:rsidRPr="009F08B3" w:rsidRDefault="009F08B3" w:rsidP="009F08B3">
      <w:pPr>
        <w:rPr>
          <w:lang w:val="en-US"/>
        </w:rPr>
      </w:pPr>
      <w:r w:rsidRPr="009F08B3">
        <w:rPr>
          <w:lang w:val="en-US"/>
        </w:rPr>
        <w:t>The quality of simulation tasks or its results with respect to a higher-level engineering task essentially depends on the definition of the simulation task and the simulation data used. This includes, among other things, the simulation models and parameter sets used, the settings used during the execution of the simulation. Also of essential importance is the congruence of the simulation models and simulation settings with the requirements of the simulation task.</w:t>
      </w:r>
    </w:p>
    <w:p w:rsidR="009F08B3" w:rsidRPr="009F08B3" w:rsidRDefault="009F08B3" w:rsidP="009F08B3">
      <w:pPr>
        <w:rPr>
          <w:lang w:val="en-US"/>
        </w:rPr>
      </w:pPr>
      <w:r w:rsidRPr="009F08B3">
        <w:rPr>
          <w:lang w:val="en-US"/>
        </w:rPr>
        <w:t>Great challenges are</w:t>
      </w:r>
    </w:p>
    <w:p w:rsidR="009F08B3" w:rsidRPr="009F08B3" w:rsidRDefault="009F08B3" w:rsidP="009F08B3">
      <w:pPr>
        <w:pStyle w:val="Listenabsatz"/>
        <w:numPr>
          <w:ilvl w:val="0"/>
          <w:numId w:val="18"/>
        </w:numPr>
        <w:rPr>
          <w:lang w:val="en-US"/>
        </w:rPr>
      </w:pPr>
      <w:r w:rsidRPr="009F08B3">
        <w:rPr>
          <w:lang w:val="en-US"/>
        </w:rPr>
        <w:t>to document and trace the quality of a simulation task with all its associated simulation data and settings</w:t>
      </w:r>
    </w:p>
    <w:p w:rsidR="009F08B3" w:rsidRDefault="009F08B3" w:rsidP="009F08B3">
      <w:pPr>
        <w:pStyle w:val="Listenabsatz"/>
        <w:numPr>
          <w:ilvl w:val="0"/>
          <w:numId w:val="18"/>
        </w:numPr>
        <w:rPr>
          <w:lang w:val="en-US"/>
        </w:rPr>
      </w:pPr>
      <w:r w:rsidRPr="009F08B3">
        <w:rPr>
          <w:lang w:val="en-US"/>
        </w:rPr>
        <w:t>to proof and evaluate the quality of a simulation task with all its associated simulation data and settings</w:t>
      </w:r>
    </w:p>
    <w:p w:rsidR="009F08B3" w:rsidRDefault="009F08B3" w:rsidP="009F08B3">
      <w:pPr>
        <w:keepNext/>
        <w:jc w:val="center"/>
      </w:pPr>
      <w:r w:rsidRPr="00D97BA2">
        <w:rPr>
          <w:noProof/>
          <w:lang w:eastAsia="de-DE"/>
        </w:rPr>
        <w:lastRenderedPageBreak/>
        <w:drawing>
          <wp:inline distT="0" distB="0" distL="0" distR="0" wp14:anchorId="2139653D" wp14:editId="31ED99DF">
            <wp:extent cx="5040000" cy="1339200"/>
            <wp:effectExtent l="57150" t="19050" r="46355" b="711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0000" cy="1339200"/>
                    </a:xfrm>
                    <a:prstGeom prst="rect">
                      <a:avLst/>
                    </a:prstGeom>
                    <a:noFill/>
                    <a:effectLst>
                      <a:outerShdw blurRad="50800" dist="38100" dir="5400000" algn="t" rotWithShape="0">
                        <a:prstClr val="black">
                          <a:alpha val="40000"/>
                        </a:prstClr>
                      </a:outerShdw>
                    </a:effectLst>
                  </pic:spPr>
                </pic:pic>
              </a:graphicData>
            </a:graphic>
          </wp:inline>
        </w:drawing>
      </w:r>
    </w:p>
    <w:p w:rsidR="009F08B3" w:rsidRDefault="009F08B3" w:rsidP="00AD677C">
      <w:pPr>
        <w:pStyle w:val="Beschriftung"/>
        <w:tabs>
          <w:tab w:val="center" w:pos="4536"/>
          <w:tab w:val="left" w:pos="6831"/>
        </w:tabs>
        <w:rPr>
          <w:lang w:val="en-GB"/>
        </w:rPr>
      </w:pPr>
      <w:r w:rsidRPr="009F08B3">
        <w:rPr>
          <w:lang w:val="en-GB"/>
        </w:rPr>
        <w:t xml:space="preserve">Figure </w:t>
      </w:r>
      <w:r>
        <w:fldChar w:fldCharType="begin"/>
      </w:r>
      <w:r w:rsidRPr="009F08B3">
        <w:rPr>
          <w:lang w:val="en-GB"/>
        </w:rPr>
        <w:instrText xml:space="preserve"> SEQ Figure \* ARABIC </w:instrText>
      </w:r>
      <w:r>
        <w:fldChar w:fldCharType="separate"/>
      </w:r>
      <w:r w:rsidR="00E713D1">
        <w:rPr>
          <w:noProof/>
          <w:lang w:val="en-GB"/>
        </w:rPr>
        <w:t>35</w:t>
      </w:r>
      <w:r>
        <w:fldChar w:fldCharType="end"/>
      </w:r>
      <w:r w:rsidRPr="009F08B3">
        <w:rPr>
          <w:lang w:val="en-GB"/>
        </w:rPr>
        <w:t>: Quality evaluation for simulation tasks</w:t>
      </w:r>
    </w:p>
    <w:p w:rsidR="009F08B3" w:rsidRDefault="009F08B3" w:rsidP="00AD677C">
      <w:pPr>
        <w:pStyle w:val="berschrift3"/>
        <w:rPr>
          <w:lang w:val="en-US"/>
        </w:rPr>
      </w:pPr>
      <w:bookmarkStart w:id="177" w:name="_Toc4660506"/>
      <w:bookmarkStart w:id="178" w:name="_Toc27729784"/>
      <w:r w:rsidRPr="00D97BA2">
        <w:rPr>
          <w:lang w:val="en-US"/>
        </w:rPr>
        <w:t>Exchange of simulation models and simulation parameters</w:t>
      </w:r>
      <w:bookmarkEnd w:id="177"/>
      <w:bookmarkEnd w:id="178"/>
    </w:p>
    <w:p w:rsidR="00AD677C" w:rsidRPr="00AD677C" w:rsidRDefault="00AD677C" w:rsidP="00AD677C">
      <w:pPr>
        <w:rPr>
          <w:lang w:val="en-US"/>
        </w:rPr>
      </w:pPr>
      <w:r w:rsidRPr="00AD677C">
        <w:rPr>
          <w:lang w:val="en-US"/>
        </w:rPr>
        <w:t xml:space="preserve">Chapter </w:t>
      </w:r>
      <w:r>
        <w:rPr>
          <w:lang w:val="en-US"/>
        </w:rPr>
        <w:fldChar w:fldCharType="begin"/>
      </w:r>
      <w:r>
        <w:rPr>
          <w:lang w:val="en-US"/>
        </w:rPr>
        <w:instrText xml:space="preserve"> REF _Ref4656865 \r \h </w:instrText>
      </w:r>
      <w:r>
        <w:rPr>
          <w:lang w:val="en-US"/>
        </w:rPr>
      </w:r>
      <w:r>
        <w:rPr>
          <w:lang w:val="en-US"/>
        </w:rPr>
        <w:fldChar w:fldCharType="separate"/>
      </w:r>
      <w:r w:rsidR="00E713D1">
        <w:rPr>
          <w:lang w:val="en-US"/>
        </w:rPr>
        <w:t>6.1.1</w:t>
      </w:r>
      <w:r>
        <w:rPr>
          <w:lang w:val="en-US"/>
        </w:rPr>
        <w:fldChar w:fldCharType="end"/>
      </w:r>
      <w:r w:rsidRPr="00AD677C">
        <w:rPr>
          <w:lang w:val="en-US"/>
        </w:rPr>
        <w:t xml:space="preserve"> and</w:t>
      </w:r>
      <w:r>
        <w:rPr>
          <w:lang w:val="en-US"/>
        </w:rPr>
        <w:t xml:space="preserve"> </w:t>
      </w:r>
      <w:r>
        <w:rPr>
          <w:lang w:val="en-US"/>
        </w:rPr>
        <w:fldChar w:fldCharType="begin"/>
      </w:r>
      <w:r>
        <w:rPr>
          <w:lang w:val="en-US"/>
        </w:rPr>
        <w:instrText xml:space="preserve"> REF _Ref4656882 \r \h </w:instrText>
      </w:r>
      <w:r>
        <w:rPr>
          <w:lang w:val="en-US"/>
        </w:rPr>
      </w:r>
      <w:r>
        <w:rPr>
          <w:lang w:val="en-US"/>
        </w:rPr>
        <w:fldChar w:fldCharType="separate"/>
      </w:r>
      <w:r w:rsidR="00E713D1">
        <w:rPr>
          <w:lang w:val="en-US"/>
        </w:rPr>
        <w:t>6.1.2</w:t>
      </w:r>
      <w:r>
        <w:rPr>
          <w:lang w:val="en-US"/>
        </w:rPr>
        <w:fldChar w:fldCharType="end"/>
      </w:r>
      <w:r w:rsidRPr="00AD677C">
        <w:rPr>
          <w:lang w:val="en-US"/>
        </w:rPr>
        <w:t xml:space="preserve"> focus on internal business needs, although the needs described above may be due to external requirements. This chapter focuses on business requirements through the explicit exchange of simulation models or FMUs and simulation parameters.</w:t>
      </w:r>
    </w:p>
    <w:p w:rsidR="00AD677C" w:rsidRPr="00AD677C" w:rsidRDefault="00AD677C" w:rsidP="00AD677C">
      <w:pPr>
        <w:rPr>
          <w:lang w:val="en-US"/>
        </w:rPr>
      </w:pPr>
      <w:r w:rsidRPr="00AD677C">
        <w:rPr>
          <w:lang w:val="en-US"/>
        </w:rPr>
        <w:t>Collaborative simulation scenarios may occur, among others, in the following constellations:</w:t>
      </w:r>
    </w:p>
    <w:p w:rsidR="00AD677C" w:rsidRPr="00AD677C" w:rsidRDefault="00AD677C" w:rsidP="00AD677C">
      <w:pPr>
        <w:pStyle w:val="Listenabsatz"/>
        <w:numPr>
          <w:ilvl w:val="0"/>
          <w:numId w:val="18"/>
        </w:numPr>
        <w:rPr>
          <w:lang w:val="en-US"/>
        </w:rPr>
      </w:pPr>
      <w:r w:rsidRPr="00AD677C">
        <w:rPr>
          <w:lang w:val="en-US"/>
        </w:rPr>
        <w:t>Provision of simulation models and parameters for customers</w:t>
      </w:r>
    </w:p>
    <w:p w:rsidR="00AD677C" w:rsidRPr="00AD677C" w:rsidRDefault="00AD677C" w:rsidP="00AD677C">
      <w:pPr>
        <w:pStyle w:val="Listenabsatz"/>
        <w:numPr>
          <w:ilvl w:val="0"/>
          <w:numId w:val="18"/>
        </w:numPr>
        <w:rPr>
          <w:lang w:val="en-US"/>
        </w:rPr>
      </w:pPr>
      <w:r w:rsidRPr="00AD677C">
        <w:rPr>
          <w:lang w:val="en-US"/>
        </w:rPr>
        <w:t>Request and receive simulation models and parameters from (sub-) suppliers</w:t>
      </w:r>
    </w:p>
    <w:p w:rsidR="00AD677C" w:rsidRPr="00AD677C" w:rsidRDefault="00AD677C" w:rsidP="00AD677C">
      <w:pPr>
        <w:pStyle w:val="Listenabsatz"/>
        <w:numPr>
          <w:ilvl w:val="0"/>
          <w:numId w:val="18"/>
        </w:numPr>
        <w:rPr>
          <w:lang w:val="en-US"/>
        </w:rPr>
      </w:pPr>
      <w:r w:rsidRPr="00AD677C">
        <w:rPr>
          <w:lang w:val="en-US"/>
        </w:rPr>
        <w:t>Simulation collaboration with equivalent partners in engineering companies</w:t>
      </w:r>
    </w:p>
    <w:p w:rsidR="00AD677C" w:rsidRPr="00AD677C" w:rsidRDefault="00AD677C" w:rsidP="00AD677C">
      <w:pPr>
        <w:pStyle w:val="Listenabsatz"/>
        <w:numPr>
          <w:ilvl w:val="0"/>
          <w:numId w:val="18"/>
        </w:numPr>
        <w:rPr>
          <w:lang w:val="en-US"/>
        </w:rPr>
      </w:pPr>
      <w:r w:rsidRPr="00AD677C">
        <w:rPr>
          <w:lang w:val="en-US"/>
        </w:rPr>
        <w:t>Provision of product-related technical information, e.g., for certification or homologation</w:t>
      </w:r>
    </w:p>
    <w:p w:rsidR="00AD677C" w:rsidRDefault="00AD677C" w:rsidP="00AD677C">
      <w:pPr>
        <w:rPr>
          <w:lang w:val="en-US"/>
        </w:rPr>
      </w:pPr>
      <w:r w:rsidRPr="00AD677C">
        <w:rPr>
          <w:lang w:val="en-US"/>
        </w:rPr>
        <w:t>In all these constellations, it is of considerable importance that the quality of simulation tasks or the associated simulation data and results is traceable and provable. This may also include aspects of data integrity and reliable digital signature of data, as well as intellectual property protection.</w:t>
      </w:r>
    </w:p>
    <w:p w:rsidR="00AD677C" w:rsidRDefault="00AD677C" w:rsidP="00AD677C">
      <w:pPr>
        <w:keepNext/>
        <w:jc w:val="center"/>
      </w:pPr>
      <w:r w:rsidRPr="00D97BA2">
        <w:rPr>
          <w:noProof/>
          <w:lang w:eastAsia="de-DE"/>
        </w:rPr>
        <w:drawing>
          <wp:inline distT="0" distB="0" distL="0" distR="0" wp14:anchorId="70CC2855" wp14:editId="63343100">
            <wp:extent cx="5040000" cy="1180800"/>
            <wp:effectExtent l="57150" t="19050" r="46355" b="768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0000" cy="11808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rPr>
          <w:lang w:val="en-GB"/>
        </w:rPr>
      </w:pPr>
      <w:r w:rsidRPr="00AD677C">
        <w:rPr>
          <w:lang w:val="en-GB"/>
        </w:rPr>
        <w:t xml:space="preserve">Figure </w:t>
      </w:r>
      <w:r w:rsidRPr="00AD677C">
        <w:rPr>
          <w:lang w:val="en-GB"/>
        </w:rPr>
        <w:fldChar w:fldCharType="begin"/>
      </w:r>
      <w:r w:rsidRPr="00AD677C">
        <w:rPr>
          <w:lang w:val="en-GB"/>
        </w:rPr>
        <w:instrText xml:space="preserve"> SEQ Figure \* ARABIC </w:instrText>
      </w:r>
      <w:r w:rsidRPr="00AD677C">
        <w:rPr>
          <w:lang w:val="en-GB"/>
        </w:rPr>
        <w:fldChar w:fldCharType="separate"/>
      </w:r>
      <w:r w:rsidR="00E713D1">
        <w:rPr>
          <w:noProof/>
          <w:lang w:val="en-GB"/>
        </w:rPr>
        <w:t>36</w:t>
      </w:r>
      <w:r w:rsidRPr="00AD677C">
        <w:rPr>
          <w:lang w:val="en-GB"/>
        </w:rPr>
        <w:fldChar w:fldCharType="end"/>
      </w:r>
      <w:r w:rsidRPr="00AD677C">
        <w:rPr>
          <w:lang w:val="en-GB"/>
        </w:rPr>
        <w:t>: Model Exchange between engineering partners</w:t>
      </w:r>
    </w:p>
    <w:p w:rsidR="00AD677C" w:rsidRDefault="00AD677C" w:rsidP="00AD677C">
      <w:pPr>
        <w:pStyle w:val="berschrift2"/>
        <w:rPr>
          <w:lang w:val="en-US"/>
        </w:rPr>
      </w:pPr>
      <w:bookmarkStart w:id="179" w:name="_Toc4660507"/>
      <w:bookmarkStart w:id="180" w:name="_Toc27729785"/>
      <w:r w:rsidRPr="00D97BA2">
        <w:rPr>
          <w:lang w:val="en-US"/>
        </w:rPr>
        <w:t>Functional and procedural environment</w:t>
      </w:r>
      <w:bookmarkEnd w:id="179"/>
      <w:bookmarkEnd w:id="180"/>
    </w:p>
    <w:p w:rsidR="00AD677C" w:rsidRDefault="00AD677C" w:rsidP="00AD677C">
      <w:pPr>
        <w:pStyle w:val="berschrift3"/>
        <w:rPr>
          <w:lang w:val="en-US"/>
        </w:rPr>
      </w:pPr>
      <w:bookmarkStart w:id="181" w:name="_Toc4660508"/>
      <w:bookmarkStart w:id="182" w:name="_Toc27729786"/>
      <w:r w:rsidRPr="00D97BA2">
        <w:rPr>
          <w:lang w:val="en-US"/>
        </w:rPr>
        <w:t>Generic simulation-based decision process</w:t>
      </w:r>
      <w:bookmarkEnd w:id="181"/>
      <w:bookmarkEnd w:id="182"/>
    </w:p>
    <w:p w:rsidR="00AD677C" w:rsidRDefault="00AD677C" w:rsidP="00AD677C">
      <w:pPr>
        <w:rPr>
          <w:lang w:val="en-US"/>
        </w:rPr>
      </w:pPr>
      <w:r w:rsidRPr="00AD677C">
        <w:rPr>
          <w:lang w:val="en-US"/>
        </w:rPr>
        <w:t xml:space="preserve">The generic simulation-based decision process approach assumes that simulations tasks are defined and executed with the purpose of providing basic information for decisions.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rPr>
          <w:lang w:val="en-GB"/>
        </w:rPr>
        <w:t xml:space="preserve">Figure </w:t>
      </w:r>
      <w:r w:rsidR="00E713D1">
        <w:rPr>
          <w:noProof/>
          <w:lang w:val="en-GB"/>
        </w:rPr>
        <w:t>37</w:t>
      </w:r>
      <w:r>
        <w:rPr>
          <w:lang w:val="en-US"/>
        </w:rPr>
        <w:fldChar w:fldCharType="end"/>
      </w:r>
      <w:r w:rsidRPr="00AD677C">
        <w:rPr>
          <w:lang w:val="en-US"/>
        </w:rPr>
        <w:t xml:space="preserve"> outlines the generic simulation-based decision process</w:t>
      </w:r>
      <w:r>
        <w:rPr>
          <w:lang w:val="en-US"/>
        </w:rPr>
        <w:t>.</w:t>
      </w:r>
    </w:p>
    <w:p w:rsidR="00AD677C" w:rsidRDefault="00AD677C" w:rsidP="00AD677C">
      <w:pPr>
        <w:keepNext/>
        <w:jc w:val="center"/>
      </w:pPr>
      <w:r w:rsidRPr="00D97BA2">
        <w:rPr>
          <w:noProof/>
          <w:lang w:eastAsia="de-DE"/>
        </w:rPr>
        <w:drawing>
          <wp:inline distT="0" distB="0" distL="0" distR="0" wp14:anchorId="706D0579" wp14:editId="2177E73F">
            <wp:extent cx="5040000" cy="1220400"/>
            <wp:effectExtent l="57150" t="19050" r="0" b="7556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12204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rPr>
          <w:lang w:val="en-GB"/>
        </w:rPr>
      </w:pPr>
      <w:bookmarkStart w:id="183" w:name="_Ref27637536"/>
      <w:r w:rsidRPr="00AD677C">
        <w:rPr>
          <w:lang w:val="en-GB"/>
        </w:rPr>
        <w:t xml:space="preserve">Figure </w:t>
      </w:r>
      <w:r>
        <w:fldChar w:fldCharType="begin"/>
      </w:r>
      <w:r w:rsidRPr="00AD677C">
        <w:rPr>
          <w:lang w:val="en-GB"/>
        </w:rPr>
        <w:instrText xml:space="preserve"> SEQ Figure \* ARABIC </w:instrText>
      </w:r>
      <w:r>
        <w:fldChar w:fldCharType="separate"/>
      </w:r>
      <w:r w:rsidR="00E713D1">
        <w:rPr>
          <w:noProof/>
          <w:lang w:val="en-GB"/>
        </w:rPr>
        <w:t>37</w:t>
      </w:r>
      <w:r>
        <w:fldChar w:fldCharType="end"/>
      </w:r>
      <w:bookmarkEnd w:id="183"/>
      <w:r w:rsidRPr="00AD677C">
        <w:rPr>
          <w:lang w:val="en-GB"/>
        </w:rPr>
        <w:t>: Generic simulation based decision process</w:t>
      </w:r>
    </w:p>
    <w:p w:rsidR="00AD677C" w:rsidRPr="00AD677C" w:rsidRDefault="00AD677C" w:rsidP="00AD677C">
      <w:pPr>
        <w:rPr>
          <w:lang w:val="en-US"/>
        </w:rPr>
      </w:pPr>
      <w:r w:rsidRPr="00AD677C">
        <w:rPr>
          <w:lang w:val="en-US"/>
        </w:rPr>
        <w:lastRenderedPageBreak/>
        <w:t xml:space="preserve">The green shaded process phases in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rPr>
          <w:lang w:val="en-GB"/>
        </w:rPr>
        <w:t xml:space="preserve">Figure </w:t>
      </w:r>
      <w:r w:rsidR="00E713D1">
        <w:rPr>
          <w:noProof/>
          <w:lang w:val="en-GB"/>
        </w:rPr>
        <w:t>37</w:t>
      </w:r>
      <w:r>
        <w:rPr>
          <w:lang w:val="en-US"/>
        </w:rPr>
        <w:fldChar w:fldCharType="end"/>
      </w:r>
      <w:r w:rsidRPr="00AD677C">
        <w:rPr>
          <w:lang w:val="en-US"/>
        </w:rPr>
        <w:t>entirely represent the core modeling &amp; simulation process.</w:t>
      </w:r>
    </w:p>
    <w:p w:rsidR="00AD677C" w:rsidRPr="00AD677C" w:rsidRDefault="00AD677C" w:rsidP="00AD677C">
      <w:pPr>
        <w:rPr>
          <w:lang w:val="en-US"/>
        </w:rPr>
      </w:pPr>
      <w:r w:rsidRPr="00AD677C">
        <w:rPr>
          <w:lang w:val="en-US"/>
        </w:rPr>
        <w:t>Usually a simulation engineer is responsible for the modelling &amp; simulation process, but neither for the product or system design or nor for the project decisions that are made based on the evaluated simulation results. As soon as the requested simulation results are available, the simulation engineer closes the assigned simulation task.</w:t>
      </w:r>
    </w:p>
    <w:p w:rsidR="00AD677C" w:rsidRDefault="00AD677C" w:rsidP="00AD677C">
      <w:pPr>
        <w:rPr>
          <w:lang w:val="en-US"/>
        </w:rPr>
      </w:pPr>
      <w:r w:rsidRPr="00AD677C">
        <w:rPr>
          <w:lang w:val="en-US"/>
        </w:rPr>
        <w:t>To guarantee safe and reliable design and project decisions it is imperative that the decision bases on robust and reliable information respectively robust and reliable simulation results with a sufficiently proofed and traceable quality level.</w:t>
      </w:r>
    </w:p>
    <w:p w:rsidR="00AD677C" w:rsidRDefault="00AD677C" w:rsidP="00AD677C">
      <w:pPr>
        <w:pStyle w:val="berschrift3"/>
        <w:rPr>
          <w:lang w:val="en-US"/>
        </w:rPr>
      </w:pPr>
      <w:bookmarkStart w:id="184" w:name="_Toc4660509"/>
      <w:bookmarkStart w:id="185" w:name="_Toc27729787"/>
      <w:r w:rsidRPr="00D97BA2">
        <w:rPr>
          <w:lang w:val="en-US"/>
        </w:rPr>
        <w:t>Quality traceability</w:t>
      </w:r>
      <w:bookmarkEnd w:id="184"/>
      <w:bookmarkEnd w:id="185"/>
    </w:p>
    <w:p w:rsidR="00AD677C" w:rsidRPr="00AD677C" w:rsidRDefault="00AD677C" w:rsidP="00AD677C">
      <w:pPr>
        <w:rPr>
          <w:lang w:val="en-US"/>
        </w:rPr>
      </w:pPr>
      <w:r w:rsidRPr="00AD677C">
        <w:rPr>
          <w:lang w:val="en-US"/>
        </w:rPr>
        <w:t>Essentially, guarantying quality traceability of simulation tasks means to document how the content and the quality of a simulation result has been achieved by executing the simulation task with additional consideration of when and where the exec</w:t>
      </w:r>
      <w:r>
        <w:rPr>
          <w:lang w:val="en-US"/>
        </w:rPr>
        <w:t>ution steps have been executed.</w:t>
      </w:r>
    </w:p>
    <w:p w:rsidR="00AD677C" w:rsidRDefault="00AD677C" w:rsidP="00AD677C">
      <w:pPr>
        <w:rPr>
          <w:lang w:val="en-US"/>
        </w:rPr>
      </w:pPr>
      <w:r w:rsidRPr="00AD677C">
        <w:rPr>
          <w:lang w:val="en-US"/>
        </w:rPr>
        <w:t>Quality traceability is useful or necessary for several purposes, for example in case of an audit for quality proof or reasoning of project decisions. It is also useful or necessary for re-simulation of a simulation task with the same conditions (all sub summed as “ex-post” use cases) or for partially re-utilization of simulation task associated artifacts like simulation models, simulation parameters, etc. for similar simulation tasks (sub summed as “ex-ante”).</w:t>
      </w:r>
    </w:p>
    <w:p w:rsidR="00AD677C" w:rsidRDefault="00AD677C" w:rsidP="00AD677C">
      <w:pPr>
        <w:keepNext/>
        <w:jc w:val="center"/>
      </w:pPr>
      <w:r w:rsidRPr="00D97BA2">
        <w:rPr>
          <w:noProof/>
          <w:lang w:eastAsia="de-DE"/>
        </w:rPr>
        <w:drawing>
          <wp:inline distT="0" distB="0" distL="0" distR="0" wp14:anchorId="3561D4E9" wp14:editId="0531BBF9">
            <wp:extent cx="5040000" cy="1422000"/>
            <wp:effectExtent l="57150" t="19050" r="65405" b="831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40000" cy="1422000"/>
                    </a:xfrm>
                    <a:prstGeom prst="rect">
                      <a:avLst/>
                    </a:prstGeom>
                    <a:noFill/>
                    <a:effectLst>
                      <a:outerShdw blurRad="50800" dist="38100" dir="5400000" algn="t" rotWithShape="0">
                        <a:prstClr val="black">
                          <a:alpha val="40000"/>
                        </a:prstClr>
                      </a:outerShdw>
                    </a:effectLst>
                  </pic:spPr>
                </pic:pic>
              </a:graphicData>
            </a:graphic>
          </wp:inline>
        </w:drawing>
      </w:r>
    </w:p>
    <w:p w:rsidR="00AD677C" w:rsidRDefault="00AD677C" w:rsidP="00AD677C">
      <w:pPr>
        <w:pStyle w:val="Beschriftung"/>
        <w:rPr>
          <w:lang w:val="en-GB"/>
        </w:rPr>
      </w:pPr>
      <w:r w:rsidRPr="0013607D">
        <w:rPr>
          <w:lang w:val="en-GB"/>
        </w:rPr>
        <w:t xml:space="preserve">Figure </w:t>
      </w:r>
      <w:r>
        <w:fldChar w:fldCharType="begin"/>
      </w:r>
      <w:r w:rsidRPr="0013607D">
        <w:rPr>
          <w:lang w:val="en-GB"/>
        </w:rPr>
        <w:instrText xml:space="preserve"> SEQ Figure \* ARABIC </w:instrText>
      </w:r>
      <w:r>
        <w:fldChar w:fldCharType="separate"/>
      </w:r>
      <w:r w:rsidR="00E713D1">
        <w:rPr>
          <w:noProof/>
          <w:lang w:val="en-GB"/>
        </w:rPr>
        <w:t>38</w:t>
      </w:r>
      <w:r>
        <w:fldChar w:fldCharType="end"/>
      </w:r>
      <w:r w:rsidRPr="0013607D">
        <w:rPr>
          <w:lang w:val="en-GB"/>
        </w:rPr>
        <w:t>: Ex-post und ex-ante use cases</w:t>
      </w:r>
    </w:p>
    <w:p w:rsidR="0013607D" w:rsidRDefault="0013607D" w:rsidP="0013607D">
      <w:pPr>
        <w:pStyle w:val="berschrift3"/>
        <w:rPr>
          <w:lang w:val="en-US"/>
        </w:rPr>
      </w:pPr>
      <w:bookmarkStart w:id="186" w:name="_Toc4660510"/>
      <w:bookmarkStart w:id="187" w:name="_Toc27729788"/>
      <w:r w:rsidRPr="00D97BA2">
        <w:rPr>
          <w:lang w:val="en-US"/>
        </w:rPr>
        <w:t>Description of use cases</w:t>
      </w:r>
      <w:bookmarkEnd w:id="186"/>
      <w:bookmarkEnd w:id="187"/>
    </w:p>
    <w:p w:rsidR="0013607D" w:rsidRPr="0013607D" w:rsidRDefault="0013607D" w:rsidP="0013607D">
      <w:pPr>
        <w:pStyle w:val="Textkrper"/>
        <w:rPr>
          <w:rFonts w:ascii="Consolas" w:hAnsi="Consolas"/>
          <w:color w:val="C00000"/>
        </w:rPr>
      </w:pPr>
      <w:r w:rsidRPr="0013607D">
        <w:rPr>
          <w:rFonts w:ascii="Consolas" w:hAnsi="Consolas"/>
          <w:color w:val="C00000"/>
        </w:rPr>
        <w:t>Notizen (ST= Simulation Task):</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aus Spezifikationssicht betrachten (am Beginn des Workflows)</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aus Dokumentationssicht betrachten (später im Workflows)</w:t>
      </w:r>
    </w:p>
    <w:p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ST befüllen und ändern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Projektmanagementinformationen übernehmen (verknüpfen, ändern, entfernen)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Systemstruktur übernehmen (verknüpfen, ändern, entfernen)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Parameter übernehmen (verknüpfen, ändern, entfernen)</w:t>
      </w:r>
    </w:p>
    <w:p w:rsidR="0013607D" w:rsidRPr="0013607D" w:rsidRDefault="0013607D" w:rsidP="0013607D">
      <w:pPr>
        <w:pStyle w:val="Textkrper"/>
        <w:numPr>
          <w:ilvl w:val="1"/>
          <w:numId w:val="20"/>
        </w:numPr>
        <w:rPr>
          <w:rFonts w:ascii="Consolas" w:hAnsi="Consolas"/>
          <w:color w:val="C00000"/>
        </w:rPr>
      </w:pPr>
      <w:r w:rsidRPr="0013607D">
        <w:rPr>
          <w:rFonts w:ascii="Consolas" w:hAnsi="Consolas"/>
          <w:color w:val="C00000"/>
        </w:rPr>
        <w:t>Simulationsinformationen übernehmen (verknüpfen, ändern, entfernen)</w:t>
      </w:r>
    </w:p>
    <w:p w:rsidR="0013607D" w:rsidRP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Strukturzentrierte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rsid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Prozesszentrierte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rsidR="0013607D" w:rsidRDefault="0013607D" w:rsidP="0013607D">
      <w:pPr>
        <w:pStyle w:val="berschrift4"/>
        <w:rPr>
          <w:lang w:val="en-US"/>
        </w:rPr>
      </w:pPr>
      <w:r>
        <w:rPr>
          <w:lang w:val="en-US"/>
        </w:rPr>
        <w:lastRenderedPageBreak/>
        <w:t>Use case: Create a simulation task</w:t>
      </w:r>
    </w:p>
    <w:p w:rsidR="0013607D" w:rsidRPr="0013607D" w:rsidRDefault="0013607D" w:rsidP="0013607D">
      <w:pPr>
        <w:rPr>
          <w:lang w:val="en-US"/>
        </w:rPr>
      </w:pPr>
      <w:r w:rsidRPr="0013607D">
        <w:rPr>
          <w:lang w:val="en-US"/>
        </w:rPr>
        <w:t>The creation of a new simulation task might occur in at least three different variants.</w:t>
      </w:r>
    </w:p>
    <w:p w:rsidR="0013607D" w:rsidRPr="0013607D" w:rsidRDefault="0013607D" w:rsidP="0013607D">
      <w:pPr>
        <w:pStyle w:val="Listenabsatz"/>
        <w:numPr>
          <w:ilvl w:val="0"/>
          <w:numId w:val="18"/>
        </w:numPr>
        <w:rPr>
          <w:lang w:val="en-US"/>
        </w:rPr>
      </w:pPr>
      <w:r w:rsidRPr="0013607D">
        <w:rPr>
          <w:lang w:val="en-US"/>
        </w:rPr>
        <w:t>Creation of a (neutral) simulation task</w:t>
      </w:r>
    </w:p>
    <w:p w:rsidR="0013607D" w:rsidRPr="0013607D" w:rsidRDefault="0013607D" w:rsidP="0013607D">
      <w:pPr>
        <w:pStyle w:val="Listenabsatz"/>
        <w:numPr>
          <w:ilvl w:val="0"/>
          <w:numId w:val="18"/>
        </w:numPr>
        <w:rPr>
          <w:lang w:val="en-US"/>
        </w:rPr>
      </w:pPr>
      <w:r w:rsidRPr="0013607D">
        <w:rPr>
          <w:lang w:val="en-US"/>
        </w:rPr>
        <w:t>Creation of a simulation task as a copy</w:t>
      </w:r>
    </w:p>
    <w:p w:rsidR="0013607D" w:rsidRPr="0013607D" w:rsidRDefault="0013607D" w:rsidP="0013607D">
      <w:pPr>
        <w:pStyle w:val="Listenabsatz"/>
        <w:numPr>
          <w:ilvl w:val="0"/>
          <w:numId w:val="18"/>
        </w:numPr>
        <w:rPr>
          <w:lang w:val="en-US"/>
        </w:rPr>
      </w:pPr>
      <w:r w:rsidRPr="0013607D">
        <w:rPr>
          <w:lang w:val="en-US"/>
        </w:rPr>
        <w:t>Creation of a simulation task from a template</w:t>
      </w:r>
    </w:p>
    <w:p w:rsidR="0013607D" w:rsidRDefault="0013607D" w:rsidP="0013607D">
      <w:pPr>
        <w:rPr>
          <w:lang w:val="en-US"/>
        </w:rPr>
      </w:pPr>
      <w:r w:rsidRPr="0013607D">
        <w:rPr>
          <w:lang w:val="en-US"/>
        </w:rPr>
        <w:t xml:space="preserve">The use case diagram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rPr>
          <w:lang w:val="en-GB"/>
        </w:rPr>
        <w:t xml:space="preserve">Figure </w:t>
      </w:r>
      <w:r w:rsidR="00E713D1">
        <w:rPr>
          <w:noProof/>
          <w:lang w:val="en-GB"/>
        </w:rPr>
        <w:t>39</w:t>
      </w:r>
      <w:r>
        <w:rPr>
          <w:lang w:val="en-US"/>
        </w:rPr>
        <w:fldChar w:fldCharType="end"/>
      </w:r>
      <w:r w:rsidRPr="0013607D">
        <w:rPr>
          <w:lang w:val="en-US"/>
        </w:rPr>
        <w:t xml:space="preserve"> shows the appropriated use cases with their base use case and their dependencies</w:t>
      </w:r>
      <w:r>
        <w:rPr>
          <w:lang w:val="en-US"/>
        </w:rPr>
        <w:t>.</w:t>
      </w:r>
    </w:p>
    <w:p w:rsidR="0013607D" w:rsidRDefault="0013607D" w:rsidP="0013607D">
      <w:pPr>
        <w:keepNext/>
        <w:jc w:val="center"/>
      </w:pPr>
      <w:r>
        <w:rPr>
          <w:noProof/>
          <w:lang w:eastAsia="de-DE"/>
        </w:rPr>
        <w:drawing>
          <wp:inline distT="0" distB="0" distL="0" distR="0" wp14:anchorId="6461E84B" wp14:editId="1B197B8F">
            <wp:extent cx="3265200" cy="2880000"/>
            <wp:effectExtent l="57150" t="19050" r="49530" b="920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5200" cy="2880000"/>
                    </a:xfrm>
                    <a:prstGeom prst="rect">
                      <a:avLst/>
                    </a:prstGeom>
                    <a:ln>
                      <a:noFill/>
                    </a:ln>
                    <a:effectLst>
                      <a:outerShdw blurRad="50800" dist="38100" dir="5400000" algn="t" rotWithShape="0">
                        <a:prstClr val="black">
                          <a:alpha val="40000"/>
                        </a:prstClr>
                      </a:outerShdw>
                    </a:effectLst>
                  </pic:spPr>
                </pic:pic>
              </a:graphicData>
            </a:graphic>
          </wp:inline>
        </w:drawing>
      </w:r>
    </w:p>
    <w:p w:rsidR="0013607D" w:rsidRDefault="0013607D" w:rsidP="0013607D">
      <w:pPr>
        <w:pStyle w:val="Beschriftung"/>
        <w:rPr>
          <w:lang w:val="en-GB"/>
        </w:rPr>
      </w:pPr>
      <w:bookmarkStart w:id="188" w:name="_Ref27638011"/>
      <w:r w:rsidRPr="0013607D">
        <w:rPr>
          <w:lang w:val="en-GB"/>
        </w:rPr>
        <w:t xml:space="preserve">Figure </w:t>
      </w:r>
      <w:r w:rsidRPr="0013607D">
        <w:rPr>
          <w:lang w:val="en-GB"/>
        </w:rPr>
        <w:fldChar w:fldCharType="begin"/>
      </w:r>
      <w:r w:rsidRPr="0013607D">
        <w:rPr>
          <w:lang w:val="en-GB"/>
        </w:rPr>
        <w:instrText xml:space="preserve"> SEQ Figure \* ARABIC </w:instrText>
      </w:r>
      <w:r w:rsidRPr="0013607D">
        <w:rPr>
          <w:lang w:val="en-GB"/>
        </w:rPr>
        <w:fldChar w:fldCharType="separate"/>
      </w:r>
      <w:r w:rsidR="00E713D1">
        <w:rPr>
          <w:noProof/>
          <w:lang w:val="en-GB"/>
        </w:rPr>
        <w:t>39</w:t>
      </w:r>
      <w:r w:rsidRPr="0013607D">
        <w:rPr>
          <w:lang w:val="en-GB"/>
        </w:rPr>
        <w:fldChar w:fldCharType="end"/>
      </w:r>
      <w:bookmarkEnd w:id="188"/>
      <w:r w:rsidRPr="0013607D">
        <w:rPr>
          <w:lang w:val="en-GB"/>
        </w:rPr>
        <w:t>: Creating a simulation task</w:t>
      </w:r>
    </w:p>
    <w:p w:rsidR="0013607D" w:rsidRDefault="0013607D" w:rsidP="0013607D">
      <w:pPr>
        <w:pStyle w:val="berschrift5"/>
        <w:rPr>
          <w:lang w:val="en-US"/>
        </w:rPr>
      </w:pPr>
      <w:r>
        <w:rPr>
          <w:lang w:val="en-US"/>
        </w:rPr>
        <w:t>Primary use case: Create a simulation task</w:t>
      </w:r>
    </w:p>
    <w:p w:rsidR="0013607D" w:rsidRDefault="0013607D" w:rsidP="0013607D">
      <w:pPr>
        <w:rPr>
          <w:lang w:val="en-US"/>
        </w:rPr>
      </w:pPr>
      <w:r>
        <w:rPr>
          <w:lang w:val="en-US"/>
        </w:rPr>
        <w:t xml:space="preserve">The use case creates a new simulation task that does not contain any data, probably except for some metadata, like e.g. creation date and time. This use case might be extended by using a template for new simulation task, i.e. by selecting an existing template that already contains some template specific payload data (see chapter </w:t>
      </w:r>
      <w:r>
        <w:rPr>
          <w:lang w:val="en-US"/>
        </w:rPr>
        <w:fldChar w:fldCharType="begin"/>
      </w:r>
      <w:r>
        <w:rPr>
          <w:lang w:val="en-US"/>
        </w:rPr>
        <w:instrText xml:space="preserve"> REF _Ref27638202 \r \h </w:instrText>
      </w:r>
      <w:r>
        <w:rPr>
          <w:lang w:val="en-US"/>
        </w:rPr>
      </w:r>
      <w:r>
        <w:rPr>
          <w:lang w:val="en-US"/>
        </w:rPr>
        <w:fldChar w:fldCharType="separate"/>
      </w:r>
      <w:r w:rsidR="00E713D1">
        <w:rPr>
          <w:lang w:val="en-US"/>
        </w:rPr>
        <w:t>6.2.3.1.2</w:t>
      </w:r>
      <w:r>
        <w:rPr>
          <w:lang w:val="en-US"/>
        </w:rPr>
        <w:fldChar w:fldCharType="end"/>
      </w:r>
      <w:r>
        <w:rPr>
          <w:lang w:val="en-US"/>
        </w:rPr>
        <w:t xml:space="preserve">) or the use case might be extended by creating the new simulation task as a copy of an existing simulation task (see chapter </w:t>
      </w:r>
      <w:r>
        <w:rPr>
          <w:lang w:val="en-US"/>
        </w:rPr>
        <w:fldChar w:fldCharType="begin"/>
      </w:r>
      <w:r>
        <w:rPr>
          <w:lang w:val="en-US"/>
        </w:rPr>
        <w:instrText xml:space="preserve"> REF _Ref5178875 \r \h </w:instrText>
      </w:r>
      <w:r>
        <w:rPr>
          <w:lang w:val="en-US"/>
        </w:rPr>
      </w:r>
      <w:r>
        <w:rPr>
          <w:lang w:val="en-US"/>
        </w:rPr>
        <w:fldChar w:fldCharType="separate"/>
      </w:r>
      <w:r w:rsidR="00E713D1">
        <w:rPr>
          <w:lang w:val="en-US"/>
        </w:rPr>
        <w:t>6.2.3.1.3</w:t>
      </w:r>
      <w:r>
        <w:rPr>
          <w:lang w:val="en-US"/>
        </w:rPr>
        <w:fldChar w:fldCharType="end"/>
      </w:r>
      <w:r>
        <w:rPr>
          <w:lang w:val="en-US"/>
        </w:rPr>
        <w:t>).</w:t>
      </w:r>
    </w:p>
    <w:p w:rsidR="0013607D" w:rsidRDefault="0013607D" w:rsidP="0013607D">
      <w:pPr>
        <w:rPr>
          <w:lang w:val="en-US"/>
        </w:rPr>
      </w:pPr>
      <w:r>
        <w:rPr>
          <w:lang w:val="en-US"/>
        </w:rPr>
        <w:t>Actually, this use case implicitly also uses a template but this template is an empty template without any application specific entries.</w:t>
      </w:r>
    </w:p>
    <w:p w:rsidR="0013607D" w:rsidRPr="0013607D" w:rsidRDefault="0013607D" w:rsidP="0013607D">
      <w:pPr>
        <w:pStyle w:val="berschrift5"/>
        <w:rPr>
          <w:lang w:val="en-US"/>
        </w:rPr>
      </w:pPr>
      <w:bookmarkStart w:id="189" w:name="_Ref27638202"/>
      <w:r w:rsidRPr="0013607D">
        <w:rPr>
          <w:lang w:val="en-US"/>
        </w:rPr>
        <w:t>Primary use case: Create a simulation task as a copy</w:t>
      </w:r>
      <w:bookmarkEnd w:id="189"/>
    </w:p>
    <w:p w:rsidR="0013607D" w:rsidRPr="0013607D" w:rsidRDefault="0013607D" w:rsidP="0013607D">
      <w:pPr>
        <w:rPr>
          <w:lang w:val="en-US"/>
        </w:rPr>
      </w:pPr>
      <w:r w:rsidRPr="0013607D">
        <w:rPr>
          <w:lang w:val="en-US"/>
        </w:rPr>
        <w:t xml:space="preserve">Creating a simulation task as a copy of an existing simulation task is quite similar to the use case Create a simulation task extended by an additional step to select the existing simulation task to be used as the base for the copy.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rPr>
          <w:lang w:val="en-GB"/>
        </w:rPr>
        <w:t xml:space="preserve">Figure </w:t>
      </w:r>
      <w:r w:rsidR="00E713D1">
        <w:rPr>
          <w:noProof/>
          <w:lang w:val="en-GB"/>
        </w:rPr>
        <w:t>39</w:t>
      </w:r>
      <w:r>
        <w:rPr>
          <w:lang w:val="en-US"/>
        </w:rPr>
        <w:fldChar w:fldCharType="end"/>
      </w:r>
      <w:r w:rsidRPr="0013607D">
        <w:rPr>
          <w:lang w:val="en-US"/>
        </w:rPr>
        <w:t xml:space="preserve"> by the &lt;&lt;extends&gt;&gt; relationship and the extension point Copy an existing simulation task template in the use case Create a simulation task. To select a copy base for the simulation task, one might use search functionality.</w:t>
      </w:r>
    </w:p>
    <w:p w:rsidR="0013607D" w:rsidRDefault="0013607D" w:rsidP="0013607D">
      <w:pPr>
        <w:rPr>
          <w:lang w:val="en-US"/>
        </w:rPr>
      </w:pPr>
      <w:r w:rsidRPr="0013607D">
        <w:rPr>
          <w:lang w:val="en-US"/>
        </w:rPr>
        <w:t>Note: The use case creates a new simulation task with the initial stage of the simulation task workflow. This is to be clearly distinguished form creating a branch of an existing simulation task. A new branch of an existing simulation task inherits the stage of the base simulation task at the moment of creation.</w:t>
      </w:r>
    </w:p>
    <w:p w:rsidR="0013607D" w:rsidRDefault="0013607D" w:rsidP="0013607D">
      <w:pPr>
        <w:pStyle w:val="berschrift5"/>
        <w:rPr>
          <w:lang w:val="en-US"/>
        </w:rPr>
      </w:pPr>
      <w:bookmarkStart w:id="190" w:name="_Ref5178875"/>
      <w:r>
        <w:rPr>
          <w:lang w:val="en-US"/>
        </w:rPr>
        <w:lastRenderedPageBreak/>
        <w:t xml:space="preserve">Use case: </w:t>
      </w:r>
      <w:r w:rsidRPr="00333EF7">
        <w:rPr>
          <w:lang w:val="en-US"/>
        </w:rPr>
        <w:t>Create a simulation task from a template</w:t>
      </w:r>
      <w:bookmarkEnd w:id="190"/>
    </w:p>
    <w:p w:rsidR="0013607D" w:rsidRDefault="0013607D" w:rsidP="0013607D">
      <w:pPr>
        <w:rPr>
          <w:lang w:val="en-US"/>
        </w:rPr>
      </w:pPr>
      <w:r>
        <w:rPr>
          <w:lang w:val="en-US"/>
        </w:rPr>
        <w:t xml:space="preserve">Creating a simulation task from a template is quite similar to the use case </w:t>
      </w:r>
      <w:r>
        <w:rPr>
          <w:i/>
          <w:lang w:val="en-US"/>
        </w:rPr>
        <w:t xml:space="preserve">Create a </w:t>
      </w:r>
      <w:r w:rsidRPr="00CE4206">
        <w:rPr>
          <w:i/>
          <w:lang w:val="en-US"/>
        </w:rPr>
        <w:t>simulation task</w:t>
      </w:r>
      <w:r>
        <w:rPr>
          <w:i/>
          <w:lang w:val="en-US"/>
        </w:rPr>
        <w:t>,</w:t>
      </w:r>
      <w:r>
        <w:rPr>
          <w:lang w:val="en-US"/>
        </w:rPr>
        <w:t xml:space="preserve"> extended by an additional step to select the template to be used.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rPr>
          <w:lang w:val="en-GB"/>
        </w:rPr>
        <w:t xml:space="preserve">Figure </w:t>
      </w:r>
      <w:r w:rsidR="00E713D1">
        <w:rPr>
          <w:noProof/>
          <w:lang w:val="en-GB"/>
        </w:rPr>
        <w:t>39</w:t>
      </w:r>
      <w:r>
        <w:rPr>
          <w:lang w:val="en-US"/>
        </w:rPr>
        <w:fldChar w:fldCharType="end"/>
      </w:r>
      <w:r>
        <w:rPr>
          <w:lang w:val="en-US"/>
        </w:rPr>
        <w:t xml:space="preserve"> by the &lt;&lt;</w:t>
      </w:r>
      <w:r w:rsidRPr="00CE4206">
        <w:rPr>
          <w:i/>
          <w:lang w:val="en-US"/>
        </w:rPr>
        <w:t>extends</w:t>
      </w:r>
      <w:r>
        <w:rPr>
          <w:i/>
          <w:lang w:val="en-US"/>
        </w:rPr>
        <w:t>&gt;&gt;</w:t>
      </w:r>
      <w:r w:rsidRPr="00CE4206">
        <w:rPr>
          <w:i/>
          <w:lang w:val="en-US"/>
        </w:rPr>
        <w:t xml:space="preserve"> relationship</w:t>
      </w:r>
      <w:r>
        <w:rPr>
          <w:lang w:val="en-US"/>
        </w:rPr>
        <w:t xml:space="preserve"> and the extension point </w:t>
      </w:r>
      <w:r w:rsidRPr="00CE4206">
        <w:rPr>
          <w:i/>
          <w:lang w:val="en-US"/>
        </w:rPr>
        <w:t>Use a simulation task template</w:t>
      </w:r>
      <w:r>
        <w:rPr>
          <w:lang w:val="en-US"/>
        </w:rPr>
        <w:t xml:space="preserve"> in the use case </w:t>
      </w:r>
      <w:r>
        <w:rPr>
          <w:i/>
          <w:lang w:val="en-US"/>
        </w:rPr>
        <w:t xml:space="preserve">Create a </w:t>
      </w:r>
      <w:r w:rsidRPr="00CE4206">
        <w:rPr>
          <w:i/>
          <w:lang w:val="en-US"/>
        </w:rPr>
        <w:t>simulation task</w:t>
      </w:r>
      <w:r>
        <w:rPr>
          <w:lang w:val="en-US"/>
        </w:rPr>
        <w:t>.</w:t>
      </w:r>
    </w:p>
    <w:p w:rsidR="0013607D" w:rsidRDefault="0013607D" w:rsidP="0013607D">
      <w:pPr>
        <w:pStyle w:val="berschrift4"/>
        <w:rPr>
          <w:lang w:val="en-US"/>
        </w:rPr>
      </w:pPr>
      <w:r>
        <w:rPr>
          <w:lang w:val="en-US"/>
        </w:rPr>
        <w:t>Create a branch of an existing simulation task</w:t>
      </w:r>
    </w:p>
    <w:p w:rsidR="0013607D" w:rsidRDefault="00C856E0" w:rsidP="0013607D">
      <w:pPr>
        <w:rPr>
          <w:rFonts w:ascii="Consolas" w:hAnsi="Consolas"/>
          <w:color w:val="C00000"/>
        </w:rPr>
      </w:pPr>
      <w:proofErr w:type="spellStart"/>
      <w:r>
        <w:rPr>
          <w:rFonts w:ascii="Consolas" w:hAnsi="Consolas"/>
          <w:color w:val="C00000"/>
        </w:rPr>
        <w:t>tbd</w:t>
      </w:r>
      <w:proofErr w:type="spellEnd"/>
    </w:p>
    <w:p w:rsidR="0013607D" w:rsidRDefault="0013607D" w:rsidP="0013607D">
      <w:pPr>
        <w:pStyle w:val="berschrift4"/>
      </w:pPr>
      <w:r>
        <w:t xml:space="preserve">Edit a </w:t>
      </w:r>
      <w:proofErr w:type="spellStart"/>
      <w:r>
        <w:t>simulation</w:t>
      </w:r>
      <w:proofErr w:type="spellEnd"/>
      <w:r>
        <w:t xml:space="preserve"> </w:t>
      </w:r>
      <w:proofErr w:type="spellStart"/>
      <w:r>
        <w:t>task</w:t>
      </w:r>
      <w:proofErr w:type="spellEnd"/>
    </w:p>
    <w:p w:rsidR="0013607D" w:rsidRPr="0013607D" w:rsidRDefault="0013607D" w:rsidP="0013607D">
      <w:pPr>
        <w:rPr>
          <w:rFonts w:ascii="Consolas" w:hAnsi="Consolas"/>
          <w:color w:val="C00000"/>
        </w:rPr>
      </w:pPr>
      <w:r w:rsidRPr="0013607D">
        <w:rPr>
          <w:rFonts w:ascii="Consolas" w:hAnsi="Consolas"/>
          <w:color w:val="C00000"/>
        </w:rPr>
        <w:t>TBD</w:t>
      </w:r>
    </w:p>
    <w:p w:rsidR="0013607D" w:rsidRDefault="0013607D" w:rsidP="0013607D">
      <w:pPr>
        <w:pStyle w:val="berschrift4"/>
      </w:pPr>
      <w:r>
        <w:t xml:space="preserve">Search a </w:t>
      </w:r>
      <w:proofErr w:type="spellStart"/>
      <w:r>
        <w:t>simulation</w:t>
      </w:r>
      <w:proofErr w:type="spellEnd"/>
      <w:r>
        <w:t xml:space="preserve"> </w:t>
      </w:r>
      <w:proofErr w:type="spellStart"/>
      <w:r>
        <w:t>task</w:t>
      </w:r>
      <w:proofErr w:type="spellEnd"/>
    </w:p>
    <w:p w:rsidR="0013607D" w:rsidRPr="0013607D" w:rsidRDefault="0013607D" w:rsidP="0013607D">
      <w:pPr>
        <w:rPr>
          <w:lang w:val="en-GB"/>
        </w:rPr>
      </w:pPr>
      <w:r w:rsidRPr="0013607D">
        <w:rPr>
          <w:lang w:val="en-GB"/>
        </w:rPr>
        <w:t xml:space="preserve">Searching a simulation task might be needed either explicitly or be involved implicitly by other use cases, e.g. to search an existing simulation task a copy base for creating a simulation task (see </w:t>
      </w:r>
      <w:r w:rsidR="00B11FE3">
        <w:rPr>
          <w:lang w:val="en-GB"/>
        </w:rPr>
        <w:fldChar w:fldCharType="begin"/>
      </w:r>
      <w:r w:rsidR="00B11FE3">
        <w:rPr>
          <w:lang w:val="en-GB"/>
        </w:rPr>
        <w:instrText xml:space="preserve"> REF _Ref27638202 \r \h </w:instrText>
      </w:r>
      <w:r w:rsidR="00B11FE3">
        <w:rPr>
          <w:lang w:val="en-GB"/>
        </w:rPr>
      </w:r>
      <w:r w:rsidR="00B11FE3">
        <w:rPr>
          <w:lang w:val="en-GB"/>
        </w:rPr>
        <w:fldChar w:fldCharType="separate"/>
      </w:r>
      <w:r w:rsidR="00E713D1">
        <w:rPr>
          <w:lang w:val="en-GB"/>
        </w:rPr>
        <w:t>6.2.3.1.2</w:t>
      </w:r>
      <w:r w:rsidR="00B11FE3">
        <w:rPr>
          <w:lang w:val="en-GB"/>
        </w:rPr>
        <w:fldChar w:fldCharType="end"/>
      </w:r>
      <w:r w:rsidRPr="0013607D">
        <w:rPr>
          <w:lang w:val="en-GB"/>
        </w:rPr>
        <w:t>)</w:t>
      </w:r>
    </w:p>
    <w:p w:rsidR="0013607D" w:rsidRPr="0013607D" w:rsidRDefault="0013607D" w:rsidP="0013607D">
      <w:pPr>
        <w:rPr>
          <w:lang w:val="en-GB"/>
        </w:rPr>
      </w:pPr>
      <w:r w:rsidRPr="0013607D">
        <w:rPr>
          <w:lang w:val="en-GB"/>
        </w:rPr>
        <w:t>The search for a simulation task might occur in at least three different variants.</w:t>
      </w:r>
    </w:p>
    <w:p w:rsidR="0013607D" w:rsidRPr="0013607D" w:rsidRDefault="0013607D" w:rsidP="0013607D">
      <w:pPr>
        <w:rPr>
          <w:lang w:val="en-GB"/>
        </w:rPr>
      </w:pPr>
      <w:r w:rsidRPr="0013607D">
        <w:rPr>
          <w:lang w:val="en-GB"/>
        </w:rPr>
        <w:t>•</w:t>
      </w:r>
      <w:r w:rsidRPr="0013607D">
        <w:rPr>
          <w:lang w:val="en-GB"/>
        </w:rPr>
        <w:tab/>
        <w:t>Searching for a simulation task by navigation through a repository</w:t>
      </w:r>
    </w:p>
    <w:p w:rsidR="0013607D" w:rsidRPr="0013607D" w:rsidRDefault="0013607D" w:rsidP="0013607D">
      <w:pPr>
        <w:rPr>
          <w:lang w:val="en-GB"/>
        </w:rPr>
      </w:pPr>
      <w:r w:rsidRPr="0013607D">
        <w:rPr>
          <w:lang w:val="en-GB"/>
        </w:rPr>
        <w:t>•</w:t>
      </w:r>
      <w:r w:rsidRPr="0013607D">
        <w:rPr>
          <w:lang w:val="en-GB"/>
        </w:rPr>
        <w:tab/>
        <w:t>Search for a simulation task by ID or name</w:t>
      </w:r>
    </w:p>
    <w:p w:rsidR="0013607D" w:rsidRPr="0013607D" w:rsidRDefault="0013607D" w:rsidP="0013607D">
      <w:pPr>
        <w:rPr>
          <w:lang w:val="en-GB"/>
        </w:rPr>
      </w:pPr>
      <w:r w:rsidRPr="0013607D">
        <w:rPr>
          <w:lang w:val="en-GB"/>
        </w:rPr>
        <w:t>•</w:t>
      </w:r>
      <w:r w:rsidRPr="0013607D">
        <w:rPr>
          <w:lang w:val="en-GB"/>
        </w:rPr>
        <w:tab/>
        <w:t>Searching for a simulation task by querying some additional metadata</w:t>
      </w:r>
    </w:p>
    <w:p w:rsidR="0013607D" w:rsidRDefault="0013607D" w:rsidP="0013607D">
      <w:pPr>
        <w:rPr>
          <w:lang w:val="en-GB"/>
        </w:rPr>
      </w:pPr>
      <w:r w:rsidRPr="0013607D">
        <w:rPr>
          <w:lang w:val="en-GB"/>
        </w:rPr>
        <w:t xml:space="preserve">The use case diagram in </w:t>
      </w:r>
      <w:r w:rsidR="00B11FE3">
        <w:rPr>
          <w:lang w:val="en-GB"/>
        </w:rPr>
        <w:fldChar w:fldCharType="begin"/>
      </w:r>
      <w:r w:rsidR="00B11FE3">
        <w:rPr>
          <w:lang w:val="en-GB"/>
        </w:rPr>
        <w:instrText xml:space="preserve"> REF _Ref27638578 \h </w:instrText>
      </w:r>
      <w:r w:rsidR="00B11FE3">
        <w:rPr>
          <w:lang w:val="en-GB"/>
        </w:rPr>
      </w:r>
      <w:r w:rsidR="00B11FE3">
        <w:rPr>
          <w:lang w:val="en-GB"/>
        </w:rPr>
        <w:fldChar w:fldCharType="separate"/>
      </w:r>
      <w:r w:rsidR="00E713D1" w:rsidRPr="00B11FE3">
        <w:rPr>
          <w:lang w:val="en-GB"/>
        </w:rPr>
        <w:t xml:space="preserve">Figure </w:t>
      </w:r>
      <w:r w:rsidR="00E713D1">
        <w:rPr>
          <w:noProof/>
          <w:lang w:val="en-GB"/>
        </w:rPr>
        <w:t>40</w:t>
      </w:r>
      <w:r w:rsidR="00B11FE3">
        <w:rPr>
          <w:lang w:val="en-GB"/>
        </w:rPr>
        <w:fldChar w:fldCharType="end"/>
      </w:r>
      <w:r w:rsidRPr="0013607D">
        <w:rPr>
          <w:lang w:val="en-GB"/>
        </w:rPr>
        <w:t xml:space="preserve"> shows the appropriated use cases with their dependencies.</w:t>
      </w:r>
    </w:p>
    <w:p w:rsidR="00B11FE3" w:rsidRDefault="00B11FE3" w:rsidP="00B11FE3">
      <w:pPr>
        <w:keepNext/>
        <w:jc w:val="center"/>
      </w:pPr>
      <w:r>
        <w:rPr>
          <w:noProof/>
          <w:lang w:eastAsia="de-DE"/>
        </w:rPr>
        <w:drawing>
          <wp:inline distT="0" distB="0" distL="0" distR="0" wp14:anchorId="4E564D61" wp14:editId="5FE36D29">
            <wp:extent cx="3045600" cy="2880000"/>
            <wp:effectExtent l="57150" t="19050" r="59690" b="920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5600" cy="2880000"/>
                    </a:xfrm>
                    <a:prstGeom prst="rect">
                      <a:avLst/>
                    </a:prstGeom>
                    <a:ln>
                      <a:noFill/>
                    </a:ln>
                    <a:effectLst>
                      <a:outerShdw blurRad="50800" dist="38100" dir="5400000" algn="t" rotWithShape="0">
                        <a:prstClr val="black">
                          <a:alpha val="40000"/>
                        </a:prstClr>
                      </a:outerShdw>
                    </a:effectLst>
                  </pic:spPr>
                </pic:pic>
              </a:graphicData>
            </a:graphic>
          </wp:inline>
        </w:drawing>
      </w:r>
    </w:p>
    <w:p w:rsidR="00B11FE3" w:rsidRDefault="00B11FE3" w:rsidP="00B11FE3">
      <w:pPr>
        <w:pStyle w:val="Beschriftung"/>
        <w:rPr>
          <w:lang w:val="en-GB"/>
        </w:rPr>
      </w:pPr>
      <w:bookmarkStart w:id="191" w:name="_Ref27638578"/>
      <w:r w:rsidRPr="00B11FE3">
        <w:rPr>
          <w:lang w:val="en-GB"/>
        </w:rPr>
        <w:t xml:space="preserve">Figure </w:t>
      </w:r>
      <w:r w:rsidRPr="00B11FE3">
        <w:rPr>
          <w:lang w:val="en-GB"/>
        </w:rPr>
        <w:fldChar w:fldCharType="begin"/>
      </w:r>
      <w:r w:rsidRPr="00B11FE3">
        <w:rPr>
          <w:lang w:val="en-GB"/>
        </w:rPr>
        <w:instrText xml:space="preserve"> SEQ Figure \* ARABIC </w:instrText>
      </w:r>
      <w:r w:rsidRPr="00B11FE3">
        <w:rPr>
          <w:lang w:val="en-GB"/>
        </w:rPr>
        <w:fldChar w:fldCharType="separate"/>
      </w:r>
      <w:r w:rsidR="00E713D1">
        <w:rPr>
          <w:noProof/>
          <w:lang w:val="en-GB"/>
        </w:rPr>
        <w:t>40</w:t>
      </w:r>
      <w:r w:rsidRPr="00B11FE3">
        <w:rPr>
          <w:lang w:val="en-GB"/>
        </w:rPr>
        <w:fldChar w:fldCharType="end"/>
      </w:r>
      <w:bookmarkEnd w:id="191"/>
      <w:r w:rsidRPr="00B11FE3">
        <w:rPr>
          <w:lang w:val="en-GB"/>
        </w:rPr>
        <w:t>: Searching a simulation task</w:t>
      </w:r>
    </w:p>
    <w:p w:rsidR="00B11FE3" w:rsidRDefault="00B11FE3" w:rsidP="00B11FE3">
      <w:pPr>
        <w:pStyle w:val="berschrift5"/>
        <w:rPr>
          <w:lang w:val="en-US"/>
        </w:rPr>
      </w:pPr>
      <w:r>
        <w:rPr>
          <w:lang w:val="en-US"/>
        </w:rPr>
        <w:t>Search a simulation task by navigation through a repository</w:t>
      </w:r>
    </w:p>
    <w:p w:rsidR="00B11FE3" w:rsidRPr="00AF0700" w:rsidRDefault="00B11FE3" w:rsidP="00B11FE3">
      <w:pPr>
        <w:rPr>
          <w:lang w:val="en-US"/>
        </w:rPr>
      </w:pPr>
      <w:r>
        <w:rPr>
          <w:lang w:val="en-US"/>
        </w:rPr>
        <w:t>This use case assumes that simulation tasks are stored in a repository resp. are managed with data management feasibilities. Navigating through a repository means that the user gets an interactive view into the repository and can navigate at least top-down and bottom-up through the repository structure.</w:t>
      </w:r>
    </w:p>
    <w:p w:rsidR="00B11FE3" w:rsidRDefault="00B11FE3" w:rsidP="00B11FE3">
      <w:pPr>
        <w:pStyle w:val="berschrift5"/>
        <w:rPr>
          <w:lang w:val="en-US"/>
        </w:rPr>
      </w:pPr>
      <w:r>
        <w:rPr>
          <w:lang w:val="en-US"/>
        </w:rPr>
        <w:t>Search a simulation task by querying of metadata</w:t>
      </w:r>
    </w:p>
    <w:p w:rsidR="00B11FE3" w:rsidRPr="00BA5B7B" w:rsidRDefault="00B11FE3" w:rsidP="00B11FE3">
      <w:pPr>
        <w:rPr>
          <w:lang w:val="en-US"/>
        </w:rPr>
      </w:pPr>
      <w:r>
        <w:rPr>
          <w:lang w:val="en-US"/>
        </w:rPr>
        <w:t xml:space="preserve">This use case assumes that simulation tasks are searchable by some predefined metadata fields. To search a simulation task by query also requires a kind of query builder that facilitates to build a </w:t>
      </w:r>
      <w:r>
        <w:rPr>
          <w:lang w:val="en-US"/>
        </w:rPr>
        <w:lastRenderedPageBreak/>
        <w:t>search logic that combines several metadata fields. The query would respond with a list of one or more search results from which a user can pick a specific simulation task.</w:t>
      </w:r>
    </w:p>
    <w:p w:rsidR="00B11FE3" w:rsidRDefault="00B11FE3" w:rsidP="00B11FE3">
      <w:pPr>
        <w:pStyle w:val="berschrift5"/>
        <w:rPr>
          <w:lang w:val="en-US"/>
        </w:rPr>
      </w:pPr>
      <w:r>
        <w:rPr>
          <w:lang w:val="en-US"/>
        </w:rPr>
        <w:t>Search a simulation task by name or ID only</w:t>
      </w:r>
    </w:p>
    <w:p w:rsidR="00B11FE3" w:rsidRPr="00B11FE3" w:rsidRDefault="00B11FE3" w:rsidP="00B11FE3">
      <w:pPr>
        <w:rPr>
          <w:lang w:val="en-US"/>
        </w:rPr>
      </w:pPr>
      <w:r>
        <w:rPr>
          <w:lang w:val="en-US"/>
        </w:rPr>
        <w:t>The search for a simulation task by ID or name is actually also a query but simplified to a narrow search that only searches in one of two metadata fields.</w:t>
      </w:r>
    </w:p>
    <w:p w:rsidR="00C2650F" w:rsidRPr="0013607D" w:rsidRDefault="00C2650F">
      <w:pPr>
        <w:spacing w:after="160"/>
        <w:rPr>
          <w:rFonts w:asciiTheme="majorHAnsi" w:eastAsiaTheme="majorEastAsia" w:hAnsiTheme="majorHAnsi" w:cstheme="majorBidi"/>
          <w:color w:val="2E74B5" w:themeColor="accent1" w:themeShade="BF"/>
          <w:sz w:val="32"/>
          <w:szCs w:val="32"/>
          <w:lang w:val="en-GB"/>
        </w:rPr>
      </w:pPr>
      <w:r w:rsidRPr="0013607D">
        <w:rPr>
          <w:lang w:val="en-GB"/>
        </w:rPr>
        <w:br w:type="page"/>
      </w:r>
    </w:p>
    <w:p w:rsidR="0029044F" w:rsidRDefault="00B604A6" w:rsidP="0029044F">
      <w:pPr>
        <w:pStyle w:val="berschrift1"/>
        <w:rPr>
          <w:lang w:val="en-GB"/>
        </w:rPr>
      </w:pPr>
      <w:bookmarkStart w:id="192" w:name="_Toc27729789"/>
      <w:r w:rsidRPr="0086726B">
        <w:rPr>
          <w:lang w:val="en-GB"/>
        </w:rPr>
        <w:lastRenderedPageBreak/>
        <w:t>Rules and recommendations</w:t>
      </w:r>
      <w:bookmarkEnd w:id="192"/>
    </w:p>
    <w:p w:rsidR="008C1A74" w:rsidRPr="008C1A74" w:rsidRDefault="008C1A74" w:rsidP="008C1A74">
      <w:pPr>
        <w:rPr>
          <w:lang w:val="en-GB"/>
        </w:rPr>
      </w:pPr>
      <w:r>
        <w:rPr>
          <w:lang w:val="en-GB"/>
        </w:rPr>
        <w:t>The following list of global rules are considered valid for the entire STMD definition.</w:t>
      </w:r>
    </w:p>
    <w:p w:rsidR="00B11FE3" w:rsidRDefault="00B11FE3" w:rsidP="00B11FE3">
      <w:pPr>
        <w:rPr>
          <w:lang w:val="en-GB"/>
        </w:rPr>
      </w:pPr>
      <w:r w:rsidRPr="00B11FE3">
        <w:rPr>
          <w:b/>
          <w:lang w:val="en-GB"/>
        </w:rPr>
        <w:t>Rule 1:</w:t>
      </w:r>
      <w:r>
        <w:rPr>
          <w:lang w:val="en-GB"/>
        </w:rPr>
        <w:t xml:space="preserve"> </w:t>
      </w:r>
      <w:r w:rsidR="008C1A74">
        <w:rPr>
          <w:lang w:val="en-GB"/>
        </w:rPr>
        <w:t xml:space="preserve">For </w:t>
      </w:r>
      <w:r w:rsidR="008C1A74" w:rsidRPr="007877A6">
        <w:rPr>
          <w:b/>
          <w:i/>
          <w:lang w:val="en-GB"/>
        </w:rPr>
        <w:t>all</w:t>
      </w:r>
      <w:r>
        <w:rPr>
          <w:lang w:val="en-GB"/>
        </w:rPr>
        <w:t xml:space="preserve"> filled </w:t>
      </w:r>
      <w:proofErr w:type="spellStart"/>
      <w:r>
        <w:rPr>
          <w:lang w:val="en-GB"/>
        </w:rPr>
        <w:t>LifeCycleInformation</w:t>
      </w:r>
      <w:proofErr w:type="spellEnd"/>
      <w:r w:rsidR="008C1A74">
        <w:rPr>
          <w:lang w:val="en-GB"/>
        </w:rPr>
        <w:t xml:space="preserve"> entries</w:t>
      </w:r>
      <w:r>
        <w:rPr>
          <w:lang w:val="en-GB"/>
        </w:rPr>
        <w:t xml:space="preserve"> (i.e. Drafted, Defined, Validated, Approved; Archived or Retracted) on phase level </w:t>
      </w:r>
      <w:r w:rsidRPr="00B11FE3">
        <w:rPr>
          <w:b/>
          <w:i/>
          <w:lang w:val="en-GB"/>
        </w:rPr>
        <w:t>shall be</w:t>
      </w:r>
      <w:r>
        <w:rPr>
          <w:lang w:val="en-GB"/>
        </w:rPr>
        <w:t xml:space="preserve"> considered valid for all subordinated steps of that phase.</w:t>
      </w:r>
    </w:p>
    <w:p w:rsidR="00B11FE3" w:rsidRDefault="008C1A74" w:rsidP="00B11FE3">
      <w:pPr>
        <w:rPr>
          <w:lang w:val="en-GB"/>
        </w:rPr>
      </w:pPr>
      <w:r w:rsidRPr="008C1A74">
        <w:rPr>
          <w:b/>
          <w:lang w:val="en-GB"/>
        </w:rPr>
        <w:t>Rule 2:</w:t>
      </w:r>
      <w:r>
        <w:rPr>
          <w:lang w:val="en-GB"/>
        </w:rPr>
        <w:t xml:space="preserve"> A filled </w:t>
      </w:r>
      <w:proofErr w:type="spellStart"/>
      <w:r>
        <w:rPr>
          <w:lang w:val="en-GB"/>
        </w:rPr>
        <w:t>LifecycleInformation</w:t>
      </w:r>
      <w:proofErr w:type="spellEnd"/>
      <w:r>
        <w:rPr>
          <w:lang w:val="en-GB"/>
        </w:rPr>
        <w:t xml:space="preserve"> entry of </w:t>
      </w:r>
      <w:r w:rsidRPr="007877A6">
        <w:rPr>
          <w:b/>
          <w:i/>
          <w:lang w:val="en-GB"/>
        </w:rPr>
        <w:t>Validated</w:t>
      </w:r>
      <w:r>
        <w:rPr>
          <w:lang w:val="en-GB"/>
        </w:rPr>
        <w:t xml:space="preserve"> </w:t>
      </w:r>
      <w:r w:rsidRPr="007877A6">
        <w:rPr>
          <w:b/>
          <w:lang w:val="en-GB"/>
        </w:rPr>
        <w:t>or Approved</w:t>
      </w:r>
      <w:r>
        <w:rPr>
          <w:lang w:val="en-GB"/>
        </w:rPr>
        <w:t xml:space="preserve"> </w:t>
      </w:r>
      <w:r w:rsidRPr="008C1A74">
        <w:rPr>
          <w:b/>
          <w:i/>
          <w:lang w:val="en-GB"/>
        </w:rPr>
        <w:t>should</w:t>
      </w:r>
      <w:r>
        <w:rPr>
          <w:lang w:val="en-GB"/>
        </w:rPr>
        <w:t xml:space="preserve"> carry a signature and a checksum.</w:t>
      </w:r>
    </w:p>
    <w:p w:rsidR="008C1A74" w:rsidRDefault="008C1A74" w:rsidP="00B11FE3">
      <w:pPr>
        <w:rPr>
          <w:lang w:val="en-GB"/>
        </w:rPr>
      </w:pPr>
      <w:r w:rsidRPr="008C1A74">
        <w:rPr>
          <w:b/>
          <w:lang w:val="en-GB"/>
        </w:rPr>
        <w:t>Rule 3:</w:t>
      </w:r>
      <w:r>
        <w:rPr>
          <w:lang w:val="en-GB"/>
        </w:rPr>
        <w:t xml:space="preserve"> As soon as a certain </w:t>
      </w:r>
      <w:r w:rsidRPr="008C1A74">
        <w:rPr>
          <w:b/>
          <w:i/>
          <w:lang w:val="en-GB"/>
        </w:rPr>
        <w:t>phase is not started</w:t>
      </w:r>
      <w:r>
        <w:rPr>
          <w:lang w:val="en-GB"/>
        </w:rPr>
        <w:t xml:space="preserve">, i.e. no phase specific information is documented at all, the respective phase XML element </w:t>
      </w:r>
      <w:r w:rsidRPr="008C1A74">
        <w:rPr>
          <w:b/>
          <w:i/>
          <w:lang w:val="en-GB"/>
        </w:rPr>
        <w:t>should not</w:t>
      </w:r>
      <w:r>
        <w:rPr>
          <w:lang w:val="en-GB"/>
        </w:rPr>
        <w:t xml:space="preserve"> be instantiated.</w:t>
      </w:r>
    </w:p>
    <w:p w:rsidR="008C1A74" w:rsidRDefault="008C1A74" w:rsidP="00B11FE3">
      <w:pPr>
        <w:rPr>
          <w:lang w:val="en-GB"/>
        </w:rPr>
      </w:pPr>
      <w:r w:rsidRPr="00B65F45">
        <w:rPr>
          <w:b/>
          <w:lang w:val="en-GB"/>
        </w:rPr>
        <w:t>Rule 4:</w:t>
      </w:r>
      <w:r>
        <w:rPr>
          <w:lang w:val="en-GB"/>
        </w:rPr>
        <w:t xml:space="preserve"> As soon as a certain </w:t>
      </w:r>
      <w:r w:rsidRPr="008C1A74">
        <w:rPr>
          <w:b/>
          <w:i/>
          <w:lang w:val="en-GB"/>
        </w:rPr>
        <w:t>phase is started</w:t>
      </w:r>
      <w:r>
        <w:rPr>
          <w:lang w:val="en-GB"/>
        </w:rPr>
        <w:t xml:space="preserve">, i.e. at least one phase </w:t>
      </w:r>
      <w:r w:rsidR="00B65F45">
        <w:rPr>
          <w:lang w:val="en-GB"/>
        </w:rPr>
        <w:t xml:space="preserve">or subordinated step </w:t>
      </w:r>
      <w:r>
        <w:rPr>
          <w:lang w:val="en-GB"/>
        </w:rPr>
        <w:t xml:space="preserve">specific information is </w:t>
      </w:r>
      <w:r w:rsidR="00B65F45">
        <w:rPr>
          <w:lang w:val="en-GB"/>
        </w:rPr>
        <w:t xml:space="preserve">already </w:t>
      </w:r>
      <w:r>
        <w:rPr>
          <w:lang w:val="en-GB"/>
        </w:rPr>
        <w:t xml:space="preserve">documented, </w:t>
      </w:r>
      <w:r w:rsidR="00B65F45">
        <w:rPr>
          <w:lang w:val="en-GB"/>
        </w:rPr>
        <w:t xml:space="preserve">all subordinated step XML elements of the phase </w:t>
      </w:r>
      <w:r w:rsidRPr="008C1A74">
        <w:rPr>
          <w:b/>
          <w:i/>
          <w:lang w:val="en-GB"/>
        </w:rPr>
        <w:t xml:space="preserve">should </w:t>
      </w:r>
      <w:r>
        <w:rPr>
          <w:lang w:val="en-GB"/>
        </w:rPr>
        <w:t>be instantiated.</w:t>
      </w:r>
    </w:p>
    <w:p w:rsidR="008C1A74" w:rsidRPr="00B11FE3" w:rsidRDefault="007877A6" w:rsidP="00B11FE3">
      <w:pPr>
        <w:rPr>
          <w:lang w:val="en-GB"/>
        </w:rPr>
      </w:pPr>
      <w:r w:rsidRPr="007877A6">
        <w:rPr>
          <w:b/>
          <w:lang w:val="en-GB"/>
        </w:rPr>
        <w:t>Rule 5:</w:t>
      </w:r>
      <w:r>
        <w:rPr>
          <w:lang w:val="en-GB"/>
        </w:rPr>
        <w:t xml:space="preserve"> …</w:t>
      </w:r>
    </w:p>
    <w:p w:rsidR="00C2650F" w:rsidRDefault="00C2650F">
      <w:pPr>
        <w:spacing w:after="160"/>
        <w:rPr>
          <w:rFonts w:asciiTheme="majorHAnsi" w:eastAsiaTheme="majorEastAsia" w:hAnsiTheme="majorHAnsi" w:cstheme="majorBidi"/>
          <w:color w:val="2E74B5" w:themeColor="accent1" w:themeShade="BF"/>
          <w:sz w:val="32"/>
          <w:szCs w:val="32"/>
          <w:lang w:val="en-GB"/>
        </w:rPr>
      </w:pPr>
      <w:bookmarkStart w:id="193" w:name="_Ref23929521"/>
      <w:r>
        <w:rPr>
          <w:lang w:val="en-GB"/>
        </w:rPr>
        <w:br w:type="page"/>
      </w:r>
    </w:p>
    <w:p w:rsidR="00554D32" w:rsidRPr="0086726B" w:rsidRDefault="001B38F2" w:rsidP="00554D32">
      <w:pPr>
        <w:pStyle w:val="berschrift1"/>
        <w:rPr>
          <w:lang w:val="en-GB"/>
        </w:rPr>
      </w:pPr>
      <w:bookmarkStart w:id="194" w:name="_Toc27729790"/>
      <w:r>
        <w:rPr>
          <w:lang w:val="en-GB"/>
        </w:rPr>
        <w:lastRenderedPageBreak/>
        <w:t>Requirements for t</w:t>
      </w:r>
      <w:r w:rsidR="00554D32" w:rsidRPr="0086726B">
        <w:rPr>
          <w:lang w:val="en-GB"/>
        </w:rPr>
        <w:t>ool based functionalities</w:t>
      </w:r>
      <w:bookmarkEnd w:id="193"/>
      <w:bookmarkEnd w:id="194"/>
    </w:p>
    <w:p w:rsidR="00962F26" w:rsidRDefault="00962F26" w:rsidP="001B38F2">
      <w:pPr>
        <w:pStyle w:val="berschrift2"/>
        <w:rPr>
          <w:lang w:val="en-GB"/>
        </w:rPr>
      </w:pPr>
      <w:bookmarkStart w:id="195" w:name="_Toc27729791"/>
      <w:r>
        <w:rPr>
          <w:lang w:val="en-GB"/>
        </w:rPr>
        <w:t>Open system structure package</w:t>
      </w:r>
      <w:bookmarkEnd w:id="195"/>
    </w:p>
    <w:p w:rsidR="00962F26" w:rsidRPr="008E1A64" w:rsidRDefault="00962F26" w:rsidP="00962F26">
      <w:pPr>
        <w:rPr>
          <w:rFonts w:ascii="Consolas" w:hAnsi="Consolas"/>
          <w:color w:val="C00000"/>
          <w:lang w:val="en-GB"/>
        </w:rPr>
      </w:pPr>
      <w:proofErr w:type="spellStart"/>
      <w:proofErr w:type="gramStart"/>
      <w:r w:rsidRPr="008E1A64">
        <w:rPr>
          <w:rFonts w:ascii="Consolas" w:hAnsi="Consolas"/>
          <w:color w:val="C00000"/>
          <w:lang w:val="en-GB"/>
        </w:rPr>
        <w:t>Tbd</w:t>
      </w:r>
      <w:proofErr w:type="spellEnd"/>
      <w:proofErr w:type="gramEnd"/>
      <w:r w:rsidRPr="008E1A64">
        <w:rPr>
          <w:rFonts w:ascii="Consolas" w:hAnsi="Consolas"/>
          <w:color w:val="C00000"/>
          <w:lang w:val="en-GB"/>
        </w:rPr>
        <w:t xml:space="preserve"> </w:t>
      </w:r>
    </w:p>
    <w:p w:rsidR="007877A6" w:rsidRDefault="00962F26" w:rsidP="001B38F2">
      <w:pPr>
        <w:pStyle w:val="berschrift2"/>
        <w:rPr>
          <w:lang w:val="en-GB"/>
        </w:rPr>
      </w:pPr>
      <w:bookmarkStart w:id="196" w:name="_Toc27729792"/>
      <w:r>
        <w:rPr>
          <w:lang w:val="en-GB"/>
        </w:rPr>
        <w:t>Read a single</w:t>
      </w:r>
      <w:r w:rsidR="007877A6">
        <w:rPr>
          <w:lang w:val="en-GB"/>
        </w:rPr>
        <w:t xml:space="preserve"> STMD file</w:t>
      </w:r>
      <w:bookmarkEnd w:id="196"/>
    </w:p>
    <w:p w:rsidR="001B38F2" w:rsidRPr="001B38F2" w:rsidRDefault="001B38F2" w:rsidP="001B38F2">
      <w:pPr>
        <w:rPr>
          <w:rFonts w:ascii="Consolas" w:hAnsi="Consolas"/>
          <w:color w:val="C00000"/>
          <w:lang w:val="en-GB"/>
        </w:rPr>
      </w:pPr>
      <w:proofErr w:type="spellStart"/>
      <w:proofErr w:type="gramStart"/>
      <w:r w:rsidRPr="001B38F2">
        <w:rPr>
          <w:rFonts w:ascii="Consolas" w:hAnsi="Consolas"/>
          <w:color w:val="C00000"/>
          <w:lang w:val="en-GB"/>
        </w:rPr>
        <w:t>Tbd</w:t>
      </w:r>
      <w:proofErr w:type="spellEnd"/>
      <w:proofErr w:type="gramEnd"/>
      <w:r w:rsidRPr="001B38F2">
        <w:rPr>
          <w:rFonts w:ascii="Consolas" w:hAnsi="Consolas"/>
          <w:color w:val="C00000"/>
          <w:lang w:val="en-GB"/>
        </w:rPr>
        <w:t xml:space="preserve"> </w:t>
      </w:r>
    </w:p>
    <w:p w:rsidR="00DA712D" w:rsidRDefault="00DA712D" w:rsidP="00DA712D">
      <w:pPr>
        <w:pStyle w:val="berschrift2"/>
        <w:rPr>
          <w:lang w:val="en-GB"/>
        </w:rPr>
      </w:pPr>
      <w:bookmarkStart w:id="197" w:name="_Toc27729793"/>
      <w:r>
        <w:rPr>
          <w:lang w:val="en-GB"/>
        </w:rPr>
        <w:t>Load referenced glue particle</w:t>
      </w:r>
      <w:bookmarkEnd w:id="197"/>
    </w:p>
    <w:p w:rsidR="00DA712D" w:rsidRDefault="00DA712D" w:rsidP="00DA712D">
      <w:pPr>
        <w:rPr>
          <w:rFonts w:ascii="Consolas" w:hAnsi="Consolas"/>
          <w:color w:val="C00000"/>
          <w:lang w:val="en-GB"/>
        </w:rPr>
      </w:pPr>
      <w:proofErr w:type="spellStart"/>
      <w:proofErr w:type="gramStart"/>
      <w:r w:rsidRPr="00DA712D">
        <w:rPr>
          <w:rFonts w:ascii="Consolas" w:hAnsi="Consolas"/>
          <w:color w:val="C00000"/>
          <w:lang w:val="en-GB"/>
        </w:rPr>
        <w:t>Tbd</w:t>
      </w:r>
      <w:proofErr w:type="spellEnd"/>
      <w:proofErr w:type="gramEnd"/>
      <w:r w:rsidR="008E1A64">
        <w:rPr>
          <w:rFonts w:ascii="Consolas" w:hAnsi="Consolas"/>
          <w:color w:val="C00000"/>
          <w:lang w:val="en-GB"/>
        </w:rPr>
        <w:t xml:space="preserve"> </w:t>
      </w:r>
    </w:p>
    <w:p w:rsidR="008E1A64" w:rsidRDefault="008E1A64" w:rsidP="008E1A64">
      <w:pPr>
        <w:pStyle w:val="berschrift2"/>
        <w:rPr>
          <w:lang w:val="en-GB"/>
        </w:rPr>
      </w:pPr>
      <w:bookmarkStart w:id="198" w:name="_Toc27729794"/>
      <w:r>
        <w:rPr>
          <w:lang w:val="en-GB"/>
        </w:rPr>
        <w:t>Process read/write access rights</w:t>
      </w:r>
      <w:bookmarkEnd w:id="198"/>
    </w:p>
    <w:p w:rsidR="008E1A64" w:rsidRPr="00DA712D" w:rsidRDefault="008E1A64" w:rsidP="00DA712D">
      <w:pPr>
        <w:rPr>
          <w:rFonts w:ascii="Consolas" w:hAnsi="Consolas"/>
          <w:color w:val="C00000"/>
          <w:lang w:val="en-GB"/>
        </w:rPr>
      </w:pPr>
      <w:proofErr w:type="spellStart"/>
      <w:proofErr w:type="gramStart"/>
      <w:r>
        <w:rPr>
          <w:rFonts w:ascii="Consolas" w:hAnsi="Consolas"/>
          <w:color w:val="C00000"/>
          <w:lang w:val="en-GB"/>
        </w:rPr>
        <w:t>Tbd</w:t>
      </w:r>
      <w:proofErr w:type="spellEnd"/>
      <w:proofErr w:type="gramEnd"/>
      <w:r>
        <w:rPr>
          <w:rFonts w:ascii="Consolas" w:hAnsi="Consolas"/>
          <w:color w:val="C00000"/>
          <w:lang w:val="en-GB"/>
        </w:rPr>
        <w:t xml:space="preserve"> </w:t>
      </w:r>
    </w:p>
    <w:p w:rsidR="00DA712D" w:rsidRDefault="00DA712D" w:rsidP="00DA712D">
      <w:pPr>
        <w:pStyle w:val="berschrift2"/>
        <w:rPr>
          <w:lang w:val="en-GB"/>
        </w:rPr>
      </w:pPr>
      <w:bookmarkStart w:id="199" w:name="_Toc27729795"/>
      <w:r>
        <w:rPr>
          <w:lang w:val="en-GB"/>
        </w:rPr>
        <w:t>Edit an STMD file</w:t>
      </w:r>
      <w:bookmarkEnd w:id="199"/>
    </w:p>
    <w:p w:rsidR="00DA712D" w:rsidRDefault="00962F26" w:rsidP="00DA712D">
      <w:pPr>
        <w:rPr>
          <w:rFonts w:ascii="Consolas" w:hAnsi="Consolas"/>
          <w:color w:val="C00000"/>
          <w:lang w:val="en-GB"/>
        </w:rPr>
      </w:pPr>
      <w:r>
        <w:rPr>
          <w:rFonts w:ascii="Consolas" w:hAnsi="Consolas"/>
          <w:color w:val="C00000"/>
          <w:lang w:val="en-GB"/>
        </w:rPr>
        <w:t xml:space="preserve">(Inputs, Procedures, Outputs, Rationales) </w:t>
      </w:r>
      <w:proofErr w:type="spellStart"/>
      <w:proofErr w:type="gramStart"/>
      <w:r>
        <w:rPr>
          <w:rFonts w:ascii="Consolas" w:hAnsi="Consolas"/>
          <w:color w:val="C00000"/>
          <w:lang w:val="en-GB"/>
        </w:rPr>
        <w:t>Tbd</w:t>
      </w:r>
      <w:proofErr w:type="spellEnd"/>
      <w:proofErr w:type="gramEnd"/>
    </w:p>
    <w:p w:rsidR="008E1A64" w:rsidRDefault="008E1A64" w:rsidP="008E1A64">
      <w:pPr>
        <w:pStyle w:val="berschrift2"/>
        <w:rPr>
          <w:lang w:val="en-GB"/>
        </w:rPr>
      </w:pPr>
      <w:bookmarkStart w:id="200" w:name="_Toc27729796"/>
      <w:r>
        <w:rPr>
          <w:lang w:val="en-GB"/>
        </w:rPr>
        <w:t>Add and edit classification</w:t>
      </w:r>
      <w:bookmarkEnd w:id="200"/>
    </w:p>
    <w:p w:rsidR="008E1A64" w:rsidRDefault="008E1A64" w:rsidP="00DA712D">
      <w:pPr>
        <w:rPr>
          <w:rFonts w:ascii="Consolas" w:hAnsi="Consolas"/>
          <w:color w:val="C00000"/>
          <w:lang w:val="en-GB"/>
        </w:rPr>
      </w:pPr>
      <w:proofErr w:type="spellStart"/>
      <w:proofErr w:type="gramStart"/>
      <w:r>
        <w:rPr>
          <w:rFonts w:ascii="Consolas" w:hAnsi="Consolas"/>
          <w:color w:val="C00000"/>
          <w:lang w:val="en-GB"/>
        </w:rPr>
        <w:t>Tbd</w:t>
      </w:r>
      <w:proofErr w:type="spellEnd"/>
      <w:proofErr w:type="gramEnd"/>
      <w:r>
        <w:rPr>
          <w:rFonts w:ascii="Consolas" w:hAnsi="Consolas"/>
          <w:color w:val="C00000"/>
          <w:lang w:val="en-GB"/>
        </w:rPr>
        <w:t xml:space="preserve"> </w:t>
      </w:r>
    </w:p>
    <w:p w:rsidR="008E1A64" w:rsidRDefault="008E1A64" w:rsidP="008E1A64">
      <w:pPr>
        <w:pStyle w:val="berschrift2"/>
        <w:rPr>
          <w:lang w:val="en-GB"/>
        </w:rPr>
      </w:pPr>
      <w:bookmarkStart w:id="201" w:name="_Toc27729797"/>
      <w:r>
        <w:rPr>
          <w:lang w:val="en-GB"/>
        </w:rPr>
        <w:t>Add and edit annotations</w:t>
      </w:r>
      <w:bookmarkEnd w:id="201"/>
    </w:p>
    <w:p w:rsidR="008E1A64" w:rsidRDefault="008E1A64" w:rsidP="008E1A64">
      <w:pPr>
        <w:rPr>
          <w:rFonts w:ascii="Consolas" w:hAnsi="Consolas"/>
          <w:color w:val="C00000"/>
          <w:lang w:val="en-GB"/>
        </w:rPr>
      </w:pPr>
      <w:proofErr w:type="spellStart"/>
      <w:proofErr w:type="gramStart"/>
      <w:r>
        <w:rPr>
          <w:rFonts w:ascii="Consolas" w:hAnsi="Consolas"/>
          <w:color w:val="C00000"/>
          <w:lang w:val="en-GB"/>
        </w:rPr>
        <w:t>Tbd</w:t>
      </w:r>
      <w:proofErr w:type="spellEnd"/>
      <w:proofErr w:type="gramEnd"/>
      <w:r>
        <w:rPr>
          <w:rFonts w:ascii="Consolas" w:hAnsi="Consolas"/>
          <w:color w:val="C00000"/>
          <w:lang w:val="en-GB"/>
        </w:rPr>
        <w:t xml:space="preserve"> </w:t>
      </w:r>
    </w:p>
    <w:p w:rsidR="00962F26" w:rsidRDefault="00962F26" w:rsidP="00962F26">
      <w:pPr>
        <w:pStyle w:val="berschrift2"/>
        <w:rPr>
          <w:lang w:val="en-GB"/>
        </w:rPr>
      </w:pPr>
      <w:bookmarkStart w:id="202" w:name="_Toc27729798"/>
      <w:r>
        <w:rPr>
          <w:lang w:val="en-GB"/>
        </w:rPr>
        <w:t xml:space="preserve">Create </w:t>
      </w:r>
      <w:proofErr w:type="spellStart"/>
      <w:r>
        <w:rPr>
          <w:lang w:val="en-GB"/>
        </w:rPr>
        <w:t>LifeCycleInformation</w:t>
      </w:r>
      <w:bookmarkEnd w:id="202"/>
      <w:proofErr w:type="spellEnd"/>
    </w:p>
    <w:p w:rsidR="00962F26" w:rsidRPr="00962F26" w:rsidRDefault="00962F26" w:rsidP="00962F26">
      <w:pPr>
        <w:rPr>
          <w:rFonts w:ascii="Consolas" w:hAnsi="Consolas"/>
          <w:color w:val="C00000"/>
          <w:lang w:val="en-GB"/>
        </w:rPr>
      </w:pPr>
      <w:proofErr w:type="spellStart"/>
      <w:proofErr w:type="gramStart"/>
      <w:r w:rsidRPr="00962F26">
        <w:rPr>
          <w:rFonts w:ascii="Consolas" w:hAnsi="Consolas"/>
          <w:color w:val="C00000"/>
          <w:lang w:val="en-GB"/>
        </w:rPr>
        <w:t>tbd</w:t>
      </w:r>
      <w:proofErr w:type="spellEnd"/>
      <w:proofErr w:type="gramEnd"/>
    </w:p>
    <w:p w:rsidR="007877A6" w:rsidRDefault="007877A6" w:rsidP="001B38F2">
      <w:pPr>
        <w:pStyle w:val="berschrift2"/>
        <w:rPr>
          <w:lang w:val="en-GB"/>
        </w:rPr>
      </w:pPr>
      <w:bookmarkStart w:id="203" w:name="_Toc27729799"/>
      <w:r>
        <w:rPr>
          <w:lang w:val="en-GB"/>
        </w:rPr>
        <w:t>Validate an STMD file</w:t>
      </w:r>
      <w:bookmarkEnd w:id="203"/>
    </w:p>
    <w:p w:rsidR="001B38F2" w:rsidRPr="001B38F2" w:rsidRDefault="001B38F2" w:rsidP="001B38F2">
      <w:pPr>
        <w:rPr>
          <w:rFonts w:ascii="Consolas" w:hAnsi="Consolas"/>
          <w:color w:val="C00000"/>
          <w:lang w:val="en-GB"/>
        </w:rPr>
      </w:pPr>
      <w:proofErr w:type="spellStart"/>
      <w:proofErr w:type="gramStart"/>
      <w:r w:rsidRPr="001B38F2">
        <w:rPr>
          <w:rFonts w:ascii="Consolas" w:hAnsi="Consolas"/>
          <w:color w:val="C00000"/>
          <w:lang w:val="en-GB"/>
        </w:rPr>
        <w:t>Tbd</w:t>
      </w:r>
      <w:proofErr w:type="spellEnd"/>
      <w:proofErr w:type="gramEnd"/>
      <w:r w:rsidRPr="001B38F2">
        <w:rPr>
          <w:rFonts w:ascii="Consolas" w:hAnsi="Consolas"/>
          <w:color w:val="C00000"/>
          <w:lang w:val="en-GB"/>
        </w:rPr>
        <w:t xml:space="preserve"> </w:t>
      </w:r>
    </w:p>
    <w:p w:rsidR="007877A6" w:rsidRDefault="007877A6" w:rsidP="001B38F2">
      <w:pPr>
        <w:pStyle w:val="berschrift2"/>
        <w:rPr>
          <w:lang w:val="en-GB"/>
        </w:rPr>
      </w:pPr>
      <w:bookmarkStart w:id="204" w:name="_Toc27729800"/>
      <w:r>
        <w:rPr>
          <w:lang w:val="en-GB"/>
        </w:rPr>
        <w:t>Save an STMD file</w:t>
      </w:r>
      <w:bookmarkEnd w:id="204"/>
    </w:p>
    <w:p w:rsidR="001B38F2" w:rsidRDefault="001B38F2" w:rsidP="001B38F2">
      <w:pPr>
        <w:rPr>
          <w:rFonts w:ascii="Consolas" w:hAnsi="Consolas"/>
          <w:color w:val="C00000"/>
          <w:lang w:val="en-GB"/>
        </w:rPr>
      </w:pPr>
      <w:proofErr w:type="spellStart"/>
      <w:proofErr w:type="gramStart"/>
      <w:r w:rsidRPr="001B38F2">
        <w:rPr>
          <w:rFonts w:ascii="Consolas" w:hAnsi="Consolas"/>
          <w:color w:val="C00000"/>
          <w:lang w:val="en-GB"/>
        </w:rPr>
        <w:t>Tbd</w:t>
      </w:r>
      <w:proofErr w:type="spellEnd"/>
      <w:proofErr w:type="gramEnd"/>
      <w:r w:rsidRPr="001B38F2">
        <w:rPr>
          <w:rFonts w:ascii="Consolas" w:hAnsi="Consolas"/>
          <w:color w:val="C00000"/>
          <w:lang w:val="en-GB"/>
        </w:rPr>
        <w:t xml:space="preserve"> </w:t>
      </w:r>
    </w:p>
    <w:p w:rsidR="00962F26" w:rsidRDefault="00962F26" w:rsidP="00962F26">
      <w:pPr>
        <w:pStyle w:val="berschrift2"/>
        <w:rPr>
          <w:lang w:val="en-GB"/>
        </w:rPr>
      </w:pPr>
      <w:bookmarkStart w:id="205" w:name="_Toc27729801"/>
      <w:r>
        <w:rPr>
          <w:lang w:val="en-GB"/>
        </w:rPr>
        <w:t>Create references to other glue particle</w:t>
      </w:r>
      <w:bookmarkEnd w:id="205"/>
    </w:p>
    <w:p w:rsidR="00962F26" w:rsidRDefault="00962F26" w:rsidP="001B38F2">
      <w:pPr>
        <w:rPr>
          <w:rFonts w:ascii="Consolas" w:hAnsi="Consolas"/>
          <w:color w:val="C00000"/>
          <w:lang w:val="en-GB"/>
        </w:rPr>
      </w:pPr>
      <w:proofErr w:type="spellStart"/>
      <w:proofErr w:type="gramStart"/>
      <w:r>
        <w:rPr>
          <w:rFonts w:ascii="Consolas" w:hAnsi="Consolas"/>
          <w:color w:val="C00000"/>
          <w:lang w:val="en-GB"/>
        </w:rPr>
        <w:t>Tbd</w:t>
      </w:r>
      <w:proofErr w:type="spellEnd"/>
      <w:proofErr w:type="gramEnd"/>
      <w:r>
        <w:rPr>
          <w:rFonts w:ascii="Consolas" w:hAnsi="Consolas"/>
          <w:color w:val="C00000"/>
          <w:lang w:val="en-GB"/>
        </w:rPr>
        <w:t xml:space="preserve"> </w:t>
      </w:r>
    </w:p>
    <w:p w:rsidR="00962F26" w:rsidRDefault="00962F26" w:rsidP="00962F26">
      <w:pPr>
        <w:pStyle w:val="berschrift2"/>
        <w:rPr>
          <w:lang w:val="en-GB"/>
        </w:rPr>
      </w:pPr>
      <w:bookmarkStart w:id="206" w:name="_Toc27729802"/>
      <w:r>
        <w:rPr>
          <w:lang w:val="en-GB"/>
        </w:rPr>
        <w:t>Create System structure package</w:t>
      </w:r>
      <w:bookmarkEnd w:id="206"/>
    </w:p>
    <w:p w:rsidR="00962F26" w:rsidRPr="00962F26" w:rsidRDefault="00962F26" w:rsidP="00962F26">
      <w:pPr>
        <w:rPr>
          <w:rFonts w:ascii="Consolas" w:hAnsi="Consolas"/>
          <w:color w:val="C00000"/>
          <w:lang w:val="en-GB"/>
        </w:rPr>
      </w:pPr>
      <w:proofErr w:type="spellStart"/>
      <w:proofErr w:type="gramStart"/>
      <w:r w:rsidRPr="00962F26">
        <w:rPr>
          <w:rFonts w:ascii="Consolas" w:hAnsi="Consolas"/>
          <w:color w:val="C00000"/>
          <w:lang w:val="en-GB"/>
        </w:rPr>
        <w:t>tbd</w:t>
      </w:r>
      <w:proofErr w:type="spellEnd"/>
      <w:proofErr w:type="gramEnd"/>
    </w:p>
    <w:p w:rsidR="007877A6" w:rsidRDefault="007877A6" w:rsidP="001B38F2">
      <w:pPr>
        <w:pStyle w:val="berschrift2"/>
        <w:rPr>
          <w:lang w:val="en-GB"/>
        </w:rPr>
      </w:pPr>
      <w:bookmarkStart w:id="207" w:name="_Toc27729803"/>
      <w:r>
        <w:rPr>
          <w:lang w:val="en-GB"/>
        </w:rPr>
        <w:t>Validate all checksums of an STMD file</w:t>
      </w:r>
      <w:bookmarkEnd w:id="207"/>
    </w:p>
    <w:p w:rsidR="001B38F2" w:rsidRDefault="001B38F2" w:rsidP="001B38F2">
      <w:pPr>
        <w:rPr>
          <w:rFonts w:ascii="Consolas" w:hAnsi="Consolas"/>
          <w:color w:val="C00000"/>
          <w:lang w:val="en-GB"/>
        </w:rPr>
      </w:pPr>
      <w:proofErr w:type="spellStart"/>
      <w:proofErr w:type="gramStart"/>
      <w:r w:rsidRPr="001B38F2">
        <w:rPr>
          <w:rFonts w:ascii="Consolas" w:hAnsi="Consolas"/>
          <w:color w:val="C00000"/>
          <w:lang w:val="en-GB"/>
        </w:rPr>
        <w:t>Tbd</w:t>
      </w:r>
      <w:proofErr w:type="spellEnd"/>
      <w:proofErr w:type="gramEnd"/>
      <w:r w:rsidRPr="001B38F2">
        <w:rPr>
          <w:rFonts w:ascii="Consolas" w:hAnsi="Consolas"/>
          <w:color w:val="C00000"/>
          <w:lang w:val="en-GB"/>
        </w:rPr>
        <w:t xml:space="preserve"> </w:t>
      </w:r>
    </w:p>
    <w:p w:rsidR="00A432FB" w:rsidRDefault="00A432FB" w:rsidP="00A432FB">
      <w:pPr>
        <w:pStyle w:val="berschrift2"/>
        <w:rPr>
          <w:lang w:val="en-GB"/>
        </w:rPr>
      </w:pPr>
      <w:bookmarkStart w:id="208" w:name="_Toc27729804"/>
      <w:r>
        <w:rPr>
          <w:lang w:val="en-GB"/>
        </w:rPr>
        <w:t>Check and validate external references</w:t>
      </w:r>
      <w:bookmarkEnd w:id="208"/>
    </w:p>
    <w:p w:rsidR="00A432FB" w:rsidRPr="00A432FB" w:rsidRDefault="00A432FB" w:rsidP="00A432FB">
      <w:pPr>
        <w:rPr>
          <w:rFonts w:ascii="Consolas" w:hAnsi="Consolas"/>
          <w:color w:val="C00000"/>
          <w:lang w:val="en-GB"/>
        </w:rPr>
      </w:pPr>
      <w:proofErr w:type="spellStart"/>
      <w:proofErr w:type="gramStart"/>
      <w:r w:rsidRPr="00A432FB">
        <w:rPr>
          <w:rFonts w:ascii="Consolas" w:hAnsi="Consolas"/>
          <w:color w:val="C00000"/>
          <w:lang w:val="en-GB"/>
        </w:rPr>
        <w:t>tbd</w:t>
      </w:r>
      <w:proofErr w:type="spellEnd"/>
      <w:proofErr w:type="gramEnd"/>
    </w:p>
    <w:p w:rsidR="00A432FB" w:rsidRDefault="00A432FB" w:rsidP="00A432FB">
      <w:pPr>
        <w:pStyle w:val="berschrift2"/>
        <w:rPr>
          <w:lang w:val="en-GB"/>
        </w:rPr>
      </w:pPr>
      <w:bookmarkStart w:id="209" w:name="_Toc27729805"/>
      <w:r>
        <w:rPr>
          <w:lang w:val="en-GB"/>
        </w:rPr>
        <w:lastRenderedPageBreak/>
        <w:t>Evaluate consistency of information</w:t>
      </w:r>
      <w:bookmarkEnd w:id="209"/>
    </w:p>
    <w:p w:rsidR="00A432FB" w:rsidRPr="001B38F2" w:rsidRDefault="00A432FB" w:rsidP="001B38F2">
      <w:pPr>
        <w:rPr>
          <w:rFonts w:ascii="Consolas" w:hAnsi="Consolas"/>
          <w:color w:val="C00000"/>
          <w:lang w:val="en-GB"/>
        </w:rPr>
      </w:pPr>
      <w:proofErr w:type="spellStart"/>
      <w:proofErr w:type="gramStart"/>
      <w:r>
        <w:rPr>
          <w:rFonts w:ascii="Consolas" w:hAnsi="Consolas"/>
          <w:color w:val="C00000"/>
          <w:lang w:val="en-GB"/>
        </w:rPr>
        <w:t>Tbd</w:t>
      </w:r>
      <w:proofErr w:type="spellEnd"/>
      <w:proofErr w:type="gramEnd"/>
      <w:r>
        <w:rPr>
          <w:rFonts w:ascii="Consolas" w:hAnsi="Consolas"/>
          <w:color w:val="C00000"/>
          <w:lang w:val="en-GB"/>
        </w:rPr>
        <w:t xml:space="preserve"> </w:t>
      </w:r>
    </w:p>
    <w:p w:rsidR="007877A6" w:rsidRDefault="007877A6" w:rsidP="001B38F2">
      <w:pPr>
        <w:pStyle w:val="berschrift2"/>
        <w:rPr>
          <w:lang w:val="en-GB"/>
        </w:rPr>
      </w:pPr>
      <w:bookmarkStart w:id="210" w:name="_Toc27729806"/>
      <w:r>
        <w:rPr>
          <w:lang w:val="en-GB"/>
        </w:rPr>
        <w:t>Visualize content of an STMD file</w:t>
      </w:r>
      <w:bookmarkEnd w:id="210"/>
    </w:p>
    <w:p w:rsidR="001B38F2" w:rsidRPr="001B38F2" w:rsidRDefault="001B38F2" w:rsidP="001B38F2">
      <w:pPr>
        <w:rPr>
          <w:rFonts w:ascii="Consolas" w:hAnsi="Consolas"/>
          <w:color w:val="C00000"/>
          <w:lang w:val="en-GB"/>
        </w:rPr>
      </w:pPr>
      <w:proofErr w:type="spellStart"/>
      <w:proofErr w:type="gramStart"/>
      <w:r w:rsidRPr="001B38F2">
        <w:rPr>
          <w:rFonts w:ascii="Consolas" w:hAnsi="Consolas"/>
          <w:color w:val="C00000"/>
          <w:lang w:val="en-GB"/>
        </w:rPr>
        <w:t>Tbd</w:t>
      </w:r>
      <w:proofErr w:type="spellEnd"/>
      <w:proofErr w:type="gramEnd"/>
      <w:r w:rsidRPr="001B38F2">
        <w:rPr>
          <w:rFonts w:ascii="Consolas" w:hAnsi="Consolas"/>
          <w:color w:val="C00000"/>
          <w:lang w:val="en-GB"/>
        </w:rPr>
        <w:t xml:space="preserve"> </w:t>
      </w:r>
    </w:p>
    <w:p w:rsidR="007877A6" w:rsidRDefault="007877A6" w:rsidP="001B38F2">
      <w:pPr>
        <w:pStyle w:val="berschrift2"/>
        <w:rPr>
          <w:lang w:val="en-GB"/>
        </w:rPr>
      </w:pPr>
      <w:bookmarkStart w:id="211" w:name="_Toc27729807"/>
      <w:r>
        <w:rPr>
          <w:lang w:val="en-GB"/>
        </w:rPr>
        <w:t>Compare two STMD file</w:t>
      </w:r>
      <w:bookmarkEnd w:id="211"/>
    </w:p>
    <w:p w:rsidR="001B38F2" w:rsidRPr="001B38F2" w:rsidRDefault="001B38F2" w:rsidP="001B38F2">
      <w:pPr>
        <w:rPr>
          <w:rFonts w:ascii="Consolas" w:hAnsi="Consolas"/>
          <w:color w:val="C00000"/>
          <w:lang w:val="en-GB"/>
        </w:rPr>
      </w:pPr>
      <w:proofErr w:type="spellStart"/>
      <w:proofErr w:type="gramStart"/>
      <w:r w:rsidRPr="001B38F2">
        <w:rPr>
          <w:rFonts w:ascii="Consolas" w:hAnsi="Consolas"/>
          <w:color w:val="C00000"/>
          <w:lang w:val="en-GB"/>
        </w:rPr>
        <w:t>Tbd</w:t>
      </w:r>
      <w:proofErr w:type="spellEnd"/>
      <w:proofErr w:type="gramEnd"/>
      <w:r w:rsidRPr="001B38F2">
        <w:rPr>
          <w:rFonts w:ascii="Consolas" w:hAnsi="Consolas"/>
          <w:color w:val="C00000"/>
          <w:lang w:val="en-GB"/>
        </w:rPr>
        <w:t xml:space="preserve"> </w:t>
      </w:r>
    </w:p>
    <w:p w:rsidR="007877A6" w:rsidRDefault="007877A6" w:rsidP="001B38F2">
      <w:pPr>
        <w:pStyle w:val="berschrift2"/>
        <w:rPr>
          <w:lang w:val="en-GB"/>
        </w:rPr>
      </w:pPr>
      <w:bookmarkStart w:id="212" w:name="_Toc27729808"/>
      <w:proofErr w:type="spellStart"/>
      <w:r>
        <w:rPr>
          <w:lang w:val="en-GB"/>
        </w:rPr>
        <w:t>Markup</w:t>
      </w:r>
      <w:proofErr w:type="spellEnd"/>
      <w:r>
        <w:rPr>
          <w:lang w:val="en-GB"/>
        </w:rPr>
        <w:t xml:space="preserve"> differences of two STMD files</w:t>
      </w:r>
      <w:bookmarkEnd w:id="212"/>
    </w:p>
    <w:p w:rsidR="001B38F2" w:rsidRPr="001B38F2" w:rsidRDefault="001B38F2" w:rsidP="001B38F2">
      <w:pPr>
        <w:rPr>
          <w:rFonts w:ascii="Consolas" w:hAnsi="Consolas"/>
          <w:color w:val="C00000"/>
          <w:lang w:val="en-GB"/>
        </w:rPr>
      </w:pPr>
      <w:proofErr w:type="spellStart"/>
      <w:proofErr w:type="gramStart"/>
      <w:r w:rsidRPr="001B38F2">
        <w:rPr>
          <w:rFonts w:ascii="Consolas" w:hAnsi="Consolas"/>
          <w:color w:val="C00000"/>
          <w:lang w:val="en-GB"/>
        </w:rPr>
        <w:t>Tbd</w:t>
      </w:r>
      <w:proofErr w:type="spellEnd"/>
      <w:proofErr w:type="gramEnd"/>
      <w:r w:rsidRPr="001B38F2">
        <w:rPr>
          <w:rFonts w:ascii="Consolas" w:hAnsi="Consolas"/>
          <w:color w:val="C00000"/>
          <w:lang w:val="en-GB"/>
        </w:rPr>
        <w:t xml:space="preserve"> </w:t>
      </w:r>
    </w:p>
    <w:p w:rsidR="007877A6" w:rsidRDefault="007877A6" w:rsidP="001B38F2">
      <w:pPr>
        <w:pStyle w:val="berschrift2"/>
        <w:rPr>
          <w:lang w:val="en-GB"/>
        </w:rPr>
      </w:pPr>
      <w:bookmarkStart w:id="213" w:name="_Toc27729809"/>
      <w:r>
        <w:rPr>
          <w:lang w:val="en-GB"/>
        </w:rPr>
        <w:t>Create a branch of an STMD file</w:t>
      </w:r>
      <w:bookmarkEnd w:id="213"/>
    </w:p>
    <w:p w:rsidR="001B38F2" w:rsidRPr="001B38F2" w:rsidRDefault="001B38F2" w:rsidP="001B38F2">
      <w:pPr>
        <w:rPr>
          <w:rFonts w:ascii="Consolas" w:hAnsi="Consolas"/>
          <w:color w:val="C00000"/>
          <w:lang w:val="en-GB"/>
        </w:rPr>
      </w:pPr>
      <w:proofErr w:type="spellStart"/>
      <w:proofErr w:type="gramStart"/>
      <w:r w:rsidRPr="001B38F2">
        <w:rPr>
          <w:rFonts w:ascii="Consolas" w:hAnsi="Consolas"/>
          <w:color w:val="C00000"/>
          <w:lang w:val="en-GB"/>
        </w:rPr>
        <w:t>Tbd</w:t>
      </w:r>
      <w:proofErr w:type="spellEnd"/>
      <w:proofErr w:type="gramEnd"/>
      <w:r w:rsidRPr="001B38F2">
        <w:rPr>
          <w:rFonts w:ascii="Consolas" w:hAnsi="Consolas"/>
          <w:color w:val="C00000"/>
          <w:lang w:val="en-GB"/>
        </w:rPr>
        <w:t xml:space="preserve"> </w:t>
      </w:r>
    </w:p>
    <w:p w:rsidR="00DA712D" w:rsidRDefault="00DA712D" w:rsidP="00DA712D">
      <w:pPr>
        <w:pStyle w:val="berschrift2"/>
        <w:rPr>
          <w:lang w:val="en-GB"/>
        </w:rPr>
      </w:pPr>
      <w:bookmarkStart w:id="214" w:name="_Toc27729810"/>
      <w:r>
        <w:rPr>
          <w:lang w:val="en-GB"/>
        </w:rPr>
        <w:t>Sign glue particle</w:t>
      </w:r>
      <w:bookmarkEnd w:id="214"/>
    </w:p>
    <w:p w:rsidR="00DA712D" w:rsidRDefault="00DA712D" w:rsidP="00DA712D">
      <w:pPr>
        <w:rPr>
          <w:rFonts w:ascii="Consolas" w:hAnsi="Consolas"/>
          <w:color w:val="C00000"/>
          <w:lang w:val="en-GB"/>
        </w:rPr>
      </w:pPr>
      <w:r>
        <w:rPr>
          <w:rFonts w:ascii="Consolas" w:hAnsi="Consolas"/>
          <w:color w:val="C00000"/>
          <w:lang w:val="en-GB"/>
        </w:rPr>
        <w:t xml:space="preserve">(Create signature) </w:t>
      </w:r>
      <w:proofErr w:type="spellStart"/>
      <w:proofErr w:type="gramStart"/>
      <w:r w:rsidRPr="00DA712D">
        <w:rPr>
          <w:rFonts w:ascii="Consolas" w:hAnsi="Consolas"/>
          <w:color w:val="C00000"/>
          <w:lang w:val="en-GB"/>
        </w:rPr>
        <w:t>tbd</w:t>
      </w:r>
      <w:proofErr w:type="spellEnd"/>
      <w:proofErr w:type="gramEnd"/>
    </w:p>
    <w:p w:rsidR="00DA712D" w:rsidRDefault="00DA712D" w:rsidP="00DA712D">
      <w:pPr>
        <w:pStyle w:val="berschrift2"/>
        <w:rPr>
          <w:lang w:val="en-GB"/>
        </w:rPr>
      </w:pPr>
      <w:bookmarkStart w:id="215" w:name="_Toc27729811"/>
      <w:r>
        <w:rPr>
          <w:lang w:val="en-GB"/>
        </w:rPr>
        <w:t>Create Checksum</w:t>
      </w:r>
      <w:bookmarkEnd w:id="215"/>
    </w:p>
    <w:p w:rsidR="00DA712D" w:rsidRPr="00DA712D" w:rsidRDefault="00DA712D" w:rsidP="00DA712D">
      <w:pPr>
        <w:rPr>
          <w:rFonts w:ascii="Consolas" w:hAnsi="Consolas"/>
          <w:color w:val="C00000"/>
          <w:lang w:val="en-GB"/>
        </w:rPr>
      </w:pPr>
      <w:proofErr w:type="spellStart"/>
      <w:proofErr w:type="gramStart"/>
      <w:r w:rsidRPr="00DA712D">
        <w:rPr>
          <w:rFonts w:ascii="Consolas" w:hAnsi="Consolas"/>
          <w:color w:val="C00000"/>
          <w:lang w:val="en-GB"/>
        </w:rPr>
        <w:t>tbd</w:t>
      </w:r>
      <w:proofErr w:type="spellEnd"/>
      <w:proofErr w:type="gramEnd"/>
    </w:p>
    <w:p w:rsidR="00C2650F" w:rsidRDefault="00C2650F">
      <w:pPr>
        <w:spacing w:after="160"/>
        <w:rPr>
          <w:rFonts w:asciiTheme="majorHAnsi" w:eastAsiaTheme="majorEastAsia" w:hAnsiTheme="majorHAnsi" w:cstheme="majorBidi"/>
          <w:color w:val="2E74B5" w:themeColor="accent1" w:themeShade="BF"/>
          <w:sz w:val="32"/>
          <w:szCs w:val="32"/>
          <w:lang w:val="en-GB"/>
        </w:rPr>
      </w:pPr>
      <w:r>
        <w:rPr>
          <w:lang w:val="en-GB"/>
        </w:rPr>
        <w:br w:type="page"/>
      </w:r>
    </w:p>
    <w:p w:rsidR="00B604A6" w:rsidRDefault="00B604A6" w:rsidP="00B604A6">
      <w:pPr>
        <w:pStyle w:val="berschrift1"/>
        <w:rPr>
          <w:lang w:val="en-US"/>
        </w:rPr>
      </w:pPr>
      <w:bookmarkStart w:id="216" w:name="_Toc27729812"/>
      <w:r w:rsidRPr="00B75C0A">
        <w:rPr>
          <w:lang w:val="en-GB"/>
        </w:rPr>
        <w:lastRenderedPageBreak/>
        <w:t>Instantiation example: Simulation o</w:t>
      </w:r>
      <w:r w:rsidR="00C14FF5">
        <w:rPr>
          <w:lang w:val="en-US"/>
        </w:rPr>
        <w:t>f a DC</w:t>
      </w:r>
      <w:r>
        <w:rPr>
          <w:lang w:val="en-US"/>
        </w:rPr>
        <w:t xml:space="preserve"> Motor</w:t>
      </w:r>
      <w:bookmarkEnd w:id="216"/>
    </w:p>
    <w:p w:rsidR="007F4A55" w:rsidRDefault="007F4A55" w:rsidP="007F4A55">
      <w:pPr>
        <w:rPr>
          <w:rFonts w:ascii="Consolas" w:hAnsi="Consolas"/>
          <w:color w:val="C00000"/>
          <w:lang w:val="en-US"/>
        </w:rPr>
      </w:pPr>
      <w:r w:rsidRPr="007F4A55">
        <w:rPr>
          <w:rFonts w:ascii="Consolas" w:hAnsi="Consolas"/>
          <w:color w:val="C00000"/>
          <w:lang w:val="en-US"/>
        </w:rPr>
        <w:t>Description of scenarios including the description of instantiation examples (referenced STMD XML files)</w:t>
      </w:r>
    </w:p>
    <w:p w:rsidR="007F4A55" w:rsidRDefault="007F4A55" w:rsidP="007F4A55">
      <w:pPr>
        <w:pStyle w:val="berschrift1"/>
        <w:rPr>
          <w:lang w:val="en-US"/>
        </w:rPr>
      </w:pPr>
      <w:bookmarkStart w:id="217" w:name="_Toc27729813"/>
      <w:r>
        <w:rPr>
          <w:lang w:val="en-US"/>
        </w:rPr>
        <w:t>Glossary</w:t>
      </w:r>
      <w:bookmarkEnd w:id="217"/>
    </w:p>
    <w:p w:rsidR="007F4A55" w:rsidRPr="007F4A55" w:rsidRDefault="007F4A55" w:rsidP="007F4A55">
      <w:pPr>
        <w:rPr>
          <w:rFonts w:ascii="Consolas" w:hAnsi="Consolas"/>
          <w:color w:val="C00000"/>
          <w:lang w:val="en-US"/>
        </w:rPr>
      </w:pPr>
      <w:r w:rsidRPr="007F4A55">
        <w:rPr>
          <w:rFonts w:ascii="Consolas" w:hAnsi="Consolas"/>
          <w:color w:val="C00000"/>
          <w:lang w:val="en-US"/>
        </w:rPr>
        <w:t>Embedded or externally defined and referenced directory of terms, abbreviations and definitions</w:t>
      </w:r>
    </w:p>
    <w:p w:rsidR="00C2650F" w:rsidRDefault="00C2650F">
      <w:pPr>
        <w:spacing w:after="160"/>
        <w:rPr>
          <w:rFonts w:asciiTheme="majorHAnsi" w:eastAsiaTheme="majorEastAsia" w:hAnsiTheme="majorHAnsi" w:cstheme="majorBidi"/>
          <w:color w:val="2E74B5" w:themeColor="accent1" w:themeShade="BF"/>
          <w:sz w:val="32"/>
          <w:szCs w:val="32"/>
          <w:lang w:val="en-US"/>
        </w:rPr>
      </w:pPr>
      <w:bookmarkStart w:id="218" w:name="_Ref23928935"/>
      <w:r>
        <w:rPr>
          <w:lang w:val="en-US"/>
        </w:rPr>
        <w:br w:type="page"/>
      </w:r>
    </w:p>
    <w:p w:rsidR="00B604A6" w:rsidRPr="00B604A6" w:rsidRDefault="00B604A6" w:rsidP="00B604A6">
      <w:pPr>
        <w:pStyle w:val="berschrift1"/>
        <w:rPr>
          <w:lang w:val="en-US"/>
        </w:rPr>
      </w:pPr>
      <w:bookmarkStart w:id="219" w:name="_Toc27729814"/>
      <w:r>
        <w:rPr>
          <w:lang w:val="en-US"/>
        </w:rPr>
        <w:lastRenderedPageBreak/>
        <w:t>Glossary</w:t>
      </w:r>
      <w:bookmarkEnd w:id="218"/>
      <w:bookmarkEnd w:id="219"/>
    </w:p>
    <w:sectPr w:rsidR="00B604A6" w:rsidRPr="00B604A6">
      <w:headerReference w:type="default" r:id="rId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B2D" w:rsidRDefault="00B93B2D" w:rsidP="00C5589A">
      <w:pPr>
        <w:spacing w:after="0" w:line="240" w:lineRule="auto"/>
      </w:pPr>
      <w:r>
        <w:separator/>
      </w:r>
    </w:p>
  </w:endnote>
  <w:endnote w:type="continuationSeparator" w:id="0">
    <w:p w:rsidR="00B93B2D" w:rsidRDefault="00B93B2D" w:rsidP="00C5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B2D" w:rsidRDefault="00B93B2D" w:rsidP="00C5589A">
      <w:pPr>
        <w:spacing w:after="0" w:line="240" w:lineRule="auto"/>
      </w:pPr>
      <w:r>
        <w:separator/>
      </w:r>
    </w:p>
  </w:footnote>
  <w:footnote w:type="continuationSeparator" w:id="0">
    <w:p w:rsidR="00B93B2D" w:rsidRDefault="00B93B2D" w:rsidP="00C5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B2D" w:rsidRDefault="00B93B2D">
    <w:pPr>
      <w:pStyle w:val="Kopfzeile"/>
    </w:pPr>
    <w:r>
      <w:ptab w:relativeTo="margin" w:alignment="center" w:leader="none"/>
    </w:r>
    <w:r>
      <w:ptab w:relativeTo="margin" w:alignment="right" w:leader="none"/>
    </w:r>
    <w:r>
      <w:t xml:space="preserve">SSP </w:t>
    </w:r>
    <w:proofErr w:type="spellStart"/>
    <w:r>
      <w:t>Traceability</w:t>
    </w:r>
    <w:proofErr w:type="spellEnd"/>
  </w:p>
  <w:p w:rsidR="00B93B2D" w:rsidRDefault="00B93B2D">
    <w:pPr>
      <w:pStyle w:val="Kopfzeile"/>
    </w:pPr>
    <w:r>
      <w:tab/>
    </w:r>
    <w:r>
      <w:tab/>
    </w:r>
    <w:sdt>
      <w:sdtPr>
        <w:alias w:val="Veröffentlichungsdatum"/>
        <w:tag w:val=""/>
        <w:id w:val="-2098865115"/>
        <w:placeholder>
          <w:docPart w:val="255562EB163C49C5B95C3C5CA3318A48"/>
        </w:placeholder>
        <w:showingPlcHdr/>
        <w:dataBinding w:prefixMappings="xmlns:ns0='http://schemas.microsoft.com/office/2006/coverPageProps' " w:xpath="/ns0:CoverPageProperties[1]/ns0:PublishDate[1]" w:storeItemID="{55AF091B-3C7A-41E3-B477-F2FDAA23CFDA}"/>
        <w:date w:fullDate="2019-11-22T00:00:00Z">
          <w:dateFormat w:val="dd.MM.yyyy"/>
          <w:lid w:val="de-DE"/>
          <w:storeMappedDataAs w:val="dateTime"/>
          <w:calendar w:val="gregorian"/>
        </w:date>
      </w:sdtPr>
      <w:sdtEndPr/>
      <w:sdtContent>
        <w:r w:rsidRPr="0000491F">
          <w:rPr>
            <w:rStyle w:val="Platzhaltertext"/>
          </w:rPr>
          <w:t>[Veröffentlichungsdatum]</w:t>
        </w:r>
      </w:sdtContent>
    </w:sdt>
    <w:r>
      <w:tab/>
    </w:r>
    <w:r>
      <w:tab/>
      <w:t xml:space="preserve">Page </w:t>
    </w:r>
    <w:r>
      <w:fldChar w:fldCharType="begin"/>
    </w:r>
    <w:r>
      <w:instrText>PAGE   \* MERGEFORMAT</w:instrText>
    </w:r>
    <w:r>
      <w:fldChar w:fldCharType="separate"/>
    </w:r>
    <w:r w:rsidR="00E713D1">
      <w:rPr>
        <w:noProof/>
      </w:rPr>
      <w:t>22</w:t>
    </w:r>
    <w:r>
      <w:fldChar w:fldCharType="end"/>
    </w:r>
    <w:r>
      <w:t xml:space="preserve"> von </w:t>
    </w:r>
    <w:fldSimple w:instr=" NUMPAGES   \* MERGEFORMAT ">
      <w:r w:rsidR="00E713D1">
        <w:rPr>
          <w:noProof/>
        </w:rPr>
        <w:t>68</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069"/>
    <w:multiLevelType w:val="hybridMultilevel"/>
    <w:tmpl w:val="D15A15CE"/>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7B44CD"/>
    <w:multiLevelType w:val="hybridMultilevel"/>
    <w:tmpl w:val="79563F0C"/>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F5565EC"/>
    <w:multiLevelType w:val="multilevel"/>
    <w:tmpl w:val="BEF44290"/>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6701FE"/>
    <w:multiLevelType w:val="hybridMultilevel"/>
    <w:tmpl w:val="38E2C542"/>
    <w:lvl w:ilvl="0" w:tplc="04070001">
      <w:start w:val="1"/>
      <w:numFmt w:val="bullet"/>
      <w:lvlText w:val=""/>
      <w:lvlJc w:val="left"/>
      <w:pPr>
        <w:ind w:left="720" w:hanging="360"/>
      </w:pPr>
      <w:rPr>
        <w:rFonts w:ascii="Symbol" w:hAnsi="Symbol" w:hint="default"/>
      </w:rPr>
    </w:lvl>
    <w:lvl w:ilvl="1" w:tplc="FB3E3E38">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01253C"/>
    <w:multiLevelType w:val="multilevel"/>
    <w:tmpl w:val="80B29C1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rPr>
        <w:lang w:val="en-GB"/>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3672BE6"/>
    <w:multiLevelType w:val="hybridMultilevel"/>
    <w:tmpl w:val="AE7EB44A"/>
    <w:lvl w:ilvl="0" w:tplc="3B08EB32">
      <w:start w:val="1"/>
      <w:numFmt w:val="bullet"/>
      <w:lvlText w:val=""/>
      <w:lvlJc w:val="left"/>
      <w:pPr>
        <w:ind w:left="1296"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814674"/>
    <w:multiLevelType w:val="hybridMultilevel"/>
    <w:tmpl w:val="02BC36D0"/>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C061A7"/>
    <w:multiLevelType w:val="hybridMultilevel"/>
    <w:tmpl w:val="FCFA98F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73399D"/>
    <w:multiLevelType w:val="hybridMultilevel"/>
    <w:tmpl w:val="C04255B4"/>
    <w:lvl w:ilvl="0" w:tplc="682A7F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AD59BA"/>
    <w:multiLevelType w:val="hybridMultilevel"/>
    <w:tmpl w:val="486AA0E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C30458"/>
    <w:multiLevelType w:val="hybridMultilevel"/>
    <w:tmpl w:val="8F145B0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FC7EF7"/>
    <w:multiLevelType w:val="hybridMultilevel"/>
    <w:tmpl w:val="60B6A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633788"/>
    <w:multiLevelType w:val="hybridMultilevel"/>
    <w:tmpl w:val="5344B5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F05CA"/>
    <w:multiLevelType w:val="hybridMultilevel"/>
    <w:tmpl w:val="6DB41C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275022"/>
    <w:multiLevelType w:val="hybridMultilevel"/>
    <w:tmpl w:val="D6A07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3D1E60"/>
    <w:multiLevelType w:val="hybridMultilevel"/>
    <w:tmpl w:val="FE9421A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0160BD"/>
    <w:multiLevelType w:val="hybridMultilevel"/>
    <w:tmpl w:val="EE68A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F670E3"/>
    <w:multiLevelType w:val="hybridMultilevel"/>
    <w:tmpl w:val="F86C020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204595"/>
    <w:multiLevelType w:val="hybridMultilevel"/>
    <w:tmpl w:val="4964E716"/>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77781831"/>
    <w:multiLevelType w:val="hybridMultilevel"/>
    <w:tmpl w:val="A8E27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C756999"/>
    <w:multiLevelType w:val="hybridMultilevel"/>
    <w:tmpl w:val="C4AC8AE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5"/>
  </w:num>
  <w:num w:numId="4">
    <w:abstractNumId w:val="8"/>
  </w:num>
  <w:num w:numId="5">
    <w:abstractNumId w:val="19"/>
  </w:num>
  <w:num w:numId="6">
    <w:abstractNumId w:val="3"/>
  </w:num>
  <w:num w:numId="7">
    <w:abstractNumId w:val="2"/>
  </w:num>
  <w:num w:numId="8">
    <w:abstractNumId w:val="11"/>
  </w:num>
  <w:num w:numId="9">
    <w:abstractNumId w:val="12"/>
  </w:num>
  <w:num w:numId="10">
    <w:abstractNumId w:val="14"/>
  </w:num>
  <w:num w:numId="11">
    <w:abstractNumId w:val="9"/>
  </w:num>
  <w:num w:numId="12">
    <w:abstractNumId w:val="1"/>
  </w:num>
  <w:num w:numId="13">
    <w:abstractNumId w:val="10"/>
  </w:num>
  <w:num w:numId="14">
    <w:abstractNumId w:val="18"/>
  </w:num>
  <w:num w:numId="15">
    <w:abstractNumId w:val="0"/>
  </w:num>
  <w:num w:numId="16">
    <w:abstractNumId w:val="15"/>
  </w:num>
  <w:num w:numId="17">
    <w:abstractNumId w:val="17"/>
  </w:num>
  <w:num w:numId="18">
    <w:abstractNumId w:val="7"/>
  </w:num>
  <w:num w:numId="19">
    <w:abstractNumId w:val="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0E"/>
    <w:rsid w:val="00000612"/>
    <w:rsid w:val="00000FE1"/>
    <w:rsid w:val="00001231"/>
    <w:rsid w:val="000218BD"/>
    <w:rsid w:val="000255C6"/>
    <w:rsid w:val="000329C6"/>
    <w:rsid w:val="0006241D"/>
    <w:rsid w:val="00065ED6"/>
    <w:rsid w:val="00087017"/>
    <w:rsid w:val="000A3626"/>
    <w:rsid w:val="000B289B"/>
    <w:rsid w:val="000C3B6E"/>
    <w:rsid w:val="000C60F2"/>
    <w:rsid w:val="000D58D0"/>
    <w:rsid w:val="000F65D9"/>
    <w:rsid w:val="000F70E8"/>
    <w:rsid w:val="001130FC"/>
    <w:rsid w:val="00117A91"/>
    <w:rsid w:val="00125D07"/>
    <w:rsid w:val="0013607D"/>
    <w:rsid w:val="001360AE"/>
    <w:rsid w:val="001525E9"/>
    <w:rsid w:val="001564E9"/>
    <w:rsid w:val="001565AF"/>
    <w:rsid w:val="00160BF5"/>
    <w:rsid w:val="00161654"/>
    <w:rsid w:val="00171488"/>
    <w:rsid w:val="00181ADB"/>
    <w:rsid w:val="00195D73"/>
    <w:rsid w:val="00197464"/>
    <w:rsid w:val="00197CBB"/>
    <w:rsid w:val="001B38F2"/>
    <w:rsid w:val="001C4E2B"/>
    <w:rsid w:val="00200BC9"/>
    <w:rsid w:val="002035C6"/>
    <w:rsid w:val="002214C7"/>
    <w:rsid w:val="002307FC"/>
    <w:rsid w:val="00230C19"/>
    <w:rsid w:val="0025307A"/>
    <w:rsid w:val="00253521"/>
    <w:rsid w:val="002539E9"/>
    <w:rsid w:val="0025560E"/>
    <w:rsid w:val="00274D6A"/>
    <w:rsid w:val="0027568F"/>
    <w:rsid w:val="00280E0D"/>
    <w:rsid w:val="00284829"/>
    <w:rsid w:val="002872AD"/>
    <w:rsid w:val="0029044F"/>
    <w:rsid w:val="00290AB7"/>
    <w:rsid w:val="00296E4E"/>
    <w:rsid w:val="002C2732"/>
    <w:rsid w:val="002C561B"/>
    <w:rsid w:val="002E26DB"/>
    <w:rsid w:val="002E4F99"/>
    <w:rsid w:val="002F076E"/>
    <w:rsid w:val="00325E12"/>
    <w:rsid w:val="003342FD"/>
    <w:rsid w:val="00340F84"/>
    <w:rsid w:val="00345526"/>
    <w:rsid w:val="0034664B"/>
    <w:rsid w:val="00356107"/>
    <w:rsid w:val="00360C3F"/>
    <w:rsid w:val="00376F99"/>
    <w:rsid w:val="003879D2"/>
    <w:rsid w:val="00394DB5"/>
    <w:rsid w:val="003A4D65"/>
    <w:rsid w:val="003E0526"/>
    <w:rsid w:val="003E0690"/>
    <w:rsid w:val="003E1F2B"/>
    <w:rsid w:val="003F73F3"/>
    <w:rsid w:val="00462772"/>
    <w:rsid w:val="004655D4"/>
    <w:rsid w:val="004904E3"/>
    <w:rsid w:val="00497133"/>
    <w:rsid w:val="00497B8D"/>
    <w:rsid w:val="004B140F"/>
    <w:rsid w:val="004F28C5"/>
    <w:rsid w:val="0051198C"/>
    <w:rsid w:val="005134EF"/>
    <w:rsid w:val="00513D3F"/>
    <w:rsid w:val="0054530F"/>
    <w:rsid w:val="00554D32"/>
    <w:rsid w:val="00561239"/>
    <w:rsid w:val="00561DA5"/>
    <w:rsid w:val="00575A0E"/>
    <w:rsid w:val="00584C0F"/>
    <w:rsid w:val="005E280B"/>
    <w:rsid w:val="0063235A"/>
    <w:rsid w:val="0064699A"/>
    <w:rsid w:val="00646F96"/>
    <w:rsid w:val="006675B7"/>
    <w:rsid w:val="006726A5"/>
    <w:rsid w:val="006727CA"/>
    <w:rsid w:val="00680EAE"/>
    <w:rsid w:val="00696B56"/>
    <w:rsid w:val="006A3285"/>
    <w:rsid w:val="006D2ECA"/>
    <w:rsid w:val="006F2999"/>
    <w:rsid w:val="006F3784"/>
    <w:rsid w:val="006F6912"/>
    <w:rsid w:val="007151A1"/>
    <w:rsid w:val="00723644"/>
    <w:rsid w:val="0074322E"/>
    <w:rsid w:val="007452BA"/>
    <w:rsid w:val="00747B5C"/>
    <w:rsid w:val="00755274"/>
    <w:rsid w:val="007775B8"/>
    <w:rsid w:val="00781ECA"/>
    <w:rsid w:val="007843D9"/>
    <w:rsid w:val="007862FE"/>
    <w:rsid w:val="007877A6"/>
    <w:rsid w:val="007D4414"/>
    <w:rsid w:val="007D6E65"/>
    <w:rsid w:val="007E097C"/>
    <w:rsid w:val="007E24FA"/>
    <w:rsid w:val="007E4806"/>
    <w:rsid w:val="007F4A55"/>
    <w:rsid w:val="00800E0D"/>
    <w:rsid w:val="008055FE"/>
    <w:rsid w:val="008075AC"/>
    <w:rsid w:val="00817C24"/>
    <w:rsid w:val="00824E78"/>
    <w:rsid w:val="0082767F"/>
    <w:rsid w:val="00842D8B"/>
    <w:rsid w:val="0084761D"/>
    <w:rsid w:val="00855ECE"/>
    <w:rsid w:val="00857826"/>
    <w:rsid w:val="00861694"/>
    <w:rsid w:val="0086726B"/>
    <w:rsid w:val="00877E6A"/>
    <w:rsid w:val="00880336"/>
    <w:rsid w:val="00881AEE"/>
    <w:rsid w:val="00894BE0"/>
    <w:rsid w:val="00897A0E"/>
    <w:rsid w:val="008A5A5D"/>
    <w:rsid w:val="008A7145"/>
    <w:rsid w:val="008A7E7E"/>
    <w:rsid w:val="008C1A74"/>
    <w:rsid w:val="008D157E"/>
    <w:rsid w:val="008D6350"/>
    <w:rsid w:val="008E1A64"/>
    <w:rsid w:val="008E6CBC"/>
    <w:rsid w:val="008E7D8C"/>
    <w:rsid w:val="008F2D0D"/>
    <w:rsid w:val="00912602"/>
    <w:rsid w:val="0091371D"/>
    <w:rsid w:val="00927D87"/>
    <w:rsid w:val="00931E04"/>
    <w:rsid w:val="00932F4B"/>
    <w:rsid w:val="00933A15"/>
    <w:rsid w:val="0094492E"/>
    <w:rsid w:val="00962F26"/>
    <w:rsid w:val="00963306"/>
    <w:rsid w:val="0097748E"/>
    <w:rsid w:val="00983D6F"/>
    <w:rsid w:val="009B0CCB"/>
    <w:rsid w:val="009E038D"/>
    <w:rsid w:val="009F08B3"/>
    <w:rsid w:val="00A02DA8"/>
    <w:rsid w:val="00A07ACC"/>
    <w:rsid w:val="00A11AFB"/>
    <w:rsid w:val="00A33708"/>
    <w:rsid w:val="00A4274E"/>
    <w:rsid w:val="00A432FB"/>
    <w:rsid w:val="00A440B0"/>
    <w:rsid w:val="00A6730E"/>
    <w:rsid w:val="00A95B48"/>
    <w:rsid w:val="00AB37D5"/>
    <w:rsid w:val="00AC66A9"/>
    <w:rsid w:val="00AD4262"/>
    <w:rsid w:val="00AD6663"/>
    <w:rsid w:val="00AD677C"/>
    <w:rsid w:val="00AE1046"/>
    <w:rsid w:val="00AE6418"/>
    <w:rsid w:val="00AF5581"/>
    <w:rsid w:val="00B058F2"/>
    <w:rsid w:val="00B11FE3"/>
    <w:rsid w:val="00B237C7"/>
    <w:rsid w:val="00B261B9"/>
    <w:rsid w:val="00B33C88"/>
    <w:rsid w:val="00B343C3"/>
    <w:rsid w:val="00B604A6"/>
    <w:rsid w:val="00B61BFD"/>
    <w:rsid w:val="00B65F45"/>
    <w:rsid w:val="00B74535"/>
    <w:rsid w:val="00B75C0A"/>
    <w:rsid w:val="00B81694"/>
    <w:rsid w:val="00B844D0"/>
    <w:rsid w:val="00B871EB"/>
    <w:rsid w:val="00B8778E"/>
    <w:rsid w:val="00B93B2D"/>
    <w:rsid w:val="00B963BE"/>
    <w:rsid w:val="00BA74AD"/>
    <w:rsid w:val="00BB61A1"/>
    <w:rsid w:val="00BC1CC4"/>
    <w:rsid w:val="00BC6812"/>
    <w:rsid w:val="00BD726B"/>
    <w:rsid w:val="00BE415A"/>
    <w:rsid w:val="00C14FF5"/>
    <w:rsid w:val="00C20423"/>
    <w:rsid w:val="00C21A07"/>
    <w:rsid w:val="00C2282B"/>
    <w:rsid w:val="00C2650F"/>
    <w:rsid w:val="00C44448"/>
    <w:rsid w:val="00C5589A"/>
    <w:rsid w:val="00C57B31"/>
    <w:rsid w:val="00C85687"/>
    <w:rsid w:val="00C856E0"/>
    <w:rsid w:val="00C90F45"/>
    <w:rsid w:val="00CA53F8"/>
    <w:rsid w:val="00CE2B17"/>
    <w:rsid w:val="00D110F0"/>
    <w:rsid w:val="00D1669A"/>
    <w:rsid w:val="00D16B34"/>
    <w:rsid w:val="00D20BC5"/>
    <w:rsid w:val="00D35ED4"/>
    <w:rsid w:val="00D3623F"/>
    <w:rsid w:val="00D365B4"/>
    <w:rsid w:val="00D37696"/>
    <w:rsid w:val="00D73576"/>
    <w:rsid w:val="00D7488F"/>
    <w:rsid w:val="00D81154"/>
    <w:rsid w:val="00D90F87"/>
    <w:rsid w:val="00DA4505"/>
    <w:rsid w:val="00DA712D"/>
    <w:rsid w:val="00DA7413"/>
    <w:rsid w:val="00DB43F2"/>
    <w:rsid w:val="00DE1BCB"/>
    <w:rsid w:val="00E10B4F"/>
    <w:rsid w:val="00E146D7"/>
    <w:rsid w:val="00E22201"/>
    <w:rsid w:val="00E44999"/>
    <w:rsid w:val="00E679F9"/>
    <w:rsid w:val="00E713D1"/>
    <w:rsid w:val="00E86795"/>
    <w:rsid w:val="00ED20D5"/>
    <w:rsid w:val="00ED59D0"/>
    <w:rsid w:val="00EE4EF3"/>
    <w:rsid w:val="00EE6393"/>
    <w:rsid w:val="00EE6B2B"/>
    <w:rsid w:val="00F2119A"/>
    <w:rsid w:val="00F42EC1"/>
    <w:rsid w:val="00F47A68"/>
    <w:rsid w:val="00F52A74"/>
    <w:rsid w:val="00F5599E"/>
    <w:rsid w:val="00F8417B"/>
    <w:rsid w:val="00F86148"/>
    <w:rsid w:val="00F93325"/>
    <w:rsid w:val="00FB066A"/>
    <w:rsid w:val="00FB5D2C"/>
    <w:rsid w:val="00FB75A9"/>
    <w:rsid w:val="00FD1618"/>
    <w:rsid w:val="00FF3B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chartTrackingRefBased/>
  <w15:docId w15:val="{C2C44CCC-EC75-4C7B-8F33-899F77FE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77E6A"/>
    <w:pPr>
      <w:spacing w:after="120"/>
    </w:pPr>
    <w:rPr>
      <w:color w:val="595959" w:themeColor="text1" w:themeTint="A6"/>
    </w:rPr>
  </w:style>
  <w:style w:type="paragraph" w:styleId="berschrift1">
    <w:name w:val="heading 1"/>
    <w:basedOn w:val="Standard"/>
    <w:next w:val="Standard"/>
    <w:link w:val="berschrift1Zchn"/>
    <w:qFormat/>
    <w:rsid w:val="00897A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DB43F2"/>
    <w:pPr>
      <w:keepNext/>
      <w:keepLines/>
      <w:numPr>
        <w:ilvl w:val="1"/>
        <w:numId w:val="1"/>
      </w:numPr>
      <w:spacing w:before="240"/>
      <w:ind w:left="578" w:hanging="57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1525E9"/>
    <w:pPr>
      <w:keepNext/>
      <w:keepLines/>
      <w:numPr>
        <w:ilvl w:val="2"/>
        <w:numId w:val="1"/>
      </w:numPr>
      <w:spacing w:before="2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nhideWhenUsed/>
    <w:qFormat/>
    <w:rsid w:val="00897A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897A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897A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897A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897A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897A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A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rsid w:val="00DB43F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rsid w:val="001525E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97A0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97A0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97A0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97A0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97A0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7A0E"/>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97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A0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E1F2B"/>
    <w:pPr>
      <w:ind w:left="720"/>
      <w:contextualSpacing/>
    </w:pPr>
  </w:style>
  <w:style w:type="character" w:styleId="SchwacherVerweis">
    <w:name w:val="Subtle Reference"/>
    <w:basedOn w:val="Absatz-Standardschriftart"/>
    <w:uiPriority w:val="31"/>
    <w:qFormat/>
    <w:rsid w:val="00E10B4F"/>
    <w:rPr>
      <w:smallCaps/>
      <w:color w:val="5A5A5A" w:themeColor="text1" w:themeTint="A5"/>
    </w:rPr>
  </w:style>
  <w:style w:type="paragraph" w:styleId="Beschriftung">
    <w:name w:val="caption"/>
    <w:basedOn w:val="Standard"/>
    <w:next w:val="Standard"/>
    <w:uiPriority w:val="35"/>
    <w:unhideWhenUsed/>
    <w:qFormat/>
    <w:rsid w:val="000218BD"/>
    <w:pPr>
      <w:spacing w:before="240" w:after="240" w:line="240" w:lineRule="auto"/>
      <w:jc w:val="center"/>
    </w:pPr>
    <w:rPr>
      <w:i/>
      <w:iCs/>
      <w:color w:val="44546A" w:themeColor="text2"/>
      <w:sz w:val="18"/>
      <w:szCs w:val="18"/>
    </w:rPr>
  </w:style>
  <w:style w:type="table" w:styleId="Tabellenraster">
    <w:name w:val="Table Grid"/>
    <w:basedOn w:val="NormaleTabelle"/>
    <w:uiPriority w:val="39"/>
    <w:rsid w:val="00ED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D59D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D59D0"/>
    <w:rPr>
      <w:rFonts w:eastAsiaTheme="minorEastAsia"/>
      <w:color w:val="5A5A5A" w:themeColor="text1" w:themeTint="A5"/>
      <w:spacing w:val="15"/>
    </w:rPr>
  </w:style>
  <w:style w:type="character" w:styleId="Fett">
    <w:name w:val="Strong"/>
    <w:basedOn w:val="Absatz-Standardschriftart"/>
    <w:uiPriority w:val="22"/>
    <w:qFormat/>
    <w:rsid w:val="00C5589A"/>
    <w:rPr>
      <w:b/>
      <w:bCs/>
    </w:rPr>
  </w:style>
  <w:style w:type="paragraph" w:styleId="Kopfzeile">
    <w:name w:val="header"/>
    <w:basedOn w:val="Standard"/>
    <w:link w:val="KopfzeileZchn"/>
    <w:uiPriority w:val="99"/>
    <w:unhideWhenUsed/>
    <w:rsid w:val="00C558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9A"/>
  </w:style>
  <w:style w:type="paragraph" w:styleId="Fuzeile">
    <w:name w:val="footer"/>
    <w:basedOn w:val="Standard"/>
    <w:link w:val="FuzeileZchn"/>
    <w:uiPriority w:val="99"/>
    <w:unhideWhenUsed/>
    <w:rsid w:val="00C558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9A"/>
  </w:style>
  <w:style w:type="character" w:styleId="Platzhaltertext">
    <w:name w:val="Placeholder Text"/>
    <w:basedOn w:val="Absatz-Standardschriftart"/>
    <w:uiPriority w:val="99"/>
    <w:semiHidden/>
    <w:rsid w:val="00C5589A"/>
    <w:rPr>
      <w:color w:val="808080"/>
    </w:rPr>
  </w:style>
  <w:style w:type="paragraph" w:styleId="Inhaltsverzeichnisberschrift">
    <w:name w:val="TOC Heading"/>
    <w:basedOn w:val="berschrift1"/>
    <w:next w:val="Standard"/>
    <w:uiPriority w:val="39"/>
    <w:unhideWhenUsed/>
    <w:qFormat/>
    <w:rsid w:val="00C20423"/>
    <w:pPr>
      <w:numPr>
        <w:numId w:val="0"/>
      </w:numPr>
      <w:outlineLvl w:val="9"/>
    </w:pPr>
    <w:rPr>
      <w:lang w:eastAsia="de-DE"/>
    </w:rPr>
  </w:style>
  <w:style w:type="paragraph" w:styleId="Verzeichnis1">
    <w:name w:val="toc 1"/>
    <w:basedOn w:val="Standard"/>
    <w:next w:val="Standard"/>
    <w:autoRedefine/>
    <w:uiPriority w:val="39"/>
    <w:unhideWhenUsed/>
    <w:rsid w:val="00C20423"/>
    <w:pPr>
      <w:spacing w:after="100"/>
    </w:pPr>
  </w:style>
  <w:style w:type="paragraph" w:styleId="Verzeichnis2">
    <w:name w:val="toc 2"/>
    <w:basedOn w:val="Standard"/>
    <w:next w:val="Standard"/>
    <w:autoRedefine/>
    <w:uiPriority w:val="39"/>
    <w:unhideWhenUsed/>
    <w:rsid w:val="00C20423"/>
    <w:pPr>
      <w:spacing w:after="100"/>
      <w:ind w:left="220"/>
    </w:pPr>
  </w:style>
  <w:style w:type="paragraph" w:styleId="Verzeichnis3">
    <w:name w:val="toc 3"/>
    <w:basedOn w:val="Standard"/>
    <w:next w:val="Standard"/>
    <w:autoRedefine/>
    <w:uiPriority w:val="39"/>
    <w:unhideWhenUsed/>
    <w:rsid w:val="00C20423"/>
    <w:pPr>
      <w:spacing w:after="100"/>
      <w:ind w:left="440"/>
    </w:pPr>
  </w:style>
  <w:style w:type="character" w:styleId="Hyperlink">
    <w:name w:val="Hyperlink"/>
    <w:basedOn w:val="Absatz-Standardschriftart"/>
    <w:uiPriority w:val="99"/>
    <w:unhideWhenUsed/>
    <w:rsid w:val="00C20423"/>
    <w:rPr>
      <w:color w:val="0563C1" w:themeColor="hyperlink"/>
      <w:u w:val="single"/>
    </w:rPr>
  </w:style>
  <w:style w:type="character" w:styleId="SchwacheHervorhebung">
    <w:name w:val="Subtle Emphasis"/>
    <w:basedOn w:val="Absatz-Standardschriftart"/>
    <w:uiPriority w:val="19"/>
    <w:qFormat/>
    <w:rsid w:val="00CE2B17"/>
    <w:rPr>
      <w:i/>
      <w:iCs/>
      <w:color w:val="404040" w:themeColor="text1" w:themeTint="BF"/>
    </w:rPr>
  </w:style>
  <w:style w:type="paragraph" w:styleId="Funotentext">
    <w:name w:val="footnote text"/>
    <w:basedOn w:val="Standard"/>
    <w:link w:val="FunotentextZchn"/>
    <w:uiPriority w:val="99"/>
    <w:semiHidden/>
    <w:unhideWhenUsed/>
    <w:rsid w:val="00AD6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6663"/>
    <w:rPr>
      <w:color w:val="595959" w:themeColor="text1" w:themeTint="A6"/>
      <w:sz w:val="20"/>
      <w:szCs w:val="20"/>
    </w:rPr>
  </w:style>
  <w:style w:type="character" w:styleId="Funotenzeichen">
    <w:name w:val="footnote reference"/>
    <w:basedOn w:val="Absatz-Standardschriftart"/>
    <w:uiPriority w:val="99"/>
    <w:semiHidden/>
    <w:unhideWhenUsed/>
    <w:rsid w:val="00AD6663"/>
    <w:rPr>
      <w:vertAlign w:val="superscript"/>
    </w:rPr>
  </w:style>
  <w:style w:type="paragraph" w:styleId="Verzeichnis4">
    <w:name w:val="toc 4"/>
    <w:basedOn w:val="Standard"/>
    <w:next w:val="Standard"/>
    <w:autoRedefine/>
    <w:uiPriority w:val="39"/>
    <w:unhideWhenUsed/>
    <w:rsid w:val="00B261B9"/>
    <w:pPr>
      <w:spacing w:after="100"/>
      <w:ind w:left="660"/>
    </w:pPr>
    <w:rPr>
      <w:rFonts w:eastAsiaTheme="minorEastAsia"/>
      <w:color w:val="auto"/>
      <w:lang w:eastAsia="de-DE"/>
    </w:rPr>
  </w:style>
  <w:style w:type="paragraph" w:styleId="Verzeichnis5">
    <w:name w:val="toc 5"/>
    <w:basedOn w:val="Standard"/>
    <w:next w:val="Standard"/>
    <w:autoRedefine/>
    <w:uiPriority w:val="39"/>
    <w:unhideWhenUsed/>
    <w:rsid w:val="00B261B9"/>
    <w:pPr>
      <w:spacing w:after="100"/>
      <w:ind w:left="880"/>
    </w:pPr>
    <w:rPr>
      <w:rFonts w:eastAsiaTheme="minorEastAsia"/>
      <w:color w:val="auto"/>
      <w:lang w:eastAsia="de-DE"/>
    </w:rPr>
  </w:style>
  <w:style w:type="paragraph" w:styleId="Verzeichnis6">
    <w:name w:val="toc 6"/>
    <w:basedOn w:val="Standard"/>
    <w:next w:val="Standard"/>
    <w:autoRedefine/>
    <w:uiPriority w:val="39"/>
    <w:unhideWhenUsed/>
    <w:rsid w:val="00B261B9"/>
    <w:pPr>
      <w:spacing w:after="100"/>
      <w:ind w:left="1100"/>
    </w:pPr>
    <w:rPr>
      <w:rFonts w:eastAsiaTheme="minorEastAsia"/>
      <w:color w:val="auto"/>
      <w:lang w:eastAsia="de-DE"/>
    </w:rPr>
  </w:style>
  <w:style w:type="paragraph" w:styleId="Verzeichnis7">
    <w:name w:val="toc 7"/>
    <w:basedOn w:val="Standard"/>
    <w:next w:val="Standard"/>
    <w:autoRedefine/>
    <w:uiPriority w:val="39"/>
    <w:unhideWhenUsed/>
    <w:rsid w:val="00B261B9"/>
    <w:pPr>
      <w:spacing w:after="100"/>
      <w:ind w:left="1320"/>
    </w:pPr>
    <w:rPr>
      <w:rFonts w:eastAsiaTheme="minorEastAsia"/>
      <w:color w:val="auto"/>
      <w:lang w:eastAsia="de-DE"/>
    </w:rPr>
  </w:style>
  <w:style w:type="paragraph" w:styleId="Verzeichnis8">
    <w:name w:val="toc 8"/>
    <w:basedOn w:val="Standard"/>
    <w:next w:val="Standard"/>
    <w:autoRedefine/>
    <w:uiPriority w:val="39"/>
    <w:unhideWhenUsed/>
    <w:rsid w:val="00B261B9"/>
    <w:pPr>
      <w:spacing w:after="100"/>
      <w:ind w:left="1540"/>
    </w:pPr>
    <w:rPr>
      <w:rFonts w:eastAsiaTheme="minorEastAsia"/>
      <w:color w:val="auto"/>
      <w:lang w:eastAsia="de-DE"/>
    </w:rPr>
  </w:style>
  <w:style w:type="paragraph" w:styleId="Verzeichnis9">
    <w:name w:val="toc 9"/>
    <w:basedOn w:val="Standard"/>
    <w:next w:val="Standard"/>
    <w:autoRedefine/>
    <w:uiPriority w:val="39"/>
    <w:unhideWhenUsed/>
    <w:rsid w:val="00B261B9"/>
    <w:pPr>
      <w:spacing w:after="100"/>
      <w:ind w:left="1760"/>
    </w:pPr>
    <w:rPr>
      <w:rFonts w:eastAsiaTheme="minorEastAsia"/>
      <w:color w:val="auto"/>
      <w:lang w:eastAsia="de-DE"/>
    </w:rPr>
  </w:style>
  <w:style w:type="paragraph" w:styleId="Textkrper">
    <w:name w:val="Body Text"/>
    <w:basedOn w:val="Standard"/>
    <w:link w:val="TextkrperZchn"/>
    <w:rsid w:val="009F08B3"/>
    <w:pPr>
      <w:spacing w:line="240" w:lineRule="auto"/>
    </w:pPr>
    <w:rPr>
      <w:rFonts w:ascii="Arial" w:eastAsia="Times New Roman" w:hAnsi="Arial" w:cs="Times New Roman"/>
      <w:color w:val="auto"/>
      <w:szCs w:val="24"/>
      <w:lang w:eastAsia="de-DE"/>
    </w:rPr>
  </w:style>
  <w:style w:type="character" w:customStyle="1" w:styleId="TextkrperZchn">
    <w:name w:val="Textkörper Zchn"/>
    <w:basedOn w:val="Absatz-Standardschriftart"/>
    <w:link w:val="Textkrper"/>
    <w:rsid w:val="009F08B3"/>
    <w:rPr>
      <w:rFonts w:ascii="Arial" w:eastAsia="Times New Roman" w:hAnsi="Arial"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5562EB163C49C5B95C3C5CA3318A48"/>
        <w:category>
          <w:name w:val="Allgemein"/>
          <w:gallery w:val="placeholder"/>
        </w:category>
        <w:types>
          <w:type w:val="bbPlcHdr"/>
        </w:types>
        <w:behaviors>
          <w:behavior w:val="content"/>
        </w:behaviors>
        <w:guid w:val="{E069492B-E8C7-4956-A02A-FC3691745FF1}"/>
      </w:docPartPr>
      <w:docPartBody>
        <w:p w:rsidR="00C001B6" w:rsidRDefault="00ED251B">
          <w:r w:rsidRPr="0000491F">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1B"/>
    <w:rsid w:val="000A163C"/>
    <w:rsid w:val="001A54B0"/>
    <w:rsid w:val="005D34D0"/>
    <w:rsid w:val="005D69F9"/>
    <w:rsid w:val="00633DFF"/>
    <w:rsid w:val="006B20E0"/>
    <w:rsid w:val="00AE1ECA"/>
    <w:rsid w:val="00B9758C"/>
    <w:rsid w:val="00C001B6"/>
    <w:rsid w:val="00C61179"/>
    <w:rsid w:val="00CF1724"/>
    <w:rsid w:val="00E64EB9"/>
    <w:rsid w:val="00ED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D008699DD824DC3A879BEA6EB145749">
    <w:name w:val="2D008699DD824DC3A879BEA6EB145749"/>
    <w:rsid w:val="00ED251B"/>
  </w:style>
  <w:style w:type="character" w:styleId="Platzhaltertext">
    <w:name w:val="Placeholder Text"/>
    <w:basedOn w:val="Absatz-Standardschriftart"/>
    <w:uiPriority w:val="99"/>
    <w:semiHidden/>
    <w:rsid w:val="00ED25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181FE-812B-4677-9240-40578E66E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14084</Words>
  <Characters>88735</Characters>
  <Application>Microsoft Office Word</Application>
  <DocSecurity>0</DocSecurity>
  <Lines>739</Lines>
  <Paragraphs>205</Paragraphs>
  <ScaleCrop>false</ScaleCrop>
  <HeadingPairs>
    <vt:vector size="2" baseType="variant">
      <vt:variant>
        <vt:lpstr>Titel</vt:lpstr>
      </vt:variant>
      <vt:variant>
        <vt:i4>1</vt:i4>
      </vt:variant>
    </vt:vector>
  </HeadingPairs>
  <TitlesOfParts>
    <vt:vector size="1" baseType="lpstr">
      <vt:lpstr/>
    </vt:vector>
  </TitlesOfParts>
  <Company>:em engineering-methods AG</Company>
  <LinksUpToDate>false</LinksUpToDate>
  <CharactersWithSpaces>102614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Tabbert</dc:creator>
  <cp:keywords/>
  <dc:description/>
  <cp:lastModifiedBy>Peter Tabbert</cp:lastModifiedBy>
  <cp:revision>11</cp:revision>
  <cp:lastPrinted>2019-12-20T09:20:00Z</cp:lastPrinted>
  <dcterms:created xsi:type="dcterms:W3CDTF">2019-12-20T08:57:00Z</dcterms:created>
  <dcterms:modified xsi:type="dcterms:W3CDTF">2019-12-20T09:23:00Z</dcterms:modified>
</cp:coreProperties>
</file>